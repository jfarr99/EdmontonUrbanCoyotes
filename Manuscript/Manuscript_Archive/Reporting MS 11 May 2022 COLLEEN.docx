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F45" w14:textId="5D15448D" w:rsidR="009D0CBA" w:rsidRDefault="009D0CBA" w:rsidP="002E3223">
      <w:pPr>
        <w:spacing w:line="480" w:lineRule="auto"/>
        <w:rPr>
          <w:rFonts w:ascii="Times New Roman" w:hAnsi="Times New Roman" w:cs="Times New Roman"/>
          <w:b/>
          <w:bCs/>
          <w:lang w:val="en-CA"/>
        </w:rPr>
      </w:pPr>
      <w:r>
        <w:rPr>
          <w:rFonts w:ascii="Times New Roman" w:hAnsi="Times New Roman" w:cs="Times New Roman"/>
          <w:b/>
          <w:bCs/>
          <w:lang w:val="en-CA"/>
        </w:rPr>
        <w:t xml:space="preserve">Title: </w:t>
      </w:r>
      <w:ins w:id="0" w:author="Colleen Cassady St. Clair" w:date="2022-05-11T13:54:00Z">
        <w:r w:rsidR="004011B6">
          <w:rPr>
            <w:rFonts w:ascii="Times New Roman" w:hAnsi="Times New Roman" w:cs="Times New Roman"/>
            <w:lang w:val="en-CA"/>
          </w:rPr>
          <w:t xml:space="preserve">A </w:t>
        </w:r>
        <w:commentRangeStart w:id="1"/>
        <w:r w:rsidR="004011B6">
          <w:rPr>
            <w:rFonts w:ascii="Times New Roman" w:hAnsi="Times New Roman" w:cs="Times New Roman"/>
            <w:lang w:val="en-CA"/>
          </w:rPr>
          <w:t>ten</w:t>
        </w:r>
        <w:commentRangeEnd w:id="1"/>
        <w:r w:rsidR="004011B6">
          <w:rPr>
            <w:rStyle w:val="CommentReference"/>
          </w:rPr>
          <w:commentReference w:id="1"/>
        </w:r>
        <w:r w:rsidR="004011B6">
          <w:rPr>
            <w:rFonts w:ascii="Times New Roman" w:hAnsi="Times New Roman" w:cs="Times New Roman"/>
            <w:lang w:val="en-CA"/>
          </w:rPr>
          <w:t>-year c</w:t>
        </w:r>
      </w:ins>
      <w:del w:id="2" w:author="Colleen Cassady St. Clair" w:date="2022-05-11T13:54:00Z">
        <w:r w:rsidRPr="00440751" w:rsidDel="004011B6">
          <w:rPr>
            <w:rFonts w:ascii="Times New Roman" w:hAnsi="Times New Roman" w:cs="Times New Roman"/>
            <w:lang w:val="en-CA"/>
          </w:rPr>
          <w:delText>C</w:delText>
        </w:r>
      </w:del>
      <w:r w:rsidRPr="00440751">
        <w:rPr>
          <w:rFonts w:ascii="Times New Roman" w:hAnsi="Times New Roman" w:cs="Times New Roman"/>
          <w:lang w:val="en-CA"/>
        </w:rPr>
        <w:t>ommunity reporting database reveals rising coyote boldness and associated human concern in Edmonton, Canada</w:t>
      </w:r>
    </w:p>
    <w:p w14:paraId="4A061899" w14:textId="77777777" w:rsidR="009D0CBA" w:rsidRDefault="009D0CBA" w:rsidP="002E3223">
      <w:pPr>
        <w:spacing w:line="480" w:lineRule="auto"/>
        <w:rPr>
          <w:rFonts w:ascii="Times New Roman" w:hAnsi="Times New Roman" w:cs="Times New Roman"/>
          <w:b/>
          <w:bCs/>
          <w:lang w:val="en-CA"/>
        </w:rPr>
      </w:pPr>
    </w:p>
    <w:p w14:paraId="66EA77B4" w14:textId="77777777" w:rsidR="009D0CBA" w:rsidRPr="00440751" w:rsidRDefault="009D0CBA" w:rsidP="002E3223">
      <w:pPr>
        <w:spacing w:line="480" w:lineRule="auto"/>
        <w:rPr>
          <w:rFonts w:ascii="Times New Roman" w:hAnsi="Times New Roman" w:cs="Times New Roman"/>
          <w:b/>
          <w:bCs/>
          <w:lang w:val="en-CA"/>
        </w:rPr>
      </w:pPr>
      <w:r>
        <w:rPr>
          <w:rFonts w:ascii="Times New Roman" w:hAnsi="Times New Roman" w:cs="Times New Roman"/>
          <w:b/>
          <w:bCs/>
          <w:lang w:val="en-CA"/>
        </w:rPr>
        <w:t>Authors:</w:t>
      </w:r>
      <w:r w:rsidRPr="00440751">
        <w:rPr>
          <w:rFonts w:ascii="Times New Roman" w:hAnsi="Times New Roman" w:cs="Times New Roman"/>
          <w:lang w:val="en-CA"/>
        </w:rPr>
        <w:t xml:space="preserve"> Jonathan J. Farr</w:t>
      </w:r>
      <w:r w:rsidRPr="00440751">
        <w:rPr>
          <w:rFonts w:ascii="Times New Roman" w:hAnsi="Times New Roman" w:cs="Times New Roman"/>
          <w:vertAlign w:val="superscript"/>
          <w:lang w:val="en-CA"/>
        </w:rPr>
        <w:t>1</w:t>
      </w:r>
      <w:r w:rsidRPr="00440751">
        <w:rPr>
          <w:rFonts w:ascii="Times New Roman" w:hAnsi="Times New Roman" w:cs="Times New Roman"/>
          <w:lang w:val="en-CA"/>
        </w:rPr>
        <w:t>, Maureen H. Murray</w:t>
      </w:r>
      <w:r w:rsidRPr="00440751">
        <w:rPr>
          <w:rFonts w:ascii="Times New Roman" w:hAnsi="Times New Roman" w:cs="Times New Roman"/>
          <w:vertAlign w:val="superscript"/>
          <w:lang w:val="en-CA"/>
        </w:rPr>
        <w:t>1, 2</w:t>
      </w:r>
      <w:r w:rsidRPr="00440751">
        <w:rPr>
          <w:rFonts w:ascii="Times New Roman" w:hAnsi="Times New Roman" w:cs="Times New Roman"/>
          <w:lang w:val="en-CA"/>
        </w:rPr>
        <w:t>, Matthew J. Pruden</w:t>
      </w:r>
      <w:r w:rsidRPr="00440751">
        <w:rPr>
          <w:rFonts w:ascii="Times New Roman" w:hAnsi="Times New Roman" w:cs="Times New Roman"/>
          <w:vertAlign w:val="superscript"/>
          <w:lang w:val="en-CA"/>
        </w:rPr>
        <w:t>1, 3</w:t>
      </w:r>
      <w:r w:rsidRPr="00440751">
        <w:rPr>
          <w:rFonts w:ascii="Times New Roman" w:hAnsi="Times New Roman" w:cs="Times New Roman"/>
          <w:lang w:val="en-CA"/>
        </w:rPr>
        <w:t>, Robin Glover</w:t>
      </w:r>
      <w:r w:rsidRPr="00440751">
        <w:rPr>
          <w:rFonts w:ascii="Times New Roman" w:hAnsi="Times New Roman" w:cs="Times New Roman"/>
          <w:vertAlign w:val="superscript"/>
          <w:lang w:val="en-CA"/>
        </w:rPr>
        <w:t>1, 4</w:t>
      </w:r>
      <w:r w:rsidRPr="00440751">
        <w:rPr>
          <w:rFonts w:ascii="Times New Roman" w:hAnsi="Times New Roman" w:cs="Times New Roman"/>
          <w:lang w:val="en-CA"/>
        </w:rPr>
        <w:t>, Scott A. Sugden</w:t>
      </w:r>
      <w:r w:rsidRPr="00440751">
        <w:rPr>
          <w:rFonts w:ascii="Times New Roman" w:hAnsi="Times New Roman" w:cs="Times New Roman"/>
          <w:vertAlign w:val="superscript"/>
          <w:lang w:val="en-CA"/>
        </w:rPr>
        <w:t>1, 5</w:t>
      </w:r>
      <w:r w:rsidRPr="00440751">
        <w:rPr>
          <w:rFonts w:ascii="Times New Roman" w:hAnsi="Times New Roman" w:cs="Times New Roman"/>
          <w:lang w:val="en-CA"/>
        </w:rPr>
        <w:t>, Howard W. Harshaw</w:t>
      </w:r>
      <w:r w:rsidRPr="00440751">
        <w:rPr>
          <w:rFonts w:ascii="Times New Roman" w:hAnsi="Times New Roman" w:cs="Times New Roman"/>
          <w:vertAlign w:val="superscript"/>
          <w:lang w:val="en-CA"/>
        </w:rPr>
        <w:t>6</w:t>
      </w:r>
      <w:r w:rsidRPr="00440751">
        <w:rPr>
          <w:rFonts w:ascii="Times New Roman" w:hAnsi="Times New Roman" w:cs="Times New Roman"/>
          <w:lang w:val="en-CA"/>
        </w:rPr>
        <w:t>, Colleen Cassady St. Clair</w:t>
      </w:r>
      <w:r w:rsidRPr="00440751">
        <w:rPr>
          <w:rFonts w:ascii="Times New Roman" w:hAnsi="Times New Roman" w:cs="Times New Roman"/>
          <w:vertAlign w:val="superscript"/>
          <w:lang w:val="en-CA"/>
        </w:rPr>
        <w:t>1</w:t>
      </w:r>
    </w:p>
    <w:p w14:paraId="4BFF1CB1" w14:textId="77777777" w:rsidR="009D0CBA" w:rsidRDefault="009D0CBA" w:rsidP="002E3223">
      <w:pPr>
        <w:spacing w:line="480" w:lineRule="auto"/>
        <w:rPr>
          <w:rFonts w:ascii="Times New Roman" w:hAnsi="Times New Roman" w:cs="Times New Roman"/>
          <w:b/>
          <w:bCs/>
          <w:lang w:val="en-CA"/>
        </w:rPr>
      </w:pPr>
    </w:p>
    <w:p w14:paraId="14FC8626" w14:textId="77777777" w:rsidR="009D0CBA" w:rsidRPr="00440751" w:rsidRDefault="009D0CBA" w:rsidP="002E3223">
      <w:pPr>
        <w:spacing w:line="480" w:lineRule="auto"/>
        <w:rPr>
          <w:rFonts w:ascii="Times New Roman" w:hAnsi="Times New Roman" w:cs="Times New Roman"/>
          <w:vertAlign w:val="superscript"/>
          <w:lang w:val="en-CA"/>
        </w:rPr>
      </w:pPr>
      <w:r>
        <w:rPr>
          <w:rFonts w:ascii="Times New Roman" w:hAnsi="Times New Roman" w:cs="Times New Roman"/>
          <w:b/>
          <w:bCs/>
          <w:lang w:val="en-CA"/>
        </w:rPr>
        <w:t xml:space="preserve">Affiliations: </w:t>
      </w:r>
    </w:p>
    <w:p w14:paraId="36B31D19" w14:textId="77777777"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1 Department of Biological Sciences, University of Alberta, Edmonton, Canada</w:t>
      </w:r>
    </w:p>
    <w:p w14:paraId="107011E4" w14:textId="77777777"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2 Urban Wildlife Institute, Lincoln Park Zoo, Chicago, United States</w:t>
      </w:r>
    </w:p>
    <w:p w14:paraId="366B0815" w14:textId="77777777"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3 Department of Earth and Atmospheric Sciences, Cornell University, Ithaca, United States</w:t>
      </w:r>
    </w:p>
    <w:p w14:paraId="4321E692" w14:textId="77777777"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4 Department of Biological Sciences, University of British Columbia, Vancouver, Canada</w:t>
      </w:r>
    </w:p>
    <w:p w14:paraId="069739D2" w14:textId="77777777"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5 Department of Natural Resource Sciences, McGill University, Sainte-Anne-de-Bellevue, Canada </w:t>
      </w:r>
    </w:p>
    <w:p w14:paraId="7291EB67" w14:textId="77777777"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6 </w:t>
      </w:r>
      <w:r w:rsidRPr="00AA6917">
        <w:rPr>
          <w:rFonts w:ascii="Times New Roman" w:hAnsi="Times New Roman" w:cs="Times New Roman"/>
          <w:lang w:val="en-CA"/>
        </w:rPr>
        <w:t>Faculty of Kinesiology, Sport, and Recreation</w:t>
      </w:r>
      <w:r>
        <w:rPr>
          <w:rFonts w:ascii="Times New Roman" w:hAnsi="Times New Roman" w:cs="Times New Roman"/>
          <w:lang w:val="en-CA"/>
        </w:rPr>
        <w:t>, University of Alberta, Edmonton, Canada</w:t>
      </w:r>
    </w:p>
    <w:p w14:paraId="6300BE82" w14:textId="77777777" w:rsidR="009D0CBA" w:rsidRDefault="009D0CBA" w:rsidP="002E3223">
      <w:pPr>
        <w:spacing w:line="480" w:lineRule="auto"/>
        <w:rPr>
          <w:rFonts w:ascii="Times New Roman" w:hAnsi="Times New Roman" w:cs="Times New Roman"/>
          <w:lang w:val="en-CA"/>
        </w:rPr>
      </w:pPr>
    </w:p>
    <w:p w14:paraId="2E99773D" w14:textId="77777777" w:rsidR="009D0CBA" w:rsidRPr="00440751" w:rsidRDefault="009D0CBA" w:rsidP="002E3223">
      <w:pPr>
        <w:spacing w:line="480" w:lineRule="auto"/>
        <w:rPr>
          <w:rFonts w:ascii="Times New Roman" w:hAnsi="Times New Roman" w:cs="Times New Roman"/>
          <w:b/>
          <w:bCs/>
          <w:lang w:val="en-CA"/>
        </w:rPr>
      </w:pPr>
      <w:r w:rsidRPr="00440751">
        <w:rPr>
          <w:rFonts w:ascii="Times New Roman" w:hAnsi="Times New Roman" w:cs="Times New Roman"/>
          <w:b/>
          <w:bCs/>
          <w:lang w:val="en-CA"/>
        </w:rPr>
        <w:t>Corresponding Author</w:t>
      </w:r>
    </w:p>
    <w:p w14:paraId="50803C38" w14:textId="77777777"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Colleen Cassady St. Clair</w:t>
      </w:r>
    </w:p>
    <w:p w14:paraId="6293211C" w14:textId="77777777" w:rsidR="009D0CBA" w:rsidRDefault="009D0CBA" w:rsidP="002E3223">
      <w:pPr>
        <w:spacing w:line="480" w:lineRule="auto"/>
        <w:rPr>
          <w:rFonts w:ascii="Times New Roman" w:hAnsi="Times New Roman" w:cs="Times New Roman"/>
          <w:lang w:val="en-CA"/>
        </w:rPr>
      </w:pPr>
      <w:r w:rsidRPr="00440751">
        <w:rPr>
          <w:rFonts w:ascii="Times New Roman" w:hAnsi="Times New Roman" w:cs="Times New Roman"/>
          <w:lang w:val="en-CA"/>
        </w:rPr>
        <w:t>B 522 Bio</w:t>
      </w:r>
      <w:r>
        <w:rPr>
          <w:rFonts w:ascii="Times New Roman" w:hAnsi="Times New Roman" w:cs="Times New Roman"/>
          <w:lang w:val="en-CA"/>
        </w:rPr>
        <w:t>logical</w:t>
      </w:r>
      <w:r w:rsidRPr="00440751">
        <w:rPr>
          <w:rFonts w:ascii="Times New Roman" w:hAnsi="Times New Roman" w:cs="Times New Roman"/>
          <w:lang w:val="en-CA"/>
        </w:rPr>
        <w:t xml:space="preserve"> Science </w:t>
      </w:r>
      <w:r>
        <w:rPr>
          <w:rFonts w:ascii="Times New Roman" w:hAnsi="Times New Roman" w:cs="Times New Roman"/>
          <w:lang w:val="en-CA"/>
        </w:rPr>
        <w:t>Building,</w:t>
      </w:r>
      <w:r w:rsidRPr="00440751">
        <w:rPr>
          <w:rFonts w:ascii="Times New Roman" w:hAnsi="Times New Roman" w:cs="Times New Roman"/>
          <w:lang w:val="en-CA"/>
        </w:rPr>
        <w:t xml:space="preserve"> 11355 - Saskatchewan Drive</w:t>
      </w:r>
      <w:r>
        <w:rPr>
          <w:rFonts w:ascii="Times New Roman" w:hAnsi="Times New Roman" w:cs="Times New Roman"/>
          <w:lang w:val="en-CA"/>
        </w:rPr>
        <w:t xml:space="preserve">, University of Alberta, Edmonton, Canada </w:t>
      </w:r>
      <w:r w:rsidRPr="00440751">
        <w:rPr>
          <w:rFonts w:ascii="Times New Roman" w:hAnsi="Times New Roman" w:cs="Times New Roman"/>
          <w:lang w:val="en-CA"/>
        </w:rPr>
        <w:t>T6G 2E9</w:t>
      </w:r>
    </w:p>
    <w:p w14:paraId="416A172C" w14:textId="77777777"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Email address: cstclair@ualberta.ca</w:t>
      </w:r>
    </w:p>
    <w:p w14:paraId="1E07D152" w14:textId="77777777" w:rsidR="009D0CBA" w:rsidRDefault="009D0CBA">
      <w:pPr>
        <w:rPr>
          <w:rFonts w:ascii="Times New Roman" w:hAnsi="Times New Roman" w:cs="Times New Roman"/>
          <w:i/>
          <w:iCs/>
          <w:lang w:val="en-CA"/>
        </w:rPr>
      </w:pPr>
      <w:r>
        <w:rPr>
          <w:rFonts w:ascii="Times New Roman" w:hAnsi="Times New Roman" w:cs="Times New Roman"/>
          <w:i/>
          <w:iCs/>
          <w:lang w:val="en-CA"/>
        </w:rPr>
        <w:br w:type="page"/>
      </w:r>
    </w:p>
    <w:p w14:paraId="2CF60491"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ABSTRACT</w:t>
      </w:r>
    </w:p>
    <w:p w14:paraId="7519F6FB" w14:textId="24580E00" w:rsidR="009D0CBA"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In cities throughout North America</w:t>
      </w:r>
      <w:r>
        <w:rPr>
          <w:rFonts w:ascii="Times New Roman" w:hAnsi="Times New Roman" w:cs="Times New Roman"/>
          <w:lang w:val="en-CA"/>
        </w:rPr>
        <w:t>,</w:t>
      </w:r>
      <w:r w:rsidRPr="003A5E82">
        <w:rPr>
          <w:rFonts w:ascii="Times New Roman" w:hAnsi="Times New Roman" w:cs="Times New Roman"/>
          <w:lang w:val="en-CA"/>
        </w:rPr>
        <w:t xml:space="preserve"> sightings of coyotes (</w:t>
      </w:r>
      <w:r w:rsidRPr="003A5E82">
        <w:rPr>
          <w:rFonts w:ascii="Times New Roman" w:hAnsi="Times New Roman" w:cs="Times New Roman"/>
          <w:i/>
          <w:iCs/>
          <w:lang w:val="en-CA"/>
        </w:rPr>
        <w:t>Canis latrans</w:t>
      </w:r>
      <w:r w:rsidRPr="003A5E82">
        <w:rPr>
          <w:rFonts w:ascii="Times New Roman" w:hAnsi="Times New Roman" w:cs="Times New Roman"/>
          <w:lang w:val="en-CA"/>
        </w:rPr>
        <w:t>) have become common</w:t>
      </w:r>
      <w:r>
        <w:rPr>
          <w:rFonts w:ascii="Times New Roman" w:hAnsi="Times New Roman" w:cs="Times New Roman"/>
          <w:lang w:val="en-CA"/>
        </w:rPr>
        <w:t>. R</w:t>
      </w:r>
      <w:r w:rsidRPr="003A5E82">
        <w:rPr>
          <w:rFonts w:ascii="Times New Roman" w:hAnsi="Times New Roman" w:cs="Times New Roman"/>
          <w:lang w:val="en-CA"/>
        </w:rPr>
        <w:t xml:space="preserve">eports of human-coyote conflict are </w:t>
      </w:r>
      <w:ins w:id="3" w:author="Colleen Cassady St. Clair" w:date="2022-05-11T13:55:00Z">
        <w:r w:rsidR="004011B6">
          <w:rPr>
            <w:rFonts w:ascii="Times New Roman" w:hAnsi="Times New Roman" w:cs="Times New Roman"/>
            <w:lang w:val="en-CA"/>
          </w:rPr>
          <w:t xml:space="preserve">also </w:t>
        </w:r>
      </w:ins>
      <w:r w:rsidRPr="003A5E82">
        <w:rPr>
          <w:rFonts w:ascii="Times New Roman" w:hAnsi="Times New Roman" w:cs="Times New Roman"/>
          <w:lang w:val="en-CA"/>
        </w:rPr>
        <w:t>rising</w:t>
      </w:r>
      <w:r>
        <w:rPr>
          <w:rFonts w:ascii="Times New Roman" w:hAnsi="Times New Roman" w:cs="Times New Roman"/>
          <w:lang w:val="en-CA"/>
        </w:rPr>
        <w:t>, as is</w:t>
      </w:r>
      <w:r w:rsidRPr="003A5E82">
        <w:rPr>
          <w:rFonts w:ascii="Times New Roman" w:hAnsi="Times New Roman" w:cs="Times New Roman"/>
          <w:lang w:val="en-CA"/>
        </w:rPr>
        <w:t xml:space="preserve"> the public demand for proactive management to prevent negative </w:t>
      </w:r>
      <w:r>
        <w:rPr>
          <w:rFonts w:ascii="Times New Roman" w:hAnsi="Times New Roman" w:cs="Times New Roman"/>
          <w:lang w:val="en-CA"/>
        </w:rPr>
        <w:t xml:space="preserve">human-coyote </w:t>
      </w:r>
      <w:r w:rsidRPr="003A5E82">
        <w:rPr>
          <w:rFonts w:ascii="Times New Roman" w:hAnsi="Times New Roman" w:cs="Times New Roman"/>
          <w:lang w:val="en-CA"/>
        </w:rPr>
        <w:t xml:space="preserve">interactions. </w:t>
      </w:r>
      <w:r>
        <w:rPr>
          <w:rFonts w:ascii="Times New Roman" w:hAnsi="Times New Roman" w:cs="Times New Roman"/>
          <w:lang w:val="en-CA"/>
        </w:rPr>
        <w:t xml:space="preserve">Effective and proactive </w:t>
      </w:r>
      <w:r w:rsidRPr="003A5E82">
        <w:rPr>
          <w:rFonts w:ascii="Times New Roman" w:hAnsi="Times New Roman" w:cs="Times New Roman"/>
          <w:lang w:val="en-CA"/>
        </w:rPr>
        <w:t>management can be informed by the direct observations of community members</w:t>
      </w:r>
      <w:r>
        <w:rPr>
          <w:rFonts w:ascii="Times New Roman" w:hAnsi="Times New Roman" w:cs="Times New Roman"/>
          <w:lang w:val="en-CA"/>
        </w:rPr>
        <w:t>,</w:t>
      </w:r>
      <w:r w:rsidRPr="003A5E82">
        <w:rPr>
          <w:rFonts w:ascii="Times New Roman" w:hAnsi="Times New Roman" w:cs="Times New Roman"/>
          <w:lang w:val="en-CA"/>
        </w:rPr>
        <w:t xml:space="preserve"> who</w:t>
      </w:r>
      <w:r>
        <w:rPr>
          <w:rFonts w:ascii="Times New Roman" w:hAnsi="Times New Roman" w:cs="Times New Roman"/>
          <w:lang w:val="en-CA"/>
        </w:rPr>
        <w:t xml:space="preserve"> can report their interactions with coyotes and describe the </w:t>
      </w:r>
      <w:del w:id="4" w:author="Colleen Cassady St. Clair" w:date="2022-05-11T13:56:00Z">
        <w:r w:rsidDel="004011B6">
          <w:rPr>
            <w:rFonts w:ascii="Times New Roman" w:hAnsi="Times New Roman" w:cs="Times New Roman"/>
            <w:lang w:val="en-CA"/>
          </w:rPr>
          <w:delText xml:space="preserve">situation </w:delText>
        </w:r>
      </w:del>
      <w:ins w:id="5" w:author="Colleen Cassady St. Clair" w:date="2022-05-11T13:56:00Z">
        <w:r w:rsidR="004011B6">
          <w:rPr>
            <w:rFonts w:ascii="Times New Roman" w:hAnsi="Times New Roman" w:cs="Times New Roman"/>
            <w:lang w:val="en-CA"/>
          </w:rPr>
          <w:t>location, time, and</w:t>
        </w:r>
      </w:ins>
      <w:del w:id="6" w:author="Colleen Cassady St. Clair" w:date="2022-05-11T13:56:00Z">
        <w:r w:rsidDel="004011B6">
          <w:rPr>
            <w:rFonts w:ascii="Times New Roman" w:hAnsi="Times New Roman" w:cs="Times New Roman"/>
            <w:lang w:val="en-CA"/>
          </w:rPr>
          <w:delText>or</w:delText>
        </w:r>
      </w:del>
      <w:r>
        <w:rPr>
          <w:rFonts w:ascii="Times New Roman" w:hAnsi="Times New Roman" w:cs="Times New Roman"/>
          <w:lang w:val="en-CA"/>
        </w:rPr>
        <w:t xml:space="preserve"> context that led to </w:t>
      </w:r>
      <w:del w:id="7" w:author="Colleen Cassady St. Clair" w:date="2022-05-11T13:56:00Z">
        <w:r w:rsidDel="004011B6">
          <w:rPr>
            <w:rFonts w:ascii="Times New Roman" w:hAnsi="Times New Roman" w:cs="Times New Roman"/>
            <w:lang w:val="en-CA"/>
          </w:rPr>
          <w:delText xml:space="preserve">that </w:delText>
        </w:r>
      </w:del>
      <w:commentRangeStart w:id="8"/>
      <w:ins w:id="9" w:author="Colleen Cassady St. Clair" w:date="2022-05-11T13:56:00Z">
        <w:r w:rsidR="004011B6">
          <w:rPr>
            <w:rFonts w:ascii="Times New Roman" w:hAnsi="Times New Roman" w:cs="Times New Roman"/>
            <w:lang w:val="en-CA"/>
          </w:rPr>
          <w:t>their</w:t>
        </w:r>
        <w:commentRangeEnd w:id="8"/>
        <w:r w:rsidR="004011B6">
          <w:rPr>
            <w:rStyle w:val="CommentReference"/>
          </w:rPr>
          <w:commentReference w:id="8"/>
        </w:r>
        <w:r w:rsidR="004011B6">
          <w:rPr>
            <w:rFonts w:ascii="Times New Roman" w:hAnsi="Times New Roman" w:cs="Times New Roman"/>
            <w:lang w:val="en-CA"/>
          </w:rPr>
          <w:t xml:space="preserve"> </w:t>
        </w:r>
      </w:ins>
      <w:r>
        <w:rPr>
          <w:rFonts w:ascii="Times New Roman" w:hAnsi="Times New Roman" w:cs="Times New Roman"/>
          <w:lang w:val="en-CA"/>
        </w:rPr>
        <w:t>interaction</w:t>
      </w:r>
      <w:ins w:id="10" w:author="Colleen Cassady St. Clair" w:date="2022-05-11T13:56:00Z">
        <w:r w:rsidR="004011B6">
          <w:rPr>
            <w:rFonts w:ascii="Times New Roman" w:hAnsi="Times New Roman" w:cs="Times New Roman"/>
            <w:lang w:val="en-CA"/>
          </w:rPr>
          <w:t>s</w:t>
        </w:r>
      </w:ins>
      <w:r>
        <w:rPr>
          <w:rFonts w:ascii="Times New Roman" w:hAnsi="Times New Roman" w:cs="Times New Roman"/>
          <w:lang w:val="en-CA"/>
        </w:rPr>
        <w:t xml:space="preserve">. To </w:t>
      </w:r>
      <w:r w:rsidRPr="003A5E82">
        <w:rPr>
          <w:rFonts w:ascii="Times New Roman" w:hAnsi="Times New Roman" w:cs="Times New Roman"/>
          <w:lang w:val="en-CA"/>
        </w:rPr>
        <w:t>assess</w:t>
      </w:r>
      <w:r>
        <w:rPr>
          <w:rFonts w:ascii="Times New Roman" w:hAnsi="Times New Roman" w:cs="Times New Roman"/>
          <w:lang w:val="en-CA"/>
        </w:rPr>
        <w:t xml:space="preserve"> the predictors of human-coyote conflict</w:t>
      </w:r>
      <w:r w:rsidRPr="003A5E82">
        <w:rPr>
          <w:rFonts w:ascii="Times New Roman" w:hAnsi="Times New Roman" w:cs="Times New Roman"/>
          <w:lang w:val="en-CA"/>
        </w:rPr>
        <w:t xml:space="preserve">, we used a web-based reporting system to collect </w:t>
      </w:r>
      <w:commentRangeStart w:id="11"/>
      <w:r w:rsidRPr="003A5E82">
        <w:rPr>
          <w:rFonts w:ascii="Times New Roman" w:hAnsi="Times New Roman" w:cs="Times New Roman"/>
          <w:i/>
          <w:iCs/>
          <w:lang w:val="en-CA"/>
        </w:rPr>
        <w:t>N</w:t>
      </w:r>
      <w:commentRangeEnd w:id="11"/>
      <w:r w:rsidR="004011B6">
        <w:rPr>
          <w:rStyle w:val="CommentReference"/>
        </w:rPr>
        <w:commentReference w:id="11"/>
      </w:r>
      <w:r w:rsidRPr="003A5E82">
        <w:rPr>
          <w:rFonts w:ascii="Times New Roman" w:hAnsi="Times New Roman" w:cs="Times New Roman"/>
          <w:lang w:val="en-CA"/>
        </w:rPr>
        <w:t xml:space="preserve"> = 9,134 community</w:t>
      </w:r>
      <w:ins w:id="12" w:author="Colleen Cassady St. Clair" w:date="2022-05-11T13:57:00Z">
        <w:r w:rsidR="004011B6">
          <w:rPr>
            <w:rFonts w:ascii="Times New Roman" w:hAnsi="Times New Roman" w:cs="Times New Roman"/>
            <w:lang w:val="en-CA"/>
          </w:rPr>
          <w:t>-supplied</w:t>
        </w:r>
      </w:ins>
      <w:r w:rsidRPr="003A5E82">
        <w:rPr>
          <w:rFonts w:ascii="Times New Roman" w:hAnsi="Times New Roman" w:cs="Times New Roman"/>
          <w:lang w:val="en-CA"/>
        </w:rPr>
        <w:t xml:space="preserve"> </w:t>
      </w:r>
      <w:del w:id="13" w:author="Colleen Cassady St. Clair" w:date="2022-05-11T13:57:00Z">
        <w:r w:rsidRPr="003A5E82" w:rsidDel="004011B6">
          <w:rPr>
            <w:rFonts w:ascii="Times New Roman" w:hAnsi="Times New Roman" w:cs="Times New Roman"/>
            <w:lang w:val="en-CA"/>
          </w:rPr>
          <w:delText xml:space="preserve">science </w:delText>
        </w:r>
      </w:del>
      <w:r w:rsidRPr="003A5E82">
        <w:rPr>
          <w:rFonts w:ascii="Times New Roman" w:hAnsi="Times New Roman" w:cs="Times New Roman"/>
          <w:lang w:val="en-CA"/>
        </w:rPr>
        <w:t xml:space="preserve">reports of coyotes in Edmonton, Canada, between January 2012 and December 2021. We used a standardized ordinal ranking system to score each report on two indicators of human-coyote conflict: </w:t>
      </w:r>
      <w:r>
        <w:rPr>
          <w:rFonts w:ascii="Times New Roman" w:hAnsi="Times New Roman" w:cs="Times New Roman"/>
          <w:lang w:val="en-CA"/>
        </w:rPr>
        <w:t xml:space="preserve">the </w:t>
      </w:r>
      <w:commentRangeStart w:id="14"/>
      <w:r>
        <w:rPr>
          <w:rFonts w:ascii="Times New Roman" w:hAnsi="Times New Roman" w:cs="Times New Roman"/>
          <w:lang w:val="en-CA"/>
        </w:rPr>
        <w:t>actual</w:t>
      </w:r>
      <w:commentRangeEnd w:id="14"/>
      <w:r w:rsidR="004011B6">
        <w:rPr>
          <w:rStyle w:val="CommentReference"/>
        </w:rPr>
        <w:commentReference w:id="14"/>
      </w:r>
      <w:r>
        <w:rPr>
          <w:rFonts w:ascii="Times New Roman" w:hAnsi="Times New Roman" w:cs="Times New Roman"/>
          <w:lang w:val="en-CA"/>
        </w:rPr>
        <w:t xml:space="preserve"> risk of negative interactions, as indicated by </w:t>
      </w:r>
      <w:r w:rsidRPr="003A5E82">
        <w:rPr>
          <w:rFonts w:ascii="Times New Roman" w:hAnsi="Times New Roman" w:cs="Times New Roman"/>
          <w:lang w:val="en-CA"/>
        </w:rPr>
        <w:t>coyote boldness</w:t>
      </w:r>
      <w:r>
        <w:rPr>
          <w:rFonts w:ascii="Times New Roman" w:hAnsi="Times New Roman" w:cs="Times New Roman"/>
          <w:lang w:val="en-CA"/>
        </w:rPr>
        <w:t>,</w:t>
      </w:r>
      <w:r w:rsidRPr="003A5E82">
        <w:rPr>
          <w:rFonts w:ascii="Times New Roman" w:hAnsi="Times New Roman" w:cs="Times New Roman"/>
          <w:lang w:val="en-CA"/>
        </w:rPr>
        <w:t xml:space="preserve"> and</w:t>
      </w:r>
      <w:r>
        <w:rPr>
          <w:rFonts w:ascii="Times New Roman" w:hAnsi="Times New Roman" w:cs="Times New Roman"/>
          <w:lang w:val="en-CA"/>
        </w:rPr>
        <w:t xml:space="preserve"> the perceived risk of such interactions, reflected in</w:t>
      </w:r>
      <w:r w:rsidRPr="003A5E82">
        <w:rPr>
          <w:rFonts w:ascii="Times New Roman" w:hAnsi="Times New Roman" w:cs="Times New Roman"/>
          <w:lang w:val="en-CA"/>
        </w:rPr>
        <w:t xml:space="preserve"> human concern </w:t>
      </w:r>
      <w:r>
        <w:rPr>
          <w:rFonts w:ascii="Times New Roman" w:hAnsi="Times New Roman" w:cs="Times New Roman"/>
          <w:lang w:val="en-CA"/>
        </w:rPr>
        <w:t>about</w:t>
      </w:r>
      <w:r w:rsidRPr="003A5E82">
        <w:rPr>
          <w:rFonts w:ascii="Times New Roman" w:hAnsi="Times New Roman" w:cs="Times New Roman"/>
          <w:lang w:val="en-CA"/>
        </w:rPr>
        <w:t xml:space="preserve"> coyotes. </w:t>
      </w:r>
      <w:ins w:id="15" w:author="Colleen Cassady St. Clair" w:date="2022-05-11T14:01:00Z">
        <w:r w:rsidR="004011B6">
          <w:rPr>
            <w:rFonts w:ascii="Times New Roman" w:hAnsi="Times New Roman" w:cs="Times New Roman"/>
            <w:lang w:val="en-CA"/>
          </w:rPr>
          <w:t xml:space="preserve">We assigned greater conflict scores to behaviours that included a, b, c, and perceptions that included d, e, f. </w:t>
        </w:r>
      </w:ins>
      <w:r>
        <w:rPr>
          <w:rFonts w:ascii="Times New Roman" w:hAnsi="Times New Roman" w:cs="Times New Roman"/>
          <w:lang w:val="en-CA"/>
        </w:rPr>
        <w:t xml:space="preserve">Using ordered </w:t>
      </w:r>
      <w:r w:rsidRPr="003A5E82">
        <w:rPr>
          <w:rFonts w:ascii="Times New Roman" w:hAnsi="Times New Roman" w:cs="Times New Roman"/>
          <w:lang w:val="en-CA"/>
        </w:rPr>
        <w:t>logistic regression and chi-square tests</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we </w:t>
      </w:r>
      <w:ins w:id="16" w:author="Colleen Cassady St. Clair" w:date="2022-05-11T14:03:00Z">
        <w:r w:rsidR="004011B6">
          <w:rPr>
            <w:rFonts w:ascii="Times New Roman" w:hAnsi="Times New Roman" w:cs="Times New Roman"/>
            <w:lang w:val="en-CA"/>
          </w:rPr>
          <w:t xml:space="preserve">compared conflict scores for each response variable to </w:t>
        </w:r>
      </w:ins>
      <w:del w:id="17" w:author="Colleen Cassady St. Clair" w:date="2022-05-11T14:01:00Z">
        <w:r w:rsidDel="004011B6">
          <w:rPr>
            <w:rFonts w:ascii="Times New Roman" w:hAnsi="Times New Roman" w:cs="Times New Roman"/>
            <w:lang w:val="en-CA"/>
          </w:rPr>
          <w:delText xml:space="preserve">then </w:delText>
        </w:r>
      </w:del>
      <w:del w:id="18" w:author="Colleen Cassady St. Clair" w:date="2022-05-11T14:03:00Z">
        <w:r w:rsidDel="004011B6">
          <w:rPr>
            <w:rFonts w:ascii="Times New Roman" w:hAnsi="Times New Roman" w:cs="Times New Roman"/>
            <w:lang w:val="en-CA"/>
          </w:rPr>
          <w:delText xml:space="preserve">identified </w:delText>
        </w:r>
      </w:del>
      <w:r w:rsidRPr="003A5E82">
        <w:rPr>
          <w:rFonts w:ascii="Times New Roman" w:hAnsi="Times New Roman" w:cs="Times New Roman"/>
          <w:lang w:val="en-CA"/>
        </w:rPr>
        <w:t xml:space="preserve">spatial, </w:t>
      </w:r>
      <w:commentRangeStart w:id="19"/>
      <w:r w:rsidRPr="003A5E82">
        <w:rPr>
          <w:rFonts w:ascii="Times New Roman" w:hAnsi="Times New Roman" w:cs="Times New Roman"/>
          <w:lang w:val="en-CA"/>
        </w:rPr>
        <w:t>temporal</w:t>
      </w:r>
      <w:commentRangeEnd w:id="19"/>
      <w:r w:rsidR="004011B6">
        <w:rPr>
          <w:rStyle w:val="CommentReference"/>
        </w:rPr>
        <w:commentReference w:id="19"/>
      </w:r>
      <w:ins w:id="20" w:author="Colleen Cassady St. Clair" w:date="2022-05-11T14:04:00Z">
        <w:r w:rsidR="004011B6">
          <w:rPr>
            <w:rFonts w:ascii="Times New Roman" w:hAnsi="Times New Roman" w:cs="Times New Roman"/>
            <w:lang w:val="en-CA"/>
          </w:rPr>
          <w:t>,</w:t>
        </w:r>
      </w:ins>
      <w:r w:rsidRPr="003A5E82">
        <w:rPr>
          <w:rFonts w:ascii="Times New Roman" w:hAnsi="Times New Roman" w:cs="Times New Roman"/>
          <w:lang w:val="en-CA"/>
        </w:rPr>
        <w:t xml:space="preserve"> and contextual covariates</w:t>
      </w:r>
      <w:ins w:id="21" w:author="Colleen Cassady St. Clair" w:date="2022-05-11T14:04:00Z">
        <w:r w:rsidR="004011B6">
          <w:rPr>
            <w:rFonts w:ascii="Times New Roman" w:hAnsi="Times New Roman" w:cs="Times New Roman"/>
            <w:lang w:val="en-CA"/>
          </w:rPr>
          <w:t>.</w:t>
        </w:r>
      </w:ins>
      <w:r w:rsidRPr="003A5E82">
        <w:rPr>
          <w:rFonts w:ascii="Times New Roman" w:hAnsi="Times New Roman" w:cs="Times New Roman"/>
          <w:lang w:val="en-CA"/>
        </w:rPr>
        <w:t xml:space="preserve"> </w:t>
      </w:r>
      <w:del w:id="22" w:author="Colleen Cassady St. Clair" w:date="2022-05-11T14:03:00Z">
        <w:r w:rsidRPr="003A5E82" w:rsidDel="004011B6">
          <w:rPr>
            <w:rFonts w:ascii="Times New Roman" w:hAnsi="Times New Roman" w:cs="Times New Roman"/>
            <w:lang w:val="en-CA"/>
          </w:rPr>
          <w:delText xml:space="preserve">associated with conflict </w:delText>
        </w:r>
      </w:del>
      <w:del w:id="23" w:author="Colleen Cassady St. Clair" w:date="2022-05-11T14:04:00Z">
        <w:r w:rsidRPr="003A5E82" w:rsidDel="004011B6">
          <w:rPr>
            <w:rFonts w:ascii="Times New Roman" w:hAnsi="Times New Roman" w:cs="Times New Roman"/>
            <w:lang w:val="en-CA"/>
          </w:rPr>
          <w:delText>and assess</w:delText>
        </w:r>
        <w:r w:rsidDel="004011B6">
          <w:rPr>
            <w:rFonts w:ascii="Times New Roman" w:hAnsi="Times New Roman" w:cs="Times New Roman"/>
            <w:lang w:val="en-CA"/>
          </w:rPr>
          <w:delText>ed</w:delText>
        </w:r>
        <w:r w:rsidRPr="003A5E82" w:rsidDel="004011B6">
          <w:rPr>
            <w:rFonts w:ascii="Times New Roman" w:hAnsi="Times New Roman" w:cs="Times New Roman"/>
            <w:lang w:val="en-CA"/>
          </w:rPr>
          <w:delText xml:space="preserve"> changes in conflict over time</w:delText>
        </w:r>
      </w:del>
      <w:r w:rsidRPr="003A5E82">
        <w:rPr>
          <w:rFonts w:ascii="Times New Roman" w:hAnsi="Times New Roman" w:cs="Times New Roman"/>
          <w:lang w:val="en-CA"/>
        </w:rPr>
        <w:t xml:space="preserve">. Our analysis </w:t>
      </w:r>
      <w:del w:id="24" w:author="Colleen Cassady St. Clair" w:date="2022-05-11T14:04:00Z">
        <w:r w:rsidRPr="003A5E82" w:rsidDel="007D3F0F">
          <w:rPr>
            <w:rFonts w:ascii="Times New Roman" w:hAnsi="Times New Roman" w:cs="Times New Roman"/>
            <w:lang w:val="en-CA"/>
          </w:rPr>
          <w:delText xml:space="preserve">found </w:delText>
        </w:r>
      </w:del>
      <w:ins w:id="25" w:author="Colleen Cassady St. Clair" w:date="2022-05-11T14:04:00Z">
        <w:r w:rsidR="007D3F0F">
          <w:rPr>
            <w:rFonts w:ascii="Times New Roman" w:hAnsi="Times New Roman" w:cs="Times New Roman"/>
            <w:lang w:val="en-CA"/>
          </w:rPr>
          <w:t>showed</w:t>
        </w:r>
        <w:r w:rsidR="007D3F0F"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that coyotes were bolder in less developed open areas and during the pup rearing season, but human concern was highest in residential areas and </w:t>
      </w:r>
      <w:ins w:id="26" w:author="Colleen Cassady St. Clair" w:date="2022-05-11T14:04:00Z">
        <w:r w:rsidR="007D3F0F">
          <w:rPr>
            <w:rFonts w:ascii="Times New Roman" w:hAnsi="Times New Roman" w:cs="Times New Roman"/>
            <w:lang w:val="en-CA"/>
          </w:rPr>
          <w:t xml:space="preserve">during </w:t>
        </w:r>
      </w:ins>
      <w:r w:rsidRPr="003A5E82">
        <w:rPr>
          <w:rFonts w:ascii="Times New Roman" w:hAnsi="Times New Roman" w:cs="Times New Roman"/>
          <w:lang w:val="en-CA"/>
        </w:rPr>
        <w:t xml:space="preserve">the dispersal season. Reports that mentioned pets or children were more likely to describe </w:t>
      </w:r>
      <w:r>
        <w:rPr>
          <w:rFonts w:ascii="Times New Roman" w:hAnsi="Times New Roman" w:cs="Times New Roman"/>
          <w:lang w:val="en-CA"/>
        </w:rPr>
        <w:t xml:space="preserve">greater </w:t>
      </w:r>
      <w:del w:id="27" w:author="Colleen Cassady St. Clair" w:date="2022-05-11T14:05:00Z">
        <w:r w:rsidDel="007D3F0F">
          <w:rPr>
            <w:rFonts w:ascii="Times New Roman" w:hAnsi="Times New Roman" w:cs="Times New Roman"/>
            <w:lang w:val="en-CA"/>
          </w:rPr>
          <w:delText xml:space="preserve">human-coyote </w:delText>
        </w:r>
        <w:commentRangeStart w:id="28"/>
        <w:r w:rsidDel="007D3F0F">
          <w:rPr>
            <w:rFonts w:ascii="Times New Roman" w:hAnsi="Times New Roman" w:cs="Times New Roman"/>
            <w:lang w:val="en-CA"/>
          </w:rPr>
          <w:delText>conflict</w:delText>
        </w:r>
      </w:del>
      <w:ins w:id="29" w:author="Colleen Cassady St. Clair" w:date="2022-05-11T14:05:00Z">
        <w:r w:rsidR="007D3F0F">
          <w:rPr>
            <w:rFonts w:ascii="Times New Roman" w:hAnsi="Times New Roman" w:cs="Times New Roman"/>
            <w:lang w:val="en-CA"/>
          </w:rPr>
          <w:t>boldness</w:t>
        </w:r>
        <w:commentRangeEnd w:id="28"/>
        <w:r w:rsidR="007D3F0F">
          <w:rPr>
            <w:rStyle w:val="CommentReference"/>
          </w:rPr>
          <w:commentReference w:id="28"/>
        </w:r>
        <w:r w:rsidR="007D3F0F">
          <w:rPr>
            <w:rFonts w:ascii="Times New Roman" w:hAnsi="Times New Roman" w:cs="Times New Roman"/>
            <w:lang w:val="en-CA"/>
          </w:rPr>
          <w:t xml:space="preserve"> by coyotes and negative perceptions by people</w:t>
        </w:r>
      </w:ins>
      <w:r w:rsidRPr="003A5E82">
        <w:rPr>
          <w:rFonts w:ascii="Times New Roman" w:hAnsi="Times New Roman" w:cs="Times New Roman"/>
          <w:lang w:val="en-CA"/>
        </w:rPr>
        <w:t>. Coyote boldness and human concern both increased over the 10 years of reporting.</w:t>
      </w:r>
      <w:del w:id="30" w:author="Colleen Cassady St. Clair" w:date="2022-05-11T14:06:00Z">
        <w:r w:rsidRPr="003A5E82" w:rsidDel="007D3F0F">
          <w:rPr>
            <w:rFonts w:ascii="Times New Roman" w:hAnsi="Times New Roman" w:cs="Times New Roman"/>
            <w:lang w:val="en-CA"/>
          </w:rPr>
          <w:delText xml:space="preserve"> </w:delText>
        </w:r>
        <w:commentRangeStart w:id="31"/>
        <w:r w:rsidRPr="003A5E82" w:rsidDel="007D3F0F">
          <w:rPr>
            <w:rFonts w:ascii="Times New Roman" w:hAnsi="Times New Roman" w:cs="Times New Roman"/>
            <w:lang w:val="en-CA"/>
          </w:rPr>
          <w:delText>Our</w:delText>
        </w:r>
      </w:del>
      <w:commentRangeEnd w:id="31"/>
      <w:r w:rsidR="007D3F0F">
        <w:rPr>
          <w:rStyle w:val="CommentReference"/>
        </w:rPr>
        <w:commentReference w:id="31"/>
      </w:r>
      <w:del w:id="32" w:author="Colleen Cassady St. Clair" w:date="2022-05-11T14:06:00Z">
        <w:r w:rsidRPr="003A5E82" w:rsidDel="007D3F0F">
          <w:rPr>
            <w:rFonts w:ascii="Times New Roman" w:hAnsi="Times New Roman" w:cs="Times New Roman"/>
            <w:lang w:val="en-CA"/>
          </w:rPr>
          <w:delText xml:space="preserve"> results </w:delText>
        </w:r>
        <w:r w:rsidDel="007D3F0F">
          <w:rPr>
            <w:rFonts w:ascii="Times New Roman" w:hAnsi="Times New Roman" w:cs="Times New Roman"/>
            <w:lang w:val="en-CA"/>
          </w:rPr>
          <w:delText>highlight the differences and similarities between the factors that affect boldness and concern, and emphasize the need for the effective allocation of proactive management actions to improve coexistence between humans and urban coyotes</w:delText>
        </w:r>
      </w:del>
      <w:r>
        <w:rPr>
          <w:rFonts w:ascii="Times New Roman" w:hAnsi="Times New Roman" w:cs="Times New Roman"/>
          <w:lang w:val="en-CA"/>
        </w:rPr>
        <w:t xml:space="preserve">. </w:t>
      </w:r>
    </w:p>
    <w:p w14:paraId="0024DFE4" w14:textId="77777777" w:rsidR="009D0CBA" w:rsidRDefault="009D0CBA" w:rsidP="002E3223">
      <w:pPr>
        <w:spacing w:line="480" w:lineRule="auto"/>
        <w:rPr>
          <w:rFonts w:ascii="Times New Roman" w:hAnsi="Times New Roman" w:cs="Times New Roman"/>
          <w:b/>
          <w:bCs/>
          <w:lang w:val="en-CA"/>
        </w:rPr>
      </w:pPr>
    </w:p>
    <w:p w14:paraId="21ADE61A" w14:textId="77777777" w:rsidR="009D0CBA" w:rsidRPr="00440751" w:rsidRDefault="009D0CBA" w:rsidP="002E3223">
      <w:pPr>
        <w:spacing w:line="480" w:lineRule="auto"/>
        <w:rPr>
          <w:rFonts w:ascii="Times New Roman" w:hAnsi="Times New Roman" w:cs="Times New Roman"/>
          <w:lang w:val="en-CA"/>
        </w:rPr>
      </w:pPr>
      <w:r>
        <w:rPr>
          <w:rFonts w:ascii="Times New Roman" w:hAnsi="Times New Roman" w:cs="Times New Roman"/>
          <w:b/>
          <w:bCs/>
          <w:lang w:val="en-CA"/>
        </w:rPr>
        <w:t xml:space="preserve">Keywords: </w:t>
      </w:r>
      <w:r>
        <w:rPr>
          <w:rFonts w:ascii="Times New Roman" w:hAnsi="Times New Roman" w:cs="Times New Roman"/>
          <w:lang w:val="en-CA"/>
        </w:rPr>
        <w:t xml:space="preserve">Human-coyote conflict, community science, </w:t>
      </w:r>
      <w:r>
        <w:rPr>
          <w:rFonts w:ascii="Times New Roman" w:hAnsi="Times New Roman" w:cs="Times New Roman"/>
          <w:i/>
          <w:iCs/>
          <w:lang w:val="en-CA"/>
        </w:rPr>
        <w:t>Canis latrans</w:t>
      </w:r>
      <w:r>
        <w:rPr>
          <w:rFonts w:ascii="Times New Roman" w:hAnsi="Times New Roman" w:cs="Times New Roman"/>
          <w:lang w:val="en-CA"/>
        </w:rPr>
        <w:t>, urban</w:t>
      </w:r>
    </w:p>
    <w:p w14:paraId="276136BC" w14:textId="77777777" w:rsidR="009D0CBA" w:rsidRDefault="009D0CBA">
      <w:pPr>
        <w:rPr>
          <w:rFonts w:ascii="Times New Roman" w:hAnsi="Times New Roman" w:cs="Times New Roman"/>
          <w:b/>
          <w:bCs/>
          <w:lang w:val="en-CA"/>
        </w:rPr>
      </w:pPr>
      <w:r>
        <w:rPr>
          <w:rFonts w:ascii="Times New Roman" w:hAnsi="Times New Roman" w:cs="Times New Roman"/>
          <w:b/>
          <w:bCs/>
          <w:lang w:val="en-CA"/>
        </w:rPr>
        <w:br w:type="page"/>
      </w:r>
    </w:p>
    <w:p w14:paraId="577D9081"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INTRODUCTION</w:t>
      </w:r>
    </w:p>
    <w:p w14:paraId="071D8646" w14:textId="5C55DCC7" w:rsidR="009D0CBA" w:rsidRPr="003A5E82"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Coyotes (</w:t>
      </w:r>
      <w:r w:rsidRPr="003A5E82">
        <w:rPr>
          <w:rFonts w:ascii="Times New Roman" w:hAnsi="Times New Roman" w:cs="Times New Roman"/>
          <w:i/>
          <w:iCs/>
          <w:lang w:val="en-CA"/>
        </w:rPr>
        <w:t>Canis latrans</w:t>
      </w:r>
      <w:r w:rsidRPr="003A5E82">
        <w:rPr>
          <w:rFonts w:ascii="Times New Roman" w:hAnsi="Times New Roman" w:cs="Times New Roman"/>
          <w:lang w:val="en-CA"/>
        </w:rPr>
        <w:t>) are a</w:t>
      </w:r>
      <w:r>
        <w:rPr>
          <w:rFonts w:ascii="Times New Roman" w:hAnsi="Times New Roman" w:cs="Times New Roman"/>
          <w:lang w:val="en-CA"/>
        </w:rPr>
        <w:t xml:space="preserve"> common</w:t>
      </w:r>
      <w:r w:rsidRPr="003A5E82">
        <w:rPr>
          <w:rFonts w:ascii="Times New Roman" w:hAnsi="Times New Roman" w:cs="Times New Roman"/>
          <w:lang w:val="en-CA"/>
        </w:rPr>
        <w:t xml:space="preserve"> </w:t>
      </w:r>
      <w:r>
        <w:rPr>
          <w:rFonts w:ascii="Times New Roman" w:hAnsi="Times New Roman" w:cs="Times New Roman"/>
          <w:lang w:val="en-CA"/>
        </w:rPr>
        <w:t>example of an urban-adapted species</w:t>
      </w:r>
      <w:del w:id="33" w:author="Colleen Cassady St. Clair" w:date="2022-05-11T14:07:00Z">
        <w:r w:rsidDel="007D3F0F">
          <w:rPr>
            <w:rFonts w:ascii="Times New Roman" w:hAnsi="Times New Roman" w:cs="Times New Roman"/>
            <w:lang w:val="en-CA"/>
          </w:rPr>
          <w:delText>,</w:delText>
        </w:r>
      </w:del>
      <w:r>
        <w:rPr>
          <w:rFonts w:ascii="Times New Roman" w:hAnsi="Times New Roman" w:cs="Times New Roman"/>
          <w:lang w:val="en-CA"/>
        </w:rPr>
        <w:t xml:space="preserve"> and </w:t>
      </w:r>
      <w:del w:id="34" w:author="Colleen Cassady St. Clair" w:date="2022-05-11T14:08:00Z">
        <w:r w:rsidDel="007D3F0F">
          <w:rPr>
            <w:rFonts w:ascii="Times New Roman" w:hAnsi="Times New Roman" w:cs="Times New Roman"/>
            <w:lang w:val="en-CA"/>
          </w:rPr>
          <w:delText xml:space="preserve">one of the few urban-dwelling </w:delText>
        </w:r>
      </w:del>
      <w:del w:id="35" w:author="Colleen Cassady St. Clair" w:date="2022-05-11T14:07:00Z">
        <w:r w:rsidDel="007D3F0F">
          <w:rPr>
            <w:rFonts w:ascii="Times New Roman" w:hAnsi="Times New Roman" w:cs="Times New Roman"/>
            <w:lang w:val="en-CA"/>
          </w:rPr>
          <w:delText xml:space="preserve">large </w:delText>
        </w:r>
      </w:del>
      <w:del w:id="36" w:author="Colleen Cassady St. Clair" w:date="2022-05-11T14:08:00Z">
        <w:r w:rsidDel="007D3F0F">
          <w:rPr>
            <w:rFonts w:ascii="Times New Roman" w:hAnsi="Times New Roman" w:cs="Times New Roman"/>
            <w:lang w:val="en-CA"/>
          </w:rPr>
          <w:delText>carnivores in</w:delText>
        </w:r>
      </w:del>
      <w:ins w:id="37" w:author="Colleen Cassady St. Clair" w:date="2022-05-11T14:08:00Z">
        <w:r w:rsidR="007D3F0F">
          <w:rPr>
            <w:rFonts w:ascii="Times New Roman" w:hAnsi="Times New Roman" w:cs="Times New Roman"/>
            <w:lang w:val="en-CA"/>
          </w:rPr>
          <w:t>in the largest carnivore that is common in cities across</w:t>
        </w:r>
      </w:ins>
      <w:r>
        <w:rPr>
          <w:rFonts w:ascii="Times New Roman" w:hAnsi="Times New Roman" w:cs="Times New Roman"/>
          <w:lang w:val="en-CA"/>
        </w:rPr>
        <w:t xml:space="preserve"> North America</w:t>
      </w:r>
      <w:r w:rsidR="00E362E1">
        <w:rPr>
          <w:rFonts w:ascii="Times New Roman" w:hAnsi="Times New Roman" w:cs="Times New Roman"/>
          <w:lang w:val="en-CA"/>
        </w:rPr>
        <w:t xml:space="preserve"> (Schell et al. 2020)</w:t>
      </w:r>
      <w:r>
        <w:rPr>
          <w:rFonts w:ascii="Times New Roman" w:hAnsi="Times New Roman" w:cs="Times New Roman"/>
          <w:lang w:val="en-CA"/>
        </w:rPr>
        <w:t xml:space="preserve">. </w:t>
      </w:r>
      <w:del w:id="38" w:author="Colleen Cassady St. Clair" w:date="2022-05-11T14:08:00Z">
        <w:r w:rsidDel="007D3F0F">
          <w:rPr>
            <w:rFonts w:ascii="Times New Roman" w:hAnsi="Times New Roman" w:cs="Times New Roman"/>
            <w:lang w:val="en-CA"/>
          </w:rPr>
          <w:delText xml:space="preserve">They </w:delText>
        </w:r>
      </w:del>
      <w:ins w:id="39" w:author="Colleen Cassady St. Clair" w:date="2022-05-11T14:08:00Z">
        <w:r w:rsidR="007D3F0F">
          <w:rPr>
            <w:rFonts w:ascii="Times New Roman" w:hAnsi="Times New Roman" w:cs="Times New Roman"/>
            <w:lang w:val="en-CA"/>
          </w:rPr>
          <w:t xml:space="preserve">Coyotes </w:t>
        </w:r>
      </w:ins>
      <w:del w:id="40" w:author="Colleen Cassady St. Clair" w:date="2022-05-11T14:08:00Z">
        <w:r w:rsidDel="007D3F0F">
          <w:rPr>
            <w:rFonts w:ascii="Times New Roman" w:hAnsi="Times New Roman" w:cs="Times New Roman"/>
            <w:lang w:val="en-CA"/>
          </w:rPr>
          <w:delText xml:space="preserve">survive </w:delText>
        </w:r>
      </w:del>
      <w:ins w:id="41" w:author="Colleen Cassady St. Clair" w:date="2022-05-11T14:08:00Z">
        <w:r w:rsidR="007D3F0F">
          <w:rPr>
            <w:rFonts w:ascii="Times New Roman" w:hAnsi="Times New Roman" w:cs="Times New Roman"/>
            <w:lang w:val="en-CA"/>
          </w:rPr>
          <w:t xml:space="preserve">thrive </w:t>
        </w:r>
      </w:ins>
      <w:r>
        <w:rPr>
          <w:rFonts w:ascii="Times New Roman" w:hAnsi="Times New Roman" w:cs="Times New Roman"/>
          <w:lang w:val="en-CA"/>
        </w:rPr>
        <w:t>in urban areas largely by avoiding interactions with humans</w:t>
      </w:r>
      <w:r w:rsidRPr="003A5E82">
        <w:rPr>
          <w:rFonts w:ascii="Times New Roman" w:hAnsi="Times New Roman" w:cs="Times New Roman"/>
          <w:lang w:val="en-CA"/>
        </w:rPr>
        <w:t xml:space="preserve"> </w:t>
      </w:r>
      <w:r>
        <w:rPr>
          <w:rFonts w:ascii="Times New Roman" w:hAnsi="Times New Roman" w:cs="Times New Roman"/>
          <w:noProof/>
          <w:lang w:val="en-CA"/>
        </w:rPr>
        <w:t>(</w:t>
      </w:r>
      <w:commentRangeStart w:id="42"/>
      <w:r>
        <w:rPr>
          <w:rFonts w:ascii="Times New Roman" w:hAnsi="Times New Roman" w:cs="Times New Roman"/>
          <w:noProof/>
          <w:lang w:val="en-CA"/>
        </w:rPr>
        <w:t>Mowry</w:t>
      </w:r>
      <w:commentRangeEnd w:id="42"/>
      <w:r w:rsidR="007D3F0F">
        <w:rPr>
          <w:rStyle w:val="CommentReference"/>
        </w:rPr>
        <w:commentReference w:id="42"/>
      </w:r>
      <w:r>
        <w:rPr>
          <w:rFonts w:ascii="Times New Roman" w:hAnsi="Times New Roman" w:cs="Times New Roman"/>
          <w:noProof/>
          <w:lang w:val="en-CA"/>
        </w:rPr>
        <w:t xml:space="preserve"> et al. 2020, Drake et al. 2021)</w:t>
      </w:r>
      <w:r w:rsidRPr="003A5E82">
        <w:rPr>
          <w:rFonts w:ascii="Times New Roman" w:hAnsi="Times New Roman" w:cs="Times New Roman"/>
          <w:lang w:val="en-CA"/>
        </w:rPr>
        <w:t xml:space="preserve"> while benefitting from </w:t>
      </w:r>
      <w:r>
        <w:rPr>
          <w:rFonts w:ascii="Times New Roman" w:hAnsi="Times New Roman" w:cs="Times New Roman"/>
          <w:lang w:val="en-CA"/>
        </w:rPr>
        <w:t xml:space="preserve">reduced competition with other </w:t>
      </w:r>
      <w:r w:rsidRPr="003A5E82">
        <w:rPr>
          <w:rFonts w:ascii="Times New Roman" w:hAnsi="Times New Roman" w:cs="Times New Roman"/>
          <w:lang w:val="en-CA"/>
        </w:rPr>
        <w:t xml:space="preserve">predators </w:t>
      </w:r>
      <w:r>
        <w:rPr>
          <w:rFonts w:ascii="Times New Roman" w:hAnsi="Times New Roman" w:cs="Times New Roman"/>
          <w:noProof/>
          <w:lang w:val="en-CA"/>
        </w:rPr>
        <w:t>(Prugh et al. 2009)</w:t>
      </w:r>
      <w:r w:rsidRPr="003A5E82">
        <w:rPr>
          <w:rFonts w:ascii="Times New Roman" w:hAnsi="Times New Roman" w:cs="Times New Roman"/>
          <w:lang w:val="en-CA"/>
        </w:rPr>
        <w:t xml:space="preserve">, </w:t>
      </w:r>
      <w:r>
        <w:rPr>
          <w:rFonts w:ascii="Times New Roman" w:hAnsi="Times New Roman" w:cs="Times New Roman"/>
          <w:lang w:val="en-CA"/>
        </w:rPr>
        <w:t>less</w:t>
      </w:r>
      <w:r w:rsidRPr="003A5E82">
        <w:rPr>
          <w:rFonts w:ascii="Times New Roman" w:hAnsi="Times New Roman" w:cs="Times New Roman"/>
          <w:lang w:val="en-CA"/>
        </w:rPr>
        <w:t xml:space="preserve"> human persecution in urban compared to rural areas </w:t>
      </w:r>
      <w:r>
        <w:rPr>
          <w:rFonts w:ascii="Times New Roman" w:hAnsi="Times New Roman" w:cs="Times New Roman"/>
          <w:noProof/>
          <w:lang w:val="en-CA"/>
        </w:rPr>
        <w:t>(Collins and Kays 2011)</w:t>
      </w:r>
      <w:r w:rsidRPr="003A5E82">
        <w:rPr>
          <w:rFonts w:ascii="Times New Roman" w:hAnsi="Times New Roman" w:cs="Times New Roman"/>
          <w:lang w:val="en-CA"/>
        </w:rPr>
        <w:t xml:space="preserve">, and </w:t>
      </w:r>
      <w:del w:id="43" w:author="Colleen Cassady St. Clair" w:date="2022-05-11T14:09:00Z">
        <w:r w:rsidDel="007D3F0F">
          <w:rPr>
            <w:rFonts w:ascii="Times New Roman" w:hAnsi="Times New Roman" w:cs="Times New Roman"/>
            <w:lang w:val="en-CA"/>
          </w:rPr>
          <w:delText xml:space="preserve">the </w:delText>
        </w:r>
      </w:del>
      <w:r w:rsidRPr="003A5E82">
        <w:rPr>
          <w:rFonts w:ascii="Times New Roman" w:hAnsi="Times New Roman" w:cs="Times New Roman"/>
          <w:lang w:val="en-CA"/>
        </w:rPr>
        <w:t xml:space="preserve">abundant </w:t>
      </w:r>
      <w:r>
        <w:rPr>
          <w:rFonts w:ascii="Times New Roman" w:hAnsi="Times New Roman" w:cs="Times New Roman"/>
          <w:lang w:val="en-CA"/>
        </w:rPr>
        <w:t xml:space="preserve">urban </w:t>
      </w:r>
      <w:r w:rsidRPr="003A5E82">
        <w:rPr>
          <w:rFonts w:ascii="Times New Roman" w:hAnsi="Times New Roman" w:cs="Times New Roman"/>
          <w:lang w:val="en-CA"/>
        </w:rPr>
        <w:t xml:space="preserve">food resources </w:t>
      </w:r>
      <w:commentRangeStart w:id="44"/>
      <w:del w:id="45" w:author="Colleen Cassady St. Clair" w:date="2022-05-11T14:09:00Z">
        <w:r w:rsidRPr="003A5E82" w:rsidDel="007D3F0F">
          <w:rPr>
            <w:rFonts w:ascii="Times New Roman" w:hAnsi="Times New Roman" w:cs="Times New Roman"/>
            <w:lang w:val="en-CA"/>
          </w:rPr>
          <w:delText>available</w:delText>
        </w:r>
      </w:del>
      <w:commentRangeEnd w:id="44"/>
      <w:r w:rsidR="007D3F0F">
        <w:rPr>
          <w:rStyle w:val="CommentReference"/>
        </w:rPr>
        <w:commentReference w:id="44"/>
      </w:r>
      <w:del w:id="46" w:author="Colleen Cassady St. Clair" w:date="2022-05-11T14:09:00Z">
        <w:r w:rsidRPr="003A5E82" w:rsidDel="007D3F0F">
          <w:rPr>
            <w:rFonts w:ascii="Times New Roman" w:hAnsi="Times New Roman" w:cs="Times New Roman"/>
            <w:lang w:val="en-CA"/>
          </w:rPr>
          <w:delText xml:space="preserve"> to them </w:delText>
        </w:r>
        <w:r w:rsidDel="007D3F0F">
          <w:rPr>
            <w:rFonts w:ascii="Times New Roman" w:hAnsi="Times New Roman" w:cs="Times New Roman"/>
            <w:lang w:val="en-CA"/>
          </w:rPr>
          <w:delText>in the form of</w:delText>
        </w:r>
      </w:del>
      <w:ins w:id="47" w:author="Colleen Cassady St. Clair" w:date="2022-05-11T14:09:00Z">
        <w:r w:rsidR="007D3F0F">
          <w:rPr>
            <w:rFonts w:ascii="Times New Roman" w:hAnsi="Times New Roman" w:cs="Times New Roman"/>
            <w:lang w:val="en-CA"/>
          </w:rPr>
          <w:t>such as</w:t>
        </w:r>
      </w:ins>
      <w:r w:rsidRPr="003A5E82">
        <w:rPr>
          <w:rFonts w:ascii="Times New Roman" w:hAnsi="Times New Roman" w:cs="Times New Roman"/>
          <w:lang w:val="en-CA"/>
        </w:rPr>
        <w:t xml:space="preserve"> rodent</w:t>
      </w:r>
      <w:r>
        <w:rPr>
          <w:rFonts w:ascii="Times New Roman" w:hAnsi="Times New Roman" w:cs="Times New Roman"/>
          <w:lang w:val="en-CA"/>
        </w:rPr>
        <w:t>s</w:t>
      </w:r>
      <w:r w:rsidRPr="003A5E82">
        <w:rPr>
          <w:rFonts w:ascii="Times New Roman" w:hAnsi="Times New Roman" w:cs="Times New Roman"/>
          <w:lang w:val="en-CA"/>
        </w:rPr>
        <w:t xml:space="preserve">, </w:t>
      </w:r>
      <w:r w:rsidRPr="00450C70">
        <w:rPr>
          <w:rFonts w:ascii="Times New Roman" w:hAnsi="Times New Roman" w:cs="Times New Roman"/>
          <w:lang w:val="en-CA"/>
        </w:rPr>
        <w:t xml:space="preserve">garbage, compost and fruit trees </w:t>
      </w:r>
      <w:r w:rsidRPr="00450C70">
        <w:rPr>
          <w:rFonts w:ascii="Times New Roman" w:hAnsi="Times New Roman" w:cs="Times New Roman"/>
          <w:noProof/>
          <w:lang w:val="en-CA"/>
        </w:rPr>
        <w:t>(Fedriani et al. 2001, Murray et al. 2015a, Sugden et al. 2021)</w:t>
      </w:r>
      <w:r w:rsidRPr="00450C70">
        <w:rPr>
          <w:rFonts w:ascii="Times New Roman" w:hAnsi="Times New Roman" w:cs="Times New Roman"/>
          <w:lang w:val="en-CA"/>
        </w:rPr>
        <w:t xml:space="preserve">. Coyotes in urban areas </w:t>
      </w:r>
      <w:del w:id="48" w:author="Colleen Cassady St. Clair" w:date="2022-05-11T14:12:00Z">
        <w:r w:rsidRPr="00450C70" w:rsidDel="007D3F0F">
          <w:rPr>
            <w:rFonts w:ascii="Times New Roman" w:hAnsi="Times New Roman" w:cs="Times New Roman"/>
            <w:lang w:val="en-CA"/>
          </w:rPr>
          <w:delText xml:space="preserve">can </w:delText>
        </w:r>
      </w:del>
      <w:ins w:id="49" w:author="Colleen Cassady St. Clair" w:date="2022-05-11T14:12:00Z">
        <w:r w:rsidR="007D3F0F">
          <w:rPr>
            <w:rFonts w:ascii="Times New Roman" w:hAnsi="Times New Roman" w:cs="Times New Roman"/>
            <w:lang w:val="en-CA"/>
          </w:rPr>
          <w:t>potentially</w:t>
        </w:r>
        <w:r w:rsidR="007D3F0F" w:rsidRPr="00450C70">
          <w:rPr>
            <w:rFonts w:ascii="Times New Roman" w:hAnsi="Times New Roman" w:cs="Times New Roman"/>
            <w:lang w:val="en-CA"/>
          </w:rPr>
          <w:t xml:space="preserve"> </w:t>
        </w:r>
      </w:ins>
      <w:r w:rsidRPr="00450C70">
        <w:rPr>
          <w:rFonts w:ascii="Times New Roman" w:hAnsi="Times New Roman" w:cs="Times New Roman"/>
          <w:lang w:val="en-CA"/>
        </w:rPr>
        <w:t xml:space="preserve">improve human quality of life by regulating </w:t>
      </w:r>
      <w:del w:id="50" w:author="Colleen Cassady St. Clair" w:date="2022-05-11T14:12:00Z">
        <w:r w:rsidRPr="00450C70" w:rsidDel="007D3F0F">
          <w:rPr>
            <w:rFonts w:ascii="Times New Roman" w:hAnsi="Times New Roman" w:cs="Times New Roman"/>
            <w:lang w:val="en-CA"/>
          </w:rPr>
          <w:delText xml:space="preserve">rodent and smaller predator </w:delText>
        </w:r>
      </w:del>
      <w:r w:rsidRPr="00450C70">
        <w:rPr>
          <w:rFonts w:ascii="Times New Roman" w:hAnsi="Times New Roman" w:cs="Times New Roman"/>
          <w:lang w:val="en-CA"/>
        </w:rPr>
        <w:t xml:space="preserve">populations </w:t>
      </w:r>
      <w:ins w:id="51" w:author="Colleen Cassady St. Clair" w:date="2022-05-11T14:12:00Z">
        <w:r w:rsidR="007D3F0F" w:rsidRPr="00450C70">
          <w:rPr>
            <w:rFonts w:ascii="Times New Roman" w:hAnsi="Times New Roman" w:cs="Times New Roman"/>
            <w:lang w:val="en-CA"/>
          </w:rPr>
          <w:t>rodent</w:t>
        </w:r>
        <w:r w:rsidR="007D3F0F">
          <w:rPr>
            <w:rFonts w:ascii="Times New Roman" w:hAnsi="Times New Roman" w:cs="Times New Roman"/>
            <w:lang w:val="en-CA"/>
          </w:rPr>
          <w:t>s, hares, insects,</w:t>
        </w:r>
        <w:r w:rsidR="007D3F0F" w:rsidRPr="00450C70">
          <w:rPr>
            <w:rFonts w:ascii="Times New Roman" w:hAnsi="Times New Roman" w:cs="Times New Roman"/>
            <w:lang w:val="en-CA"/>
          </w:rPr>
          <w:t xml:space="preserve"> and smaller predator</w:t>
        </w:r>
        <w:r w:rsidR="007D3F0F">
          <w:rPr>
            <w:rFonts w:ascii="Times New Roman" w:hAnsi="Times New Roman" w:cs="Times New Roman"/>
            <w:lang w:val="en-CA"/>
          </w:rPr>
          <w:t>s</w:t>
        </w:r>
        <w:r w:rsidR="007D3F0F" w:rsidRPr="00450C70">
          <w:rPr>
            <w:rFonts w:ascii="Times New Roman" w:hAnsi="Times New Roman" w:cs="Times New Roman"/>
            <w:lang w:val="en-CA"/>
          </w:rPr>
          <w:t xml:space="preserve"> </w:t>
        </w:r>
      </w:ins>
      <w:r w:rsidRPr="006F60A9">
        <w:rPr>
          <w:rFonts w:ascii="Times New Roman" w:hAnsi="Times New Roman" w:cs="Times New Roman"/>
          <w:noProof/>
          <w:lang w:val="en-CA"/>
        </w:rPr>
        <w:t>(</w:t>
      </w:r>
      <w:commentRangeStart w:id="52"/>
      <w:r>
        <w:rPr>
          <w:rFonts w:ascii="Times New Roman" w:hAnsi="Times New Roman" w:cs="Times New Roman"/>
          <w:noProof/>
          <w:lang w:val="en-CA"/>
        </w:rPr>
        <w:t>Crooks</w:t>
      </w:r>
      <w:commentRangeEnd w:id="52"/>
      <w:r w:rsidR="007D3F0F">
        <w:rPr>
          <w:rStyle w:val="CommentReference"/>
        </w:rPr>
        <w:commentReference w:id="52"/>
      </w:r>
      <w:r>
        <w:rPr>
          <w:rFonts w:ascii="Times New Roman" w:hAnsi="Times New Roman" w:cs="Times New Roman"/>
          <w:noProof/>
          <w:lang w:val="en-CA"/>
        </w:rPr>
        <w:t xml:space="preserve"> and Soule 1999)</w:t>
      </w:r>
      <w:ins w:id="53" w:author="Colleen Cassady St. Clair" w:date="2022-05-11T14:13:00Z">
        <w:r w:rsidR="007D3F0F">
          <w:rPr>
            <w:rFonts w:ascii="Times New Roman" w:hAnsi="Times New Roman" w:cs="Times New Roman"/>
            <w:noProof/>
            <w:lang w:val="en-CA"/>
          </w:rPr>
          <w:t xml:space="preserve">, </w:t>
        </w:r>
        <w:commentRangeStart w:id="54"/>
        <w:r w:rsidR="007D3F0F">
          <w:rPr>
            <w:rFonts w:ascii="Times New Roman" w:hAnsi="Times New Roman" w:cs="Times New Roman"/>
            <w:noProof/>
            <w:lang w:val="en-CA"/>
          </w:rPr>
          <w:t>supporting</w:t>
        </w:r>
      </w:ins>
      <w:commentRangeEnd w:id="54"/>
      <w:ins w:id="55" w:author="Colleen Cassady St. Clair" w:date="2022-05-11T14:14:00Z">
        <w:r w:rsidR="007D3F0F">
          <w:rPr>
            <w:rStyle w:val="CommentReference"/>
          </w:rPr>
          <w:commentReference w:id="54"/>
        </w:r>
      </w:ins>
      <w:ins w:id="56" w:author="Colleen Cassady St. Clair" w:date="2022-05-11T14:13:00Z">
        <w:r w:rsidR="007D3F0F">
          <w:rPr>
            <w:rFonts w:ascii="Times New Roman" w:hAnsi="Times New Roman" w:cs="Times New Roman"/>
            <w:noProof/>
            <w:lang w:val="en-CA"/>
          </w:rPr>
          <w:t xml:space="preserve"> a sense of </w:t>
        </w:r>
      </w:ins>
      <w:del w:id="57" w:author="Colleen Cassady St. Clair" w:date="2022-05-11T14:14:00Z">
        <w:r w:rsidRPr="003A5E82" w:rsidDel="007D3F0F">
          <w:rPr>
            <w:rFonts w:ascii="Times New Roman" w:hAnsi="Times New Roman" w:cs="Times New Roman"/>
            <w:lang w:val="en-CA"/>
          </w:rPr>
          <w:delText xml:space="preserve"> and providing </w:delText>
        </w:r>
        <w:r w:rsidDel="007D3F0F">
          <w:rPr>
            <w:rFonts w:ascii="Times New Roman" w:hAnsi="Times New Roman" w:cs="Times New Roman"/>
            <w:lang w:val="en-CA"/>
          </w:rPr>
          <w:delText xml:space="preserve">the feelings </w:delText>
        </w:r>
      </w:del>
      <w:proofErr w:type="spellStart"/>
      <w:r>
        <w:rPr>
          <w:rFonts w:ascii="Times New Roman" w:hAnsi="Times New Roman" w:cs="Times New Roman"/>
          <w:lang w:val="en-CA"/>
        </w:rPr>
        <w:t>of</w:t>
      </w:r>
      <w:proofErr w:type="spellEnd"/>
      <w:r>
        <w:rPr>
          <w:rFonts w:ascii="Times New Roman" w:hAnsi="Times New Roman" w:cs="Times New Roman"/>
          <w:lang w:val="en-CA"/>
        </w:rPr>
        <w:t xml:space="preserve"> connection with nature</w:t>
      </w:r>
      <w:ins w:id="58" w:author="Colleen Cassady St. Clair" w:date="2022-05-11T14:14:00Z">
        <w:r w:rsidR="007D3F0F">
          <w:rPr>
            <w:rFonts w:ascii="Times New Roman" w:hAnsi="Times New Roman" w:cs="Times New Roman"/>
            <w:lang w:val="en-CA"/>
          </w:rPr>
          <w:t>,</w:t>
        </w:r>
      </w:ins>
      <w:r>
        <w:rPr>
          <w:rFonts w:ascii="Times New Roman" w:hAnsi="Times New Roman" w:cs="Times New Roman"/>
          <w:lang w:val="en-CA"/>
        </w:rPr>
        <w:t xml:space="preserve"> and </w:t>
      </w:r>
      <w:del w:id="59" w:author="Colleen Cassady St. Clair" w:date="2022-05-11T14:14:00Z">
        <w:r w:rsidDel="007D3F0F">
          <w:rPr>
            <w:rFonts w:ascii="Times New Roman" w:hAnsi="Times New Roman" w:cs="Times New Roman"/>
            <w:lang w:val="en-CA"/>
          </w:rPr>
          <w:delText>a</w:delText>
        </w:r>
      </w:del>
      <w:ins w:id="60" w:author="Colleen Cassady St. Clair" w:date="2022-05-11T14:14:00Z">
        <w:r w:rsidR="007D3F0F">
          <w:rPr>
            <w:rFonts w:ascii="Times New Roman" w:hAnsi="Times New Roman" w:cs="Times New Roman"/>
            <w:lang w:val="en-CA"/>
          </w:rPr>
          <w:t>providing a</w:t>
        </w:r>
      </w:ins>
      <w:r>
        <w:rPr>
          <w:rFonts w:ascii="Times New Roman" w:hAnsi="Times New Roman" w:cs="Times New Roman"/>
          <w:lang w:val="en-CA"/>
        </w:rPr>
        <w:t xml:space="preserve">esthetic enjoyment </w:t>
      </w:r>
      <w:r w:rsidRPr="003A5E82">
        <w:rPr>
          <w:rFonts w:ascii="Times New Roman" w:hAnsi="Times New Roman" w:cs="Times New Roman"/>
          <w:lang w:val="en-CA"/>
        </w:rPr>
        <w:t>that</w:t>
      </w:r>
      <w:r>
        <w:rPr>
          <w:rFonts w:ascii="Times New Roman" w:hAnsi="Times New Roman" w:cs="Times New Roman"/>
          <w:lang w:val="en-CA"/>
        </w:rPr>
        <w:t xml:space="preserve"> are</w:t>
      </w:r>
      <w:r w:rsidRPr="003A5E82">
        <w:rPr>
          <w:rFonts w:ascii="Times New Roman" w:hAnsi="Times New Roman" w:cs="Times New Roman"/>
          <w:lang w:val="en-CA"/>
        </w:rPr>
        <w:t xml:space="preserve"> often inherent in seeing wild animals </w:t>
      </w:r>
      <w:r>
        <w:rPr>
          <w:rFonts w:ascii="Times New Roman" w:hAnsi="Times New Roman" w:cs="Times New Roman"/>
          <w:noProof/>
          <w:lang w:val="en-CA"/>
        </w:rPr>
        <w:t>(Soulsbury and White 2015, Cox and Gaston 2018)</w:t>
      </w:r>
      <w:r w:rsidRPr="003A5E82">
        <w:rPr>
          <w:rFonts w:ascii="Times New Roman" w:hAnsi="Times New Roman" w:cs="Times New Roman"/>
          <w:lang w:val="en-CA"/>
        </w:rPr>
        <w:t xml:space="preserve">. </w:t>
      </w:r>
      <w:commentRangeStart w:id="61"/>
      <w:del w:id="62" w:author="Colleen Cassady St. Clair" w:date="2022-05-11T14:15:00Z">
        <w:r w:rsidDel="00B41411">
          <w:rPr>
            <w:rFonts w:ascii="Times New Roman" w:hAnsi="Times New Roman" w:cs="Times New Roman"/>
            <w:lang w:val="en-CA"/>
          </w:rPr>
          <w:delText>As</w:delText>
        </w:r>
      </w:del>
      <w:commentRangeEnd w:id="61"/>
      <w:r w:rsidR="00B41411">
        <w:rPr>
          <w:rStyle w:val="CommentReference"/>
        </w:rPr>
        <w:commentReference w:id="61"/>
      </w:r>
      <w:del w:id="63" w:author="Colleen Cassady St. Clair" w:date="2022-05-11T14:15:00Z">
        <w:r w:rsidDel="00B41411">
          <w:rPr>
            <w:rFonts w:ascii="Times New Roman" w:hAnsi="Times New Roman" w:cs="Times New Roman"/>
            <w:lang w:val="en-CA"/>
          </w:rPr>
          <w:delText xml:space="preserve"> such,</w:delText>
        </w:r>
      </w:del>
      <w:ins w:id="64" w:author="Colleen Cassady St. Clair" w:date="2022-05-11T14:15:00Z">
        <w:r w:rsidR="00B41411">
          <w:rPr>
            <w:rFonts w:ascii="Times New Roman" w:hAnsi="Times New Roman" w:cs="Times New Roman"/>
            <w:lang w:val="en-CA"/>
          </w:rPr>
          <w:t>For these reasons,</w:t>
        </w:r>
      </w:ins>
      <w:r>
        <w:rPr>
          <w:rFonts w:ascii="Times New Roman" w:hAnsi="Times New Roman" w:cs="Times New Roman"/>
          <w:lang w:val="en-CA"/>
        </w:rPr>
        <w:t xml:space="preserve"> </w:t>
      </w:r>
      <w:r w:rsidRPr="003A5E82">
        <w:rPr>
          <w:rFonts w:ascii="Times New Roman" w:hAnsi="Times New Roman" w:cs="Times New Roman"/>
          <w:lang w:val="en-CA"/>
        </w:rPr>
        <w:t xml:space="preserve">many people living in </w:t>
      </w:r>
      <w:r>
        <w:rPr>
          <w:rFonts w:ascii="Times New Roman" w:hAnsi="Times New Roman" w:cs="Times New Roman"/>
          <w:lang w:val="en-CA"/>
        </w:rPr>
        <w:t>cities</w:t>
      </w:r>
      <w:r w:rsidRPr="003A5E82">
        <w:rPr>
          <w:rFonts w:ascii="Times New Roman" w:hAnsi="Times New Roman" w:cs="Times New Roman"/>
          <w:lang w:val="en-CA"/>
        </w:rPr>
        <w:t xml:space="preserve"> tolerate, and even appreciate, </w:t>
      </w:r>
      <w:r>
        <w:rPr>
          <w:rFonts w:ascii="Times New Roman" w:hAnsi="Times New Roman" w:cs="Times New Roman"/>
          <w:lang w:val="en-CA"/>
        </w:rPr>
        <w:t>urban coyotes</w:t>
      </w:r>
      <w:r w:rsidRPr="003A5E82">
        <w:rPr>
          <w:rFonts w:ascii="Times New Roman" w:hAnsi="Times New Roman" w:cs="Times New Roman"/>
          <w:lang w:val="en-CA"/>
        </w:rPr>
        <w:t xml:space="preserve"> </w:t>
      </w:r>
      <w:r>
        <w:rPr>
          <w:rFonts w:ascii="Times New Roman" w:hAnsi="Times New Roman" w:cs="Times New Roman"/>
          <w:noProof/>
          <w:lang w:val="en-CA"/>
        </w:rPr>
        <w:t>(Soulsbury and White 2015, Sponarski et al. 2018)</w:t>
      </w:r>
      <w:r w:rsidRPr="003A5E82">
        <w:rPr>
          <w:rFonts w:ascii="Times New Roman" w:hAnsi="Times New Roman" w:cs="Times New Roman"/>
          <w:lang w:val="en-CA"/>
        </w:rPr>
        <w:t xml:space="preserve">. However, </w:t>
      </w:r>
      <w:del w:id="65" w:author="Colleen Cassady St. Clair" w:date="2022-05-11T14:15:00Z">
        <w:r w:rsidRPr="003A5E82" w:rsidDel="00B41411">
          <w:rPr>
            <w:rFonts w:ascii="Times New Roman" w:hAnsi="Times New Roman" w:cs="Times New Roman"/>
            <w:lang w:val="en-CA"/>
          </w:rPr>
          <w:delText xml:space="preserve">the </w:delText>
        </w:r>
      </w:del>
      <w:ins w:id="66" w:author="Colleen Cassady St. Clair" w:date="2022-05-11T14:15:00Z">
        <w:r w:rsidR="00B41411">
          <w:rPr>
            <w:rFonts w:ascii="Times New Roman" w:hAnsi="Times New Roman" w:cs="Times New Roman"/>
            <w:lang w:val="en-CA"/>
          </w:rPr>
          <w:t>over the</w:t>
        </w:r>
        <w:r w:rsidR="00B41411" w:rsidRPr="003A5E82">
          <w:rPr>
            <w:rFonts w:ascii="Times New Roman" w:hAnsi="Times New Roman" w:cs="Times New Roman"/>
            <w:lang w:val="en-CA"/>
          </w:rPr>
          <w:t xml:space="preserve"> </w:t>
        </w:r>
      </w:ins>
      <w:r w:rsidRPr="003A5E82">
        <w:rPr>
          <w:rFonts w:ascii="Times New Roman" w:hAnsi="Times New Roman" w:cs="Times New Roman"/>
          <w:lang w:val="en-CA"/>
        </w:rPr>
        <w:t>past two decades</w:t>
      </w:r>
      <w:ins w:id="67" w:author="Colleen Cassady St. Clair" w:date="2022-05-11T14:15:00Z">
        <w:r w:rsidR="00B41411">
          <w:rPr>
            <w:rFonts w:ascii="Times New Roman" w:hAnsi="Times New Roman" w:cs="Times New Roman"/>
            <w:lang w:val="en-CA"/>
          </w:rPr>
          <w:t>,</w:t>
        </w:r>
      </w:ins>
      <w:r w:rsidRPr="003A5E82">
        <w:rPr>
          <w:rFonts w:ascii="Times New Roman" w:hAnsi="Times New Roman" w:cs="Times New Roman"/>
          <w:lang w:val="en-CA"/>
        </w:rPr>
        <w:t xml:space="preserve"> </w:t>
      </w:r>
      <w:del w:id="68" w:author="Colleen Cassady St. Clair" w:date="2022-05-11T14:15:00Z">
        <w:r w:rsidRPr="003A5E82" w:rsidDel="00B41411">
          <w:rPr>
            <w:rFonts w:ascii="Times New Roman" w:hAnsi="Times New Roman" w:cs="Times New Roman"/>
            <w:lang w:val="en-CA"/>
          </w:rPr>
          <w:delText>have been marked by</w:delText>
        </w:r>
      </w:del>
      <w:del w:id="69" w:author="Colleen Cassady St. Clair" w:date="2022-05-11T14:17:00Z">
        <w:r w:rsidRPr="003A5E82" w:rsidDel="00B41411">
          <w:rPr>
            <w:rFonts w:ascii="Times New Roman" w:hAnsi="Times New Roman" w:cs="Times New Roman"/>
            <w:lang w:val="en-CA"/>
          </w:rPr>
          <w:delText xml:space="preserve"> </w:delText>
        </w:r>
      </w:del>
      <w:del w:id="70" w:author="Colleen Cassady St. Clair" w:date="2022-05-11T14:16:00Z">
        <w:r w:rsidRPr="003A5E82" w:rsidDel="00B41411">
          <w:rPr>
            <w:rFonts w:ascii="Times New Roman" w:hAnsi="Times New Roman" w:cs="Times New Roman"/>
            <w:lang w:val="en-CA"/>
          </w:rPr>
          <w:delText xml:space="preserve">an apparent increase in </w:delText>
        </w:r>
        <w:r w:rsidR="0032210C" w:rsidDel="00B41411">
          <w:rPr>
            <w:rFonts w:ascii="Times New Roman" w:hAnsi="Times New Roman" w:cs="Times New Roman"/>
            <w:lang w:val="en-CA"/>
          </w:rPr>
          <w:delText xml:space="preserve">negative </w:delText>
        </w:r>
        <w:r w:rsidDel="00B41411">
          <w:rPr>
            <w:rFonts w:ascii="Times New Roman" w:hAnsi="Times New Roman" w:cs="Times New Roman"/>
            <w:lang w:val="en-CA"/>
          </w:rPr>
          <w:delText xml:space="preserve">human-coyote </w:delText>
        </w:r>
        <w:r w:rsidR="00FB7CB9" w:rsidDel="00B41411">
          <w:rPr>
            <w:rFonts w:ascii="Times New Roman" w:hAnsi="Times New Roman" w:cs="Times New Roman"/>
            <w:lang w:val="en-CA"/>
          </w:rPr>
          <w:delText xml:space="preserve">interactions that </w:delText>
        </w:r>
        <w:r w:rsidR="000A1BEF" w:rsidDel="00B41411">
          <w:rPr>
            <w:rFonts w:ascii="Times New Roman" w:hAnsi="Times New Roman" w:cs="Times New Roman"/>
            <w:lang w:val="en-CA"/>
          </w:rPr>
          <w:delText xml:space="preserve">are characteristic of human-wildlife </w:delText>
        </w:r>
        <w:r w:rsidDel="00B41411">
          <w:rPr>
            <w:rFonts w:ascii="Times New Roman" w:hAnsi="Times New Roman" w:cs="Times New Roman"/>
            <w:lang w:val="en-CA"/>
          </w:rPr>
          <w:delText xml:space="preserve">conflict, as indicated by </w:delText>
        </w:r>
      </w:del>
      <w:del w:id="71" w:author="Colleen Cassady St. Clair" w:date="2022-05-11T14:17:00Z">
        <w:r w:rsidDel="00B41411">
          <w:rPr>
            <w:rFonts w:ascii="Times New Roman" w:hAnsi="Times New Roman" w:cs="Times New Roman"/>
            <w:lang w:val="en-CA"/>
          </w:rPr>
          <w:delText xml:space="preserve">rising </w:delText>
        </w:r>
      </w:del>
      <w:commentRangeStart w:id="72"/>
      <w:ins w:id="73" w:author="Colleen Cassady St. Clair" w:date="2022-05-11T14:17:00Z">
        <w:r w:rsidR="00B41411">
          <w:rPr>
            <w:rFonts w:ascii="Times New Roman" w:hAnsi="Times New Roman" w:cs="Times New Roman"/>
            <w:lang w:val="en-CA"/>
          </w:rPr>
          <w:t>there</w:t>
        </w:r>
      </w:ins>
      <w:commentRangeEnd w:id="72"/>
      <w:ins w:id="74" w:author="Colleen Cassady St. Clair" w:date="2022-05-11T14:18:00Z">
        <w:r w:rsidR="00B41411">
          <w:rPr>
            <w:rStyle w:val="CommentReference"/>
          </w:rPr>
          <w:commentReference w:id="72"/>
        </w:r>
      </w:ins>
      <w:ins w:id="75" w:author="Colleen Cassady St. Clair" w:date="2022-05-11T14:17:00Z">
        <w:r w:rsidR="00B41411">
          <w:rPr>
            <w:rFonts w:ascii="Times New Roman" w:hAnsi="Times New Roman" w:cs="Times New Roman"/>
            <w:lang w:val="en-CA"/>
          </w:rPr>
          <w:t xml:space="preserve"> have been increasing reports </w:t>
        </w:r>
      </w:ins>
      <w:del w:id="76" w:author="Colleen Cassady St. Clair" w:date="2022-05-11T14:17:00Z">
        <w:r w:rsidDel="00B41411">
          <w:rPr>
            <w:rFonts w:ascii="Times New Roman" w:hAnsi="Times New Roman" w:cs="Times New Roman"/>
            <w:lang w:val="en-CA"/>
          </w:rPr>
          <w:delText xml:space="preserve">numbers </w:delText>
        </w:r>
      </w:del>
      <w:r>
        <w:rPr>
          <w:rFonts w:ascii="Times New Roman" w:hAnsi="Times New Roman" w:cs="Times New Roman"/>
          <w:lang w:val="en-CA"/>
        </w:rPr>
        <w:t>of bold and aggressive</w:t>
      </w:r>
      <w:r w:rsidRPr="003A5E82">
        <w:rPr>
          <w:rFonts w:ascii="Times New Roman" w:hAnsi="Times New Roman" w:cs="Times New Roman"/>
          <w:lang w:val="en-CA"/>
        </w:rPr>
        <w:t xml:space="preserve"> interactions between</w:t>
      </w:r>
      <w:r>
        <w:rPr>
          <w:rFonts w:ascii="Times New Roman" w:hAnsi="Times New Roman" w:cs="Times New Roman"/>
          <w:lang w:val="en-CA"/>
        </w:rPr>
        <w:t xml:space="preserve"> urban coyotes and</w:t>
      </w:r>
      <w:r w:rsidRPr="003A5E82">
        <w:rPr>
          <w:rFonts w:ascii="Times New Roman" w:hAnsi="Times New Roman" w:cs="Times New Roman"/>
          <w:lang w:val="en-CA"/>
        </w:rPr>
        <w:t xml:space="preserve"> people</w:t>
      </w:r>
      <w:ins w:id="77" w:author="Colleen Cassady St. Clair" w:date="2022-05-11T14:17:00Z">
        <w:r w:rsidR="00B41411">
          <w:rPr>
            <w:rFonts w:ascii="Times New Roman" w:hAnsi="Times New Roman" w:cs="Times New Roman"/>
            <w:lang w:val="en-CA"/>
          </w:rPr>
          <w:t xml:space="preserve"> that are indicative of human-coyote conflict and reduce the tolerance of people for populations of urban coyotes </w:t>
        </w:r>
      </w:ins>
      <w:del w:id="78" w:author="Colleen Cassady St. Clair" w:date="2022-05-11T14:18:00Z">
        <w:r w:rsidRPr="003A5E82" w:rsidDel="00B41411">
          <w:rPr>
            <w:rFonts w:ascii="Times New Roman" w:hAnsi="Times New Roman" w:cs="Times New Roman"/>
            <w:lang w:val="en-CA"/>
          </w:rPr>
          <w:delText xml:space="preserve"> </w:delText>
        </w:r>
      </w:del>
      <w:r>
        <w:rPr>
          <w:rFonts w:ascii="Times New Roman" w:hAnsi="Times New Roman" w:cs="Times New Roman"/>
          <w:noProof/>
          <w:lang w:val="en-CA"/>
        </w:rPr>
        <w:t xml:space="preserve">(Baker and Timm 2017, </w:t>
      </w:r>
      <w:commentRangeStart w:id="79"/>
      <w:r>
        <w:rPr>
          <w:rFonts w:ascii="Times New Roman" w:hAnsi="Times New Roman" w:cs="Times New Roman"/>
          <w:noProof/>
          <w:lang w:val="en-CA"/>
        </w:rPr>
        <w:t>Poessel</w:t>
      </w:r>
      <w:commentRangeEnd w:id="79"/>
      <w:r w:rsidR="00B41411">
        <w:rPr>
          <w:rStyle w:val="CommentReference"/>
        </w:rPr>
        <w:commentReference w:id="79"/>
      </w:r>
      <w:r>
        <w:rPr>
          <w:rFonts w:ascii="Times New Roman" w:hAnsi="Times New Roman" w:cs="Times New Roman"/>
          <w:noProof/>
          <w:lang w:val="en-CA"/>
        </w:rPr>
        <w:t xml:space="preserve"> et al. 2017)</w:t>
      </w:r>
      <w:r>
        <w:rPr>
          <w:rFonts w:ascii="Times New Roman" w:hAnsi="Times New Roman" w:cs="Times New Roman"/>
          <w:lang w:val="en-CA"/>
        </w:rPr>
        <w:t xml:space="preserve">. </w:t>
      </w:r>
      <w:commentRangeStart w:id="80"/>
      <w:del w:id="81" w:author="Colleen Cassady St. Clair" w:date="2022-05-11T14:19:00Z">
        <w:r w:rsidDel="00B41411">
          <w:rPr>
            <w:rFonts w:ascii="Times New Roman" w:hAnsi="Times New Roman" w:cs="Times New Roman"/>
            <w:lang w:val="en-CA"/>
          </w:rPr>
          <w:delText>These</w:delText>
        </w:r>
      </w:del>
      <w:commentRangeEnd w:id="80"/>
      <w:r w:rsidR="00B41411">
        <w:rPr>
          <w:rStyle w:val="CommentReference"/>
        </w:rPr>
        <w:commentReference w:id="80"/>
      </w:r>
      <w:del w:id="82" w:author="Colleen Cassady St. Clair" w:date="2022-05-11T14:19:00Z">
        <w:r w:rsidDel="00B41411">
          <w:rPr>
            <w:rFonts w:ascii="Times New Roman" w:hAnsi="Times New Roman" w:cs="Times New Roman"/>
            <w:lang w:val="en-CA"/>
          </w:rPr>
          <w:delText xml:space="preserve"> negative interactions </w:delText>
        </w:r>
        <w:r w:rsidRPr="003A5E82" w:rsidDel="00B41411">
          <w:rPr>
            <w:rFonts w:ascii="Times New Roman" w:hAnsi="Times New Roman" w:cs="Times New Roman"/>
            <w:lang w:val="en-CA"/>
          </w:rPr>
          <w:delText>may challenge continued coexistence.</w:delText>
        </w:r>
      </w:del>
      <w:ins w:id="83" w:author="Colleen Cassady St. Clair" w:date="2022-05-11T14:20:00Z">
        <w:r w:rsidR="00B41411">
          <w:rPr>
            <w:rFonts w:ascii="Times New Roman" w:hAnsi="Times New Roman" w:cs="Times New Roman"/>
            <w:lang w:val="en-CA"/>
          </w:rPr>
          <w:t xml:space="preserve"> </w:t>
        </w:r>
      </w:ins>
      <w:ins w:id="84" w:author="Colleen Cassady St. Clair" w:date="2022-05-11T14:22:00Z">
        <w:r w:rsidR="00B41411">
          <w:rPr>
            <w:rFonts w:ascii="Times New Roman" w:hAnsi="Times New Roman" w:cs="Times New Roman"/>
            <w:lang w:val="en-CA"/>
          </w:rPr>
          <w:t>A</w:t>
        </w:r>
      </w:ins>
      <w:ins w:id="85" w:author="Colleen Cassady St. Clair" w:date="2022-05-11T14:21:00Z">
        <w:r w:rsidR="00B41411">
          <w:rPr>
            <w:rFonts w:ascii="Times New Roman" w:hAnsi="Times New Roman" w:cs="Times New Roman"/>
            <w:lang w:val="en-CA"/>
          </w:rPr>
          <w:t xml:space="preserve"> better u</w:t>
        </w:r>
      </w:ins>
      <w:ins w:id="86" w:author="Colleen Cassady St. Clair" w:date="2022-05-11T14:20:00Z">
        <w:r w:rsidR="00B41411">
          <w:rPr>
            <w:rFonts w:ascii="Times New Roman" w:hAnsi="Times New Roman" w:cs="Times New Roman"/>
            <w:lang w:val="en-CA"/>
          </w:rPr>
          <w:t xml:space="preserve">nderstanding </w:t>
        </w:r>
      </w:ins>
      <w:ins w:id="87" w:author="Colleen Cassady St. Clair" w:date="2022-05-11T14:22:00Z">
        <w:r w:rsidR="00B41411">
          <w:rPr>
            <w:rFonts w:ascii="Times New Roman" w:hAnsi="Times New Roman" w:cs="Times New Roman"/>
            <w:lang w:val="en-CA"/>
          </w:rPr>
          <w:t xml:space="preserve">of </w:t>
        </w:r>
      </w:ins>
      <w:ins w:id="88" w:author="Colleen Cassady St. Clair" w:date="2022-05-11T14:20:00Z">
        <w:r w:rsidR="00B41411">
          <w:rPr>
            <w:rFonts w:ascii="Times New Roman" w:hAnsi="Times New Roman" w:cs="Times New Roman"/>
            <w:lang w:val="en-CA"/>
          </w:rPr>
          <w:t xml:space="preserve">the circumstances associated with conflict could inform approaches to public education and coyote management to </w:t>
        </w:r>
      </w:ins>
      <w:ins w:id="89" w:author="Colleen Cassady St. Clair" w:date="2022-05-11T14:22:00Z">
        <w:r w:rsidR="00B41411">
          <w:rPr>
            <w:rFonts w:ascii="Times New Roman" w:hAnsi="Times New Roman" w:cs="Times New Roman"/>
            <w:lang w:val="en-CA"/>
          </w:rPr>
          <w:t>support human-coyote coexistence</w:t>
        </w:r>
      </w:ins>
      <w:ins w:id="90" w:author="Colleen Cassady St. Clair" w:date="2022-05-11T14:23:00Z">
        <w:r w:rsidR="00B41411">
          <w:rPr>
            <w:rFonts w:ascii="Times New Roman" w:hAnsi="Times New Roman" w:cs="Times New Roman"/>
            <w:lang w:val="en-CA"/>
          </w:rPr>
          <w:t xml:space="preserve"> in urban areas</w:t>
        </w:r>
      </w:ins>
      <w:ins w:id="91" w:author="Colleen Cassady St. Clair" w:date="2022-05-11T14:20:00Z">
        <w:r w:rsidR="00B41411">
          <w:rPr>
            <w:rFonts w:ascii="Times New Roman" w:hAnsi="Times New Roman" w:cs="Times New Roman"/>
            <w:lang w:val="en-CA"/>
          </w:rPr>
          <w:t xml:space="preserve">. </w:t>
        </w:r>
      </w:ins>
    </w:p>
    <w:p w14:paraId="12B4E401" w14:textId="77777777" w:rsidR="009D0CBA" w:rsidRPr="003A5E82" w:rsidRDefault="009D0CBA" w:rsidP="002E3223">
      <w:pPr>
        <w:spacing w:line="480" w:lineRule="auto"/>
        <w:rPr>
          <w:rFonts w:ascii="Times New Roman" w:hAnsi="Times New Roman" w:cs="Times New Roman"/>
          <w:lang w:val="en-CA"/>
        </w:rPr>
      </w:pPr>
    </w:p>
    <w:p w14:paraId="409BB329" w14:textId="02D7CDBB" w:rsidR="009D0CBA" w:rsidRDefault="009D0CBA" w:rsidP="002E3223">
      <w:pPr>
        <w:spacing w:line="480" w:lineRule="auto"/>
        <w:rPr>
          <w:rFonts w:ascii="Times New Roman" w:hAnsi="Times New Roman" w:cs="Times New Roman"/>
          <w:lang w:val="en-CA"/>
        </w:rPr>
      </w:pPr>
      <w:del w:id="92" w:author="Colleen Cassady St. Clair" w:date="2022-05-11T14:23:00Z">
        <w:r w:rsidRPr="003A5E82" w:rsidDel="00B41411">
          <w:rPr>
            <w:rFonts w:ascii="Times New Roman" w:hAnsi="Times New Roman" w:cs="Times New Roman"/>
            <w:lang w:val="en-CA"/>
          </w:rPr>
          <w:lastRenderedPageBreak/>
          <w:delText xml:space="preserve">Understanding the consequences of more frequent </w:delText>
        </w:r>
        <w:r w:rsidR="00D936A0" w:rsidDel="00B41411">
          <w:rPr>
            <w:rFonts w:ascii="Times New Roman" w:hAnsi="Times New Roman" w:cs="Times New Roman"/>
            <w:lang w:val="en-CA"/>
          </w:rPr>
          <w:delText xml:space="preserve">negative </w:delText>
        </w:r>
        <w:r w:rsidRPr="003A5E82" w:rsidDel="00B41411">
          <w:rPr>
            <w:rFonts w:ascii="Times New Roman" w:hAnsi="Times New Roman" w:cs="Times New Roman"/>
            <w:lang w:val="en-CA"/>
          </w:rPr>
          <w:delText xml:space="preserve">human-coyote interactions requires considering </w:delText>
        </w:r>
        <w:r w:rsidDel="00B41411">
          <w:rPr>
            <w:rFonts w:ascii="Times New Roman" w:hAnsi="Times New Roman" w:cs="Times New Roman"/>
            <w:lang w:val="en-CA"/>
          </w:rPr>
          <w:delText>two factors that can indicate t</w:delText>
        </w:r>
      </w:del>
      <w:ins w:id="93" w:author="Colleen Cassady St. Clair" w:date="2022-05-11T14:23:00Z">
        <w:r w:rsidR="00B41411">
          <w:rPr>
            <w:rFonts w:ascii="Times New Roman" w:hAnsi="Times New Roman" w:cs="Times New Roman"/>
            <w:lang w:val="en-CA"/>
          </w:rPr>
          <w:t>T</w:t>
        </w:r>
      </w:ins>
      <w:r>
        <w:rPr>
          <w:rFonts w:ascii="Times New Roman" w:hAnsi="Times New Roman" w:cs="Times New Roman"/>
          <w:lang w:val="en-CA"/>
        </w:rPr>
        <w:t>he level of conflict between humans and coyotes</w:t>
      </w:r>
      <w:ins w:id="94" w:author="Colleen Cassady St. Clair" w:date="2022-05-11T14:24:00Z">
        <w:r w:rsidR="00B41411">
          <w:rPr>
            <w:rFonts w:ascii="Times New Roman" w:hAnsi="Times New Roman" w:cs="Times New Roman"/>
            <w:lang w:val="en-CA"/>
          </w:rPr>
          <w:t xml:space="preserve"> can be assessed in two broad ways; </w:t>
        </w:r>
      </w:ins>
      <w:del w:id="95" w:author="Colleen Cassady St. Clair" w:date="2022-05-11T14:24:00Z">
        <w:r w:rsidDel="00B41411">
          <w:rPr>
            <w:rFonts w:ascii="Times New Roman" w:hAnsi="Times New Roman" w:cs="Times New Roman"/>
            <w:lang w:val="en-CA"/>
          </w:rPr>
          <w:delText xml:space="preserve">: </w:delText>
        </w:r>
      </w:del>
      <w:del w:id="96" w:author="Colleen Cassady St. Clair" w:date="2022-05-11T14:25:00Z">
        <w:r w:rsidRPr="003A5E82" w:rsidDel="00D2260D">
          <w:rPr>
            <w:rFonts w:ascii="Times New Roman" w:hAnsi="Times New Roman" w:cs="Times New Roman"/>
            <w:lang w:val="en-CA"/>
          </w:rPr>
          <w:delText xml:space="preserve">the </w:delText>
        </w:r>
      </w:del>
      <w:commentRangeStart w:id="97"/>
      <w:del w:id="98" w:author="Colleen Cassady St. Clair" w:date="2022-05-11T14:24:00Z">
        <w:r w:rsidRPr="003A5E82" w:rsidDel="00B41411">
          <w:rPr>
            <w:rFonts w:ascii="Times New Roman" w:hAnsi="Times New Roman" w:cs="Times New Roman"/>
            <w:lang w:val="en-CA"/>
          </w:rPr>
          <w:delText>actual</w:delText>
        </w:r>
      </w:del>
      <w:commentRangeEnd w:id="97"/>
      <w:r w:rsidR="00D2260D">
        <w:rPr>
          <w:rStyle w:val="CommentReference"/>
        </w:rPr>
        <w:commentReference w:id="97"/>
      </w:r>
      <w:del w:id="99" w:author="Colleen Cassady St. Clair" w:date="2022-05-11T14:24:00Z">
        <w:r w:rsidRPr="003A5E82" w:rsidDel="00B41411">
          <w:rPr>
            <w:rFonts w:ascii="Times New Roman" w:hAnsi="Times New Roman" w:cs="Times New Roman"/>
            <w:lang w:val="en-CA"/>
          </w:rPr>
          <w:delText xml:space="preserve"> risk posed by </w:delText>
        </w:r>
      </w:del>
      <w:ins w:id="100" w:author="Colleen Cassady St. Clair" w:date="2022-05-11T14:26:00Z">
        <w:r w:rsidR="00D2260D">
          <w:rPr>
            <w:rFonts w:ascii="Times New Roman" w:hAnsi="Times New Roman" w:cs="Times New Roman"/>
            <w:lang w:val="en-CA"/>
          </w:rPr>
          <w:t xml:space="preserve">presence </w:t>
        </w:r>
      </w:ins>
      <w:ins w:id="101" w:author="Colleen Cassady St. Clair" w:date="2022-05-11T14:30:00Z">
        <w:r w:rsidR="00D2260D">
          <w:rPr>
            <w:rFonts w:ascii="Times New Roman" w:hAnsi="Times New Roman" w:cs="Times New Roman"/>
            <w:lang w:val="en-CA"/>
          </w:rPr>
          <w:t xml:space="preserve">of </w:t>
        </w:r>
      </w:ins>
      <w:r w:rsidRPr="003A5E82">
        <w:rPr>
          <w:rFonts w:ascii="Times New Roman" w:hAnsi="Times New Roman" w:cs="Times New Roman"/>
          <w:lang w:val="en-CA"/>
        </w:rPr>
        <w:t>coyote behaviour</w:t>
      </w:r>
      <w:ins w:id="102" w:author="Colleen Cassady St. Clair" w:date="2022-05-11T14:26:00Z">
        <w:r w:rsidR="00D2260D">
          <w:rPr>
            <w:rFonts w:ascii="Times New Roman" w:hAnsi="Times New Roman" w:cs="Times New Roman"/>
            <w:lang w:val="en-CA"/>
          </w:rPr>
          <w:t>s</w:t>
        </w:r>
      </w:ins>
      <w:ins w:id="103" w:author="Colleen Cassady St. Clair" w:date="2022-05-11T14:30:00Z">
        <w:r w:rsidR="00D2260D">
          <w:rPr>
            <w:rFonts w:ascii="Times New Roman" w:hAnsi="Times New Roman" w:cs="Times New Roman"/>
            <w:lang w:val="en-CA"/>
          </w:rPr>
          <w:t>, such as boldness,</w:t>
        </w:r>
      </w:ins>
      <w:ins w:id="104" w:author="Colleen Cassady St. Clair" w:date="2022-05-11T14:26:00Z">
        <w:r w:rsidR="00D2260D">
          <w:rPr>
            <w:rFonts w:ascii="Times New Roman" w:hAnsi="Times New Roman" w:cs="Times New Roman"/>
            <w:lang w:val="en-CA"/>
          </w:rPr>
          <w:t xml:space="preserve"> associated with conflict</w:t>
        </w:r>
      </w:ins>
      <w:r w:rsidRPr="003A5E82">
        <w:rPr>
          <w:rFonts w:ascii="Times New Roman" w:hAnsi="Times New Roman" w:cs="Times New Roman"/>
          <w:lang w:val="en-CA"/>
        </w:rPr>
        <w:t xml:space="preserve"> and </w:t>
      </w:r>
      <w:ins w:id="105" w:author="Colleen Cassady St. Clair" w:date="2022-05-11T14:25:00Z">
        <w:r w:rsidR="00D2260D">
          <w:rPr>
            <w:rFonts w:ascii="Times New Roman" w:hAnsi="Times New Roman" w:cs="Times New Roman"/>
            <w:lang w:val="en-CA"/>
          </w:rPr>
          <w:t>human perception</w:t>
        </w:r>
      </w:ins>
      <w:ins w:id="106" w:author="Colleen Cassady St. Clair" w:date="2022-05-11T14:26:00Z">
        <w:r w:rsidR="00D2260D">
          <w:rPr>
            <w:rFonts w:ascii="Times New Roman" w:hAnsi="Times New Roman" w:cs="Times New Roman"/>
            <w:lang w:val="en-CA"/>
          </w:rPr>
          <w:t xml:space="preserve"> of </w:t>
        </w:r>
      </w:ins>
      <w:ins w:id="107" w:author="Colleen Cassady St. Clair" w:date="2022-05-11T14:30:00Z">
        <w:r w:rsidR="00D2260D">
          <w:rPr>
            <w:rFonts w:ascii="Times New Roman" w:hAnsi="Times New Roman" w:cs="Times New Roman"/>
            <w:lang w:val="en-CA"/>
          </w:rPr>
          <w:t>conflict, such as fear</w:t>
        </w:r>
      </w:ins>
      <w:ins w:id="108" w:author="Colleen Cassady St. Clair" w:date="2022-05-11T14:25:00Z">
        <w:r w:rsidR="00D2260D">
          <w:rPr>
            <w:rFonts w:ascii="Times New Roman" w:hAnsi="Times New Roman" w:cs="Times New Roman"/>
            <w:lang w:val="en-CA"/>
          </w:rPr>
          <w:t xml:space="preserve">. </w:t>
        </w:r>
      </w:ins>
      <w:del w:id="109" w:author="Colleen Cassady St. Clair" w:date="2022-05-11T14:25:00Z">
        <w:r w:rsidRPr="003A5E82" w:rsidDel="00D2260D">
          <w:rPr>
            <w:rFonts w:ascii="Times New Roman" w:hAnsi="Times New Roman" w:cs="Times New Roman"/>
            <w:lang w:val="en-CA"/>
          </w:rPr>
          <w:delText xml:space="preserve">people’s perception of that risk. </w:delText>
        </w:r>
      </w:del>
      <w:r w:rsidRPr="003A5E82">
        <w:rPr>
          <w:rFonts w:ascii="Times New Roman" w:hAnsi="Times New Roman" w:cs="Times New Roman"/>
          <w:lang w:val="en-CA"/>
        </w:rPr>
        <w:t xml:space="preserve">The </w:t>
      </w:r>
      <w:del w:id="110" w:author="Colleen Cassady St. Clair" w:date="2022-05-11T14:30:00Z">
        <w:r w:rsidRPr="003A5E82" w:rsidDel="00D2260D">
          <w:rPr>
            <w:rFonts w:ascii="Times New Roman" w:hAnsi="Times New Roman" w:cs="Times New Roman"/>
            <w:lang w:val="en-CA"/>
          </w:rPr>
          <w:delText xml:space="preserve">actual </w:delText>
        </w:r>
      </w:del>
      <w:r w:rsidRPr="003A5E82">
        <w:rPr>
          <w:rFonts w:ascii="Times New Roman" w:hAnsi="Times New Roman" w:cs="Times New Roman"/>
          <w:lang w:val="en-CA"/>
        </w:rPr>
        <w:t xml:space="preserve">risk </w:t>
      </w:r>
      <w:ins w:id="111" w:author="Colleen Cassady St. Clair" w:date="2022-05-11T14:30:00Z">
        <w:r w:rsidR="00D2260D">
          <w:rPr>
            <w:rFonts w:ascii="Times New Roman" w:hAnsi="Times New Roman" w:cs="Times New Roman"/>
            <w:lang w:val="en-CA"/>
          </w:rPr>
          <w:t xml:space="preserve">of </w:t>
        </w:r>
        <w:commentRangeStart w:id="112"/>
        <w:r w:rsidR="00D2260D">
          <w:rPr>
            <w:rFonts w:ascii="Times New Roman" w:hAnsi="Times New Roman" w:cs="Times New Roman"/>
            <w:lang w:val="en-CA"/>
          </w:rPr>
          <w:t>conflict</w:t>
        </w:r>
      </w:ins>
      <w:commentRangeEnd w:id="112"/>
      <w:ins w:id="113" w:author="Colleen Cassady St. Clair" w:date="2022-05-11T14:31:00Z">
        <w:r w:rsidR="00D2260D">
          <w:rPr>
            <w:rStyle w:val="CommentReference"/>
          </w:rPr>
          <w:commentReference w:id="112"/>
        </w:r>
      </w:ins>
      <w:ins w:id="114" w:author="Colleen Cassady St. Clair" w:date="2022-05-11T14:30:00Z">
        <w:r w:rsidR="00D2260D">
          <w:rPr>
            <w:rFonts w:ascii="Times New Roman" w:hAnsi="Times New Roman" w:cs="Times New Roman"/>
            <w:lang w:val="en-CA"/>
          </w:rPr>
          <w:t xml:space="preserve"> </w:t>
        </w:r>
      </w:ins>
      <w:r w:rsidRPr="003A5E82">
        <w:rPr>
          <w:rFonts w:ascii="Times New Roman" w:hAnsi="Times New Roman" w:cs="Times New Roman"/>
          <w:lang w:val="en-CA"/>
        </w:rPr>
        <w:t xml:space="preserve">that coyote behaviour presents to people or pets is often studied retroactively </w:t>
      </w:r>
      <w:r>
        <w:rPr>
          <w:rFonts w:ascii="Times New Roman" w:hAnsi="Times New Roman" w:cs="Times New Roman"/>
          <w:lang w:val="en-CA"/>
        </w:rPr>
        <w:t xml:space="preserve">based on attacks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xml:space="preserve">. Coyote attacks on pets are </w:t>
      </w:r>
      <w:del w:id="115" w:author="Colleen Cassady St. Clair" w:date="2022-05-11T14:31:00Z">
        <w:r w:rsidRPr="003A5E82" w:rsidDel="00D2260D">
          <w:rPr>
            <w:rFonts w:ascii="Times New Roman" w:hAnsi="Times New Roman" w:cs="Times New Roman"/>
            <w:lang w:val="en-CA"/>
          </w:rPr>
          <w:delText xml:space="preserve">mostly </w:delText>
        </w:r>
      </w:del>
      <w:ins w:id="116" w:author="Colleen Cassady St. Clair" w:date="2022-05-11T14:31:00Z">
        <w:r w:rsidR="00D2260D">
          <w:rPr>
            <w:rFonts w:ascii="Times New Roman" w:hAnsi="Times New Roman" w:cs="Times New Roman"/>
            <w:lang w:val="en-CA"/>
          </w:rPr>
          <w:t>usually</w:t>
        </w:r>
        <w:r w:rsidR="00D2260D"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attributed to </w:t>
      </w:r>
      <w:r>
        <w:rPr>
          <w:rFonts w:ascii="Times New Roman" w:hAnsi="Times New Roman" w:cs="Times New Roman"/>
          <w:lang w:val="en-CA"/>
        </w:rPr>
        <w:t>predation or the defense of t</w:t>
      </w:r>
      <w:r w:rsidRPr="003A5E82">
        <w:rPr>
          <w:rFonts w:ascii="Times New Roman" w:hAnsi="Times New Roman" w:cs="Times New Roman"/>
          <w:lang w:val="en-CA"/>
        </w:rPr>
        <w:t xml:space="preserve">erritories or dens </w:t>
      </w:r>
      <w:r>
        <w:rPr>
          <w:rFonts w:ascii="Times New Roman" w:hAnsi="Times New Roman" w:cs="Times New Roman"/>
          <w:noProof/>
          <w:lang w:val="en-CA"/>
        </w:rPr>
        <w:t>(Gehrt et al. 2013, Poessel et al. 2017, Nation and St. Clair 2019)</w:t>
      </w:r>
      <w:ins w:id="117" w:author="Colleen Cassady St. Clair" w:date="2022-05-11T14:31:00Z">
        <w:r w:rsidR="00D2260D">
          <w:rPr>
            <w:rFonts w:ascii="Times New Roman" w:hAnsi="Times New Roman" w:cs="Times New Roman"/>
            <w:lang w:val="en-CA"/>
          </w:rPr>
          <w:t xml:space="preserve">. </w:t>
        </w:r>
      </w:ins>
      <w:del w:id="118" w:author="Colleen Cassady St. Clair" w:date="2022-05-11T14:31:00Z">
        <w:r w:rsidDel="00D2260D">
          <w:rPr>
            <w:rFonts w:ascii="Times New Roman" w:hAnsi="Times New Roman" w:cs="Times New Roman"/>
            <w:lang w:val="en-CA"/>
          </w:rPr>
          <w:delText>;</w:delText>
        </w:r>
      </w:del>
      <w:r>
        <w:rPr>
          <w:rFonts w:ascii="Times New Roman" w:hAnsi="Times New Roman" w:cs="Times New Roman"/>
          <w:lang w:val="en-CA"/>
        </w:rPr>
        <w:t xml:space="preserve"> </w:t>
      </w:r>
      <w:ins w:id="119" w:author="Colleen Cassady St. Clair" w:date="2022-05-11T14:31:00Z">
        <w:r w:rsidR="00D2260D">
          <w:rPr>
            <w:rFonts w:ascii="Times New Roman" w:hAnsi="Times New Roman" w:cs="Times New Roman"/>
            <w:lang w:val="en-CA"/>
          </w:rPr>
          <w:t>A</w:t>
        </w:r>
      </w:ins>
      <w:del w:id="120" w:author="Colleen Cassady St. Clair" w:date="2022-05-11T14:31:00Z">
        <w:r w:rsidDel="00D2260D">
          <w:rPr>
            <w:rFonts w:ascii="Times New Roman" w:hAnsi="Times New Roman" w:cs="Times New Roman"/>
            <w:lang w:val="en-CA"/>
          </w:rPr>
          <w:delText>a</w:delText>
        </w:r>
      </w:del>
      <w:r>
        <w:rPr>
          <w:rFonts w:ascii="Times New Roman" w:hAnsi="Times New Roman" w:cs="Times New Roman"/>
          <w:lang w:val="en-CA"/>
        </w:rPr>
        <w:t>ttacks on humans</w:t>
      </w:r>
      <w:ins w:id="121" w:author="Colleen Cassady St. Clair" w:date="2022-05-11T14:31:00Z">
        <w:r w:rsidR="00D2260D">
          <w:rPr>
            <w:rFonts w:ascii="Times New Roman" w:hAnsi="Times New Roman" w:cs="Times New Roman"/>
            <w:lang w:val="en-CA"/>
          </w:rPr>
          <w:t xml:space="preserve"> are rare, </w:t>
        </w:r>
      </w:ins>
      <w:del w:id="122" w:author="Colleen Cassady St. Clair" w:date="2022-05-11T14:31:00Z">
        <w:r w:rsidDel="00D2260D">
          <w:rPr>
            <w:rFonts w:ascii="Times New Roman" w:hAnsi="Times New Roman" w:cs="Times New Roman"/>
            <w:lang w:val="en-CA"/>
          </w:rPr>
          <w:delText>, despite their rarity,</w:delText>
        </w:r>
      </w:del>
      <w:ins w:id="123" w:author="Colleen Cassady St. Clair" w:date="2022-05-11T14:31:00Z">
        <w:r w:rsidR="00D2260D">
          <w:rPr>
            <w:rFonts w:ascii="Times New Roman" w:hAnsi="Times New Roman" w:cs="Times New Roman"/>
            <w:lang w:val="en-CA"/>
          </w:rPr>
          <w:t>but</w:t>
        </w:r>
      </w:ins>
      <w:r>
        <w:rPr>
          <w:rFonts w:ascii="Times New Roman" w:hAnsi="Times New Roman" w:cs="Times New Roman"/>
          <w:lang w:val="en-CA"/>
        </w:rPr>
        <w:t xml:space="preserve"> typically generate </w:t>
      </w:r>
      <w:r w:rsidRPr="003A5E82">
        <w:rPr>
          <w:rFonts w:ascii="Times New Roman" w:hAnsi="Times New Roman" w:cs="Times New Roman"/>
          <w:lang w:val="en-CA"/>
        </w:rPr>
        <w:t xml:space="preserve">substantial media attention and degrade public tolerance </w:t>
      </w:r>
      <w:r>
        <w:rPr>
          <w:rFonts w:ascii="Times New Roman" w:hAnsi="Times New Roman" w:cs="Times New Roman"/>
          <w:noProof/>
          <w:lang w:val="en-CA"/>
        </w:rPr>
        <w:t>(</w:t>
      </w:r>
      <w:commentRangeStart w:id="124"/>
      <w:r>
        <w:rPr>
          <w:rFonts w:ascii="Times New Roman" w:hAnsi="Times New Roman" w:cs="Times New Roman"/>
          <w:noProof/>
          <w:lang w:val="en-CA"/>
        </w:rPr>
        <w:t>Alexander</w:t>
      </w:r>
      <w:commentRangeEnd w:id="124"/>
      <w:r w:rsidR="00D2260D">
        <w:rPr>
          <w:rStyle w:val="CommentReference"/>
        </w:rPr>
        <w:commentReference w:id="124"/>
      </w:r>
      <w:r>
        <w:rPr>
          <w:rFonts w:ascii="Times New Roman" w:hAnsi="Times New Roman" w:cs="Times New Roman"/>
          <w:noProof/>
          <w:lang w:val="en-CA"/>
        </w:rPr>
        <w:t xml:space="preserve"> and Quinn 2011, Draheim et al. 2019)</w:t>
      </w:r>
      <w:r w:rsidRPr="003A5E82">
        <w:rPr>
          <w:rFonts w:ascii="Times New Roman" w:hAnsi="Times New Roman" w:cs="Times New Roman"/>
          <w:lang w:val="en-CA"/>
        </w:rPr>
        <w:t>.</w:t>
      </w:r>
      <w:r>
        <w:rPr>
          <w:rFonts w:ascii="Times New Roman" w:hAnsi="Times New Roman" w:cs="Times New Roman"/>
          <w:lang w:val="en-CA"/>
        </w:rPr>
        <w:t xml:space="preserve"> </w:t>
      </w:r>
      <w:ins w:id="125" w:author="Colleen Cassady St. Clair" w:date="2022-05-11T14:32:00Z">
        <w:r w:rsidR="00D2260D">
          <w:rPr>
            <w:rFonts w:ascii="Times New Roman" w:hAnsi="Times New Roman" w:cs="Times New Roman"/>
            <w:lang w:val="en-CA"/>
          </w:rPr>
          <w:t>These a</w:t>
        </w:r>
      </w:ins>
      <w:del w:id="126" w:author="Colleen Cassady St. Clair" w:date="2022-05-11T14:32:00Z">
        <w:r w:rsidDel="00D2260D">
          <w:rPr>
            <w:rFonts w:ascii="Times New Roman" w:hAnsi="Times New Roman" w:cs="Times New Roman"/>
            <w:lang w:val="en-CA"/>
          </w:rPr>
          <w:delText>A</w:delText>
        </w:r>
      </w:del>
      <w:r>
        <w:rPr>
          <w:rFonts w:ascii="Times New Roman" w:hAnsi="Times New Roman" w:cs="Times New Roman"/>
          <w:lang w:val="en-CA"/>
        </w:rPr>
        <w:t xml:space="preserve">ttacks are often preceded by increasingly bold or aggressive behaviour, which is frequently caused by increasing coyote habituation to people </w:t>
      </w:r>
      <w:r>
        <w:rPr>
          <w:rFonts w:ascii="Times New Roman" w:hAnsi="Times New Roman" w:cs="Times New Roman"/>
          <w:noProof/>
          <w:lang w:val="en-CA"/>
        </w:rPr>
        <w:t>(Baker and Timm 2017)</w:t>
      </w:r>
      <w:ins w:id="127" w:author="Colleen Cassady St. Clair" w:date="2022-05-11T14:32:00Z">
        <w:r w:rsidR="00D2260D">
          <w:rPr>
            <w:rFonts w:ascii="Times New Roman" w:hAnsi="Times New Roman" w:cs="Times New Roman"/>
            <w:noProof/>
            <w:lang w:val="en-CA"/>
          </w:rPr>
          <w:t xml:space="preserve"> and associated food conditioning (</w:t>
        </w:r>
      </w:ins>
      <w:commentRangeStart w:id="128"/>
      <w:ins w:id="129" w:author="Colleen Cassady St. Clair" w:date="2022-05-11T14:33:00Z">
        <w:r w:rsidR="00D2260D">
          <w:rPr>
            <w:rFonts w:ascii="Times New Roman" w:hAnsi="Times New Roman" w:cs="Times New Roman"/>
            <w:noProof/>
            <w:lang w:val="en-CA"/>
          </w:rPr>
          <w:t>refs</w:t>
        </w:r>
        <w:commentRangeEnd w:id="128"/>
        <w:r w:rsidR="00D2260D">
          <w:rPr>
            <w:rStyle w:val="CommentReference"/>
          </w:rPr>
          <w:commentReference w:id="128"/>
        </w:r>
        <w:r w:rsidR="00D2260D">
          <w:rPr>
            <w:rFonts w:ascii="Times New Roman" w:hAnsi="Times New Roman" w:cs="Times New Roman"/>
            <w:noProof/>
            <w:lang w:val="en-CA"/>
          </w:rPr>
          <w:t>)</w:t>
        </w:r>
      </w:ins>
      <w:r>
        <w:rPr>
          <w:rFonts w:ascii="Times New Roman" w:hAnsi="Times New Roman" w:cs="Times New Roman"/>
          <w:lang w:val="en-CA"/>
        </w:rPr>
        <w:t xml:space="preserve">. </w:t>
      </w:r>
      <w:commentRangeStart w:id="130"/>
      <w:commentRangeStart w:id="131"/>
      <w:ins w:id="132" w:author="Colleen Cassady St. Clair" w:date="2022-05-11T14:34:00Z">
        <w:r w:rsidR="00D2260D">
          <w:rPr>
            <w:rFonts w:ascii="Times New Roman" w:hAnsi="Times New Roman" w:cs="Times New Roman"/>
            <w:lang w:val="en-CA"/>
          </w:rPr>
          <w:t>T</w:t>
        </w:r>
      </w:ins>
      <w:ins w:id="133" w:author="Colleen Cassady St. Clair" w:date="2022-05-11T14:33:00Z">
        <w:r w:rsidR="00D2260D">
          <w:rPr>
            <w:rFonts w:ascii="Times New Roman" w:hAnsi="Times New Roman" w:cs="Times New Roman"/>
            <w:lang w:val="en-CA"/>
          </w:rPr>
          <w:t>o</w:t>
        </w:r>
      </w:ins>
      <w:commentRangeEnd w:id="130"/>
      <w:ins w:id="134" w:author="Colleen Cassady St. Clair" w:date="2022-05-11T14:34:00Z">
        <w:r w:rsidR="00D2260D">
          <w:rPr>
            <w:rStyle w:val="CommentReference"/>
          </w:rPr>
          <w:commentReference w:id="130"/>
        </w:r>
      </w:ins>
      <w:commentRangeEnd w:id="131"/>
      <w:r w:rsidR="001602A9">
        <w:rPr>
          <w:rStyle w:val="CommentReference"/>
        </w:rPr>
        <w:commentReference w:id="131"/>
      </w:r>
      <w:ins w:id="135" w:author="Colleen Cassady St. Clair" w:date="2022-05-11T14:33:00Z">
        <w:r w:rsidR="00D2260D">
          <w:rPr>
            <w:rFonts w:ascii="Times New Roman" w:hAnsi="Times New Roman" w:cs="Times New Roman"/>
            <w:lang w:val="en-CA"/>
          </w:rPr>
          <w:t xml:space="preserve"> date, no analysis has examined the correlates of bold behaviour </w:t>
        </w:r>
      </w:ins>
      <w:ins w:id="136" w:author="Colleen Cassady St. Clair" w:date="2022-05-11T14:34:00Z">
        <w:r w:rsidR="00D2260D">
          <w:rPr>
            <w:rFonts w:ascii="Times New Roman" w:hAnsi="Times New Roman" w:cs="Times New Roman"/>
            <w:lang w:val="en-CA"/>
          </w:rPr>
          <w:t>by</w:t>
        </w:r>
      </w:ins>
      <w:ins w:id="137" w:author="Colleen Cassady St. Clair" w:date="2022-05-11T14:33:00Z">
        <w:r w:rsidR="00D2260D">
          <w:rPr>
            <w:rFonts w:ascii="Times New Roman" w:hAnsi="Times New Roman" w:cs="Times New Roman"/>
            <w:lang w:val="en-CA"/>
          </w:rPr>
          <w:t xml:space="preserve"> urban coyotes</w:t>
        </w:r>
      </w:ins>
      <w:ins w:id="138" w:author="Colleen Cassady St. Clair" w:date="2022-05-11T14:34:00Z">
        <w:r w:rsidR="00D2260D">
          <w:rPr>
            <w:rFonts w:ascii="Times New Roman" w:hAnsi="Times New Roman" w:cs="Times New Roman"/>
            <w:lang w:val="en-CA"/>
          </w:rPr>
          <w:t xml:space="preserve"> as reported by members of the public</w:t>
        </w:r>
      </w:ins>
      <w:ins w:id="139" w:author="Colleen Cassady St. Clair" w:date="2022-05-11T14:33:00Z">
        <w:r w:rsidR="00D2260D">
          <w:rPr>
            <w:rFonts w:ascii="Times New Roman" w:hAnsi="Times New Roman" w:cs="Times New Roman"/>
            <w:lang w:val="en-CA"/>
          </w:rPr>
          <w:t xml:space="preserve">. </w:t>
        </w:r>
      </w:ins>
      <w:del w:id="140" w:author="Colleen Cassady St. Clair" w:date="2022-05-11T14:33:00Z">
        <w:r w:rsidDel="00D2260D">
          <w:rPr>
            <w:rFonts w:ascii="Times New Roman" w:hAnsi="Times New Roman" w:cs="Times New Roman"/>
            <w:lang w:val="en-CA"/>
          </w:rPr>
          <w:delText xml:space="preserve">Assessing boldness, which refers to </w:delText>
        </w:r>
        <w:r w:rsidR="00207A97" w:rsidDel="00D2260D">
          <w:rPr>
            <w:rFonts w:ascii="Times New Roman" w:hAnsi="Times New Roman" w:cs="Times New Roman"/>
            <w:lang w:val="en-CA"/>
          </w:rPr>
          <w:delText>the</w:delText>
        </w:r>
        <w:r w:rsidDel="00D2260D">
          <w:rPr>
            <w:rFonts w:ascii="Times New Roman" w:hAnsi="Times New Roman" w:cs="Times New Roman"/>
            <w:lang w:val="en-CA"/>
          </w:rPr>
          <w:delText xml:space="preserve"> tendency</w:delText>
        </w:r>
        <w:r w:rsidR="00207A97" w:rsidDel="00D2260D">
          <w:rPr>
            <w:rFonts w:ascii="Times New Roman" w:hAnsi="Times New Roman" w:cs="Times New Roman"/>
            <w:lang w:val="en-CA"/>
          </w:rPr>
          <w:delText xml:space="preserve"> of coyotes</w:delText>
        </w:r>
        <w:r w:rsidDel="00D2260D">
          <w:rPr>
            <w:rFonts w:ascii="Times New Roman" w:hAnsi="Times New Roman" w:cs="Times New Roman"/>
            <w:lang w:val="en-CA"/>
          </w:rPr>
          <w:delText xml:space="preserve"> to approach or interact with people or pets, can therefore provide insight to the actual risk of harm from a coyote interaction</w:delText>
        </w:r>
      </w:del>
      <w:r>
        <w:rPr>
          <w:rFonts w:ascii="Times New Roman" w:hAnsi="Times New Roman" w:cs="Times New Roman"/>
          <w:lang w:val="en-CA"/>
        </w:rPr>
        <w:t xml:space="preserve">. </w:t>
      </w:r>
    </w:p>
    <w:p w14:paraId="3034F999" w14:textId="77777777" w:rsidR="009D0CBA" w:rsidRDefault="009D0CBA" w:rsidP="002E3223">
      <w:pPr>
        <w:spacing w:line="480" w:lineRule="auto"/>
        <w:rPr>
          <w:rFonts w:ascii="Times New Roman" w:hAnsi="Times New Roman" w:cs="Times New Roman"/>
          <w:lang w:val="en-CA"/>
        </w:rPr>
      </w:pPr>
    </w:p>
    <w:p w14:paraId="7B5823EB" w14:textId="4EF23186" w:rsidR="009D0CBA" w:rsidRDefault="009D0CBA" w:rsidP="002E3223">
      <w:pPr>
        <w:spacing w:line="480" w:lineRule="auto"/>
        <w:rPr>
          <w:rFonts w:ascii="Times New Roman" w:hAnsi="Times New Roman" w:cs="Times New Roman"/>
          <w:lang w:val="en-CA"/>
        </w:rPr>
      </w:pPr>
      <w:del w:id="141" w:author="Colleen Cassady St. Clair" w:date="2022-05-11T14:35:00Z">
        <w:r w:rsidDel="00AE7CC9">
          <w:rPr>
            <w:rFonts w:ascii="Times New Roman" w:hAnsi="Times New Roman" w:cs="Times New Roman"/>
            <w:lang w:val="en-CA"/>
          </w:rPr>
          <w:delText>Conversely, perceived risk is the</w:delText>
        </w:r>
      </w:del>
      <w:ins w:id="142" w:author="Colleen Cassady St. Clair" w:date="2022-05-11T14:35:00Z">
        <w:r w:rsidR="00AE7CC9">
          <w:rPr>
            <w:rFonts w:ascii="Times New Roman" w:hAnsi="Times New Roman" w:cs="Times New Roman"/>
            <w:lang w:val="en-CA"/>
          </w:rPr>
          <w:t xml:space="preserve">Human perceptions of coyotes </w:t>
        </w:r>
      </w:ins>
      <w:ins w:id="143" w:author="Colleen Cassady St. Clair" w:date="2022-05-11T14:37:00Z">
        <w:r w:rsidR="00AE7CC9">
          <w:rPr>
            <w:rFonts w:ascii="Times New Roman" w:hAnsi="Times New Roman" w:cs="Times New Roman"/>
            <w:lang w:val="en-CA"/>
          </w:rPr>
          <w:t xml:space="preserve">may be positive, neutral or negative, with negative perceptions typically relating to fear of </w:t>
        </w:r>
      </w:ins>
      <w:del w:id="144" w:author="Colleen Cassady St. Clair" w:date="2022-05-11T14:37:00Z">
        <w:r w:rsidDel="00AE7CC9">
          <w:rPr>
            <w:rFonts w:ascii="Times New Roman" w:hAnsi="Times New Roman" w:cs="Times New Roman"/>
            <w:lang w:val="en-CA"/>
          </w:rPr>
          <w:delText xml:space="preserve"> concern that people have of</w:delText>
        </w:r>
        <w:r w:rsidRPr="003A5E82" w:rsidDel="00AE7CC9">
          <w:rPr>
            <w:rFonts w:ascii="Times New Roman" w:hAnsi="Times New Roman" w:cs="Times New Roman"/>
            <w:lang w:val="en-CA"/>
          </w:rPr>
          <w:delText xml:space="preserve"> </w:delText>
        </w:r>
      </w:del>
      <w:r>
        <w:rPr>
          <w:rFonts w:ascii="Times New Roman" w:hAnsi="Times New Roman" w:cs="Times New Roman"/>
          <w:lang w:val="en-CA"/>
        </w:rPr>
        <w:t>harm</w:t>
      </w:r>
      <w:r w:rsidRPr="003A5E82">
        <w:rPr>
          <w:rFonts w:ascii="Times New Roman" w:hAnsi="Times New Roman" w:cs="Times New Roman"/>
          <w:lang w:val="en-CA"/>
        </w:rPr>
        <w:t xml:space="preserve"> to themsel</w:t>
      </w:r>
      <w:r>
        <w:rPr>
          <w:rFonts w:ascii="Times New Roman" w:hAnsi="Times New Roman" w:cs="Times New Roman"/>
          <w:lang w:val="en-CA"/>
        </w:rPr>
        <w:t>v</w:t>
      </w:r>
      <w:r w:rsidRPr="003A5E82">
        <w:rPr>
          <w:rFonts w:ascii="Times New Roman" w:hAnsi="Times New Roman" w:cs="Times New Roman"/>
          <w:lang w:val="en-CA"/>
        </w:rPr>
        <w:t xml:space="preserve">es, children, or pets when they see or interact with a coyote. </w:t>
      </w:r>
      <w:del w:id="145" w:author="Colleen Cassady St. Clair" w:date="2022-05-11T14:38:00Z">
        <w:r w:rsidRPr="003A5E82" w:rsidDel="00AE7CC9">
          <w:rPr>
            <w:rFonts w:ascii="Times New Roman" w:hAnsi="Times New Roman" w:cs="Times New Roman"/>
            <w:lang w:val="en-CA"/>
          </w:rPr>
          <w:delText xml:space="preserve">Although human </w:delText>
        </w:r>
        <w:r w:rsidDel="00AE7CC9">
          <w:rPr>
            <w:rFonts w:ascii="Times New Roman" w:hAnsi="Times New Roman" w:cs="Times New Roman"/>
            <w:lang w:val="en-CA"/>
          </w:rPr>
          <w:delText>perception of the risk posed by</w:delText>
        </w:r>
        <w:r w:rsidRPr="003A5E82" w:rsidDel="00AE7CC9">
          <w:rPr>
            <w:rFonts w:ascii="Times New Roman" w:hAnsi="Times New Roman" w:cs="Times New Roman"/>
            <w:lang w:val="en-CA"/>
          </w:rPr>
          <w:delText xml:space="preserve"> coyotes</w:delText>
        </w:r>
      </w:del>
      <w:ins w:id="146" w:author="Colleen Cassady St. Clair" w:date="2022-05-11T14:38:00Z">
        <w:r w:rsidR="00AE7CC9">
          <w:rPr>
            <w:rFonts w:ascii="Times New Roman" w:hAnsi="Times New Roman" w:cs="Times New Roman"/>
            <w:lang w:val="en-CA"/>
          </w:rPr>
          <w:t xml:space="preserve">Negative perceptions of coyotes </w:t>
        </w:r>
      </w:ins>
      <w:ins w:id="147" w:author="Colleen Cassady St. Clair" w:date="2022-05-11T14:39:00Z">
        <w:r w:rsidR="00AE7CC9">
          <w:rPr>
            <w:rFonts w:ascii="Times New Roman" w:hAnsi="Times New Roman" w:cs="Times New Roman"/>
            <w:lang w:val="en-CA"/>
          </w:rPr>
          <w:t>with</w:t>
        </w:r>
      </w:ins>
      <w:ins w:id="148" w:author="Colleen Cassady St. Clair" w:date="2022-05-11T14:38:00Z">
        <w:r w:rsidR="00AE7CC9">
          <w:rPr>
            <w:rFonts w:ascii="Times New Roman" w:hAnsi="Times New Roman" w:cs="Times New Roman"/>
            <w:lang w:val="en-CA"/>
          </w:rPr>
          <w:t xml:space="preserve"> fear of conflict</w:t>
        </w:r>
      </w:ins>
      <w:r w:rsidRPr="003A5E82">
        <w:rPr>
          <w:rFonts w:ascii="Times New Roman" w:hAnsi="Times New Roman" w:cs="Times New Roman"/>
          <w:lang w:val="en-CA"/>
        </w:rPr>
        <w:t xml:space="preserve"> may not align with the actual risk of </w:t>
      </w:r>
      <w:del w:id="149" w:author="Colleen Cassady St. Clair" w:date="2022-05-11T14:38:00Z">
        <w:r w:rsidRPr="003A5E82" w:rsidDel="00AE7CC9">
          <w:rPr>
            <w:rFonts w:ascii="Times New Roman" w:hAnsi="Times New Roman" w:cs="Times New Roman"/>
            <w:lang w:val="en-CA"/>
          </w:rPr>
          <w:delText>a</w:delText>
        </w:r>
        <w:r w:rsidDel="00AE7CC9">
          <w:rPr>
            <w:rFonts w:ascii="Times New Roman" w:hAnsi="Times New Roman" w:cs="Times New Roman"/>
            <w:lang w:val="en-CA"/>
          </w:rPr>
          <w:delText xml:space="preserve"> coyote</w:delText>
        </w:r>
        <w:r w:rsidRPr="003A5E82" w:rsidDel="00AE7CC9">
          <w:rPr>
            <w:rFonts w:ascii="Times New Roman" w:hAnsi="Times New Roman" w:cs="Times New Roman"/>
            <w:lang w:val="en-CA"/>
          </w:rPr>
          <w:delText xml:space="preserve"> attack</w:delText>
        </w:r>
      </w:del>
      <w:ins w:id="150" w:author="Colleen Cassady St. Clair" w:date="2022-05-11T14:38:00Z">
        <w:r w:rsidR="00AE7CC9">
          <w:rPr>
            <w:rFonts w:ascii="Times New Roman" w:hAnsi="Times New Roman" w:cs="Times New Roman"/>
            <w:lang w:val="en-CA"/>
          </w:rPr>
          <w:t xml:space="preserve">injury, but </w:t>
        </w:r>
      </w:ins>
      <w:ins w:id="151" w:author="Colleen Cassady St. Clair" w:date="2022-05-11T14:39:00Z">
        <w:r w:rsidR="00AE7CC9">
          <w:rPr>
            <w:rFonts w:ascii="Times New Roman" w:hAnsi="Times New Roman" w:cs="Times New Roman"/>
            <w:lang w:val="en-CA"/>
          </w:rPr>
          <w:t>still reduce</w:t>
        </w:r>
      </w:ins>
      <w:del w:id="152" w:author="Colleen Cassady St. Clair" w:date="2022-05-11T14:38:00Z">
        <w:r w:rsidRPr="003A5E82" w:rsidDel="00AE7CC9">
          <w:rPr>
            <w:rFonts w:ascii="Times New Roman" w:hAnsi="Times New Roman" w:cs="Times New Roman"/>
            <w:lang w:val="en-CA"/>
          </w:rPr>
          <w:delText>, it</w:delText>
        </w:r>
      </w:del>
      <w:del w:id="153" w:author="Colleen Cassady St. Clair" w:date="2022-05-11T14:39:00Z">
        <w:r w:rsidRPr="003A5E82" w:rsidDel="00AE7CC9">
          <w:rPr>
            <w:rFonts w:ascii="Times New Roman" w:hAnsi="Times New Roman" w:cs="Times New Roman"/>
            <w:lang w:val="en-CA"/>
          </w:rPr>
          <w:delText xml:space="preserve"> </w:delText>
        </w:r>
        <w:r w:rsidDel="00AE7CC9">
          <w:rPr>
            <w:rFonts w:ascii="Times New Roman" w:hAnsi="Times New Roman" w:cs="Times New Roman"/>
            <w:lang w:val="en-CA"/>
          </w:rPr>
          <w:delText>reflects</w:delText>
        </w:r>
      </w:del>
      <w:r w:rsidRPr="003A5E82">
        <w:rPr>
          <w:rFonts w:ascii="Times New Roman" w:hAnsi="Times New Roman" w:cs="Times New Roman"/>
          <w:lang w:val="en-CA"/>
        </w:rPr>
        <w:t xml:space="preserve"> public tolerance </w:t>
      </w:r>
      <w:r>
        <w:rPr>
          <w:rFonts w:ascii="Times New Roman" w:hAnsi="Times New Roman" w:cs="Times New Roman"/>
          <w:lang w:val="en-CA"/>
        </w:rPr>
        <w:t>of</w:t>
      </w:r>
      <w:r w:rsidRPr="003A5E82">
        <w:rPr>
          <w:rFonts w:ascii="Times New Roman" w:hAnsi="Times New Roman" w:cs="Times New Roman"/>
          <w:lang w:val="en-CA"/>
        </w:rPr>
        <w:t xml:space="preserve"> coyotes, and, </w:t>
      </w:r>
      <w:r>
        <w:rPr>
          <w:rFonts w:ascii="Times New Roman" w:hAnsi="Times New Roman" w:cs="Times New Roman"/>
          <w:lang w:val="en-CA"/>
        </w:rPr>
        <w:t>consequently</w:t>
      </w:r>
      <w:r w:rsidRPr="003A5E82">
        <w:rPr>
          <w:rFonts w:ascii="Times New Roman" w:hAnsi="Times New Roman" w:cs="Times New Roman"/>
          <w:lang w:val="en-CA"/>
        </w:rPr>
        <w:t>,</w:t>
      </w:r>
      <w:r>
        <w:rPr>
          <w:rFonts w:ascii="Times New Roman" w:hAnsi="Times New Roman" w:cs="Times New Roman"/>
          <w:lang w:val="en-CA"/>
        </w:rPr>
        <w:t xml:space="preserve"> public attitudes towards </w:t>
      </w:r>
      <w:r w:rsidRPr="003A5E82">
        <w:rPr>
          <w:rFonts w:ascii="Times New Roman" w:hAnsi="Times New Roman" w:cs="Times New Roman"/>
          <w:lang w:val="en-CA"/>
        </w:rPr>
        <w:t xml:space="preserve">various forms of wildlife management </w:t>
      </w:r>
      <w:r w:rsidRPr="003A5E82">
        <w:rPr>
          <w:rFonts w:ascii="Times New Roman" w:hAnsi="Times New Roman" w:cs="Times New Roman"/>
          <w:lang w:val="en-CA"/>
        </w:rPr>
        <w:lastRenderedPageBreak/>
        <w:t xml:space="preserve">and policy </w:t>
      </w:r>
      <w:r w:rsidRPr="003A5E82">
        <w:rPr>
          <w:rFonts w:ascii="Times New Roman" w:hAnsi="Times New Roman" w:cs="Times New Roman"/>
          <w:noProof/>
          <w:lang w:val="en-CA"/>
        </w:rPr>
        <w:t>(Sponarski et al. 2018; Draheim et al. 2019)</w:t>
      </w:r>
      <w:r w:rsidRPr="003A5E82">
        <w:rPr>
          <w:rFonts w:ascii="Times New Roman" w:hAnsi="Times New Roman" w:cs="Times New Roman"/>
          <w:lang w:val="en-CA"/>
        </w:rPr>
        <w:t xml:space="preserve">. </w:t>
      </w:r>
      <w:commentRangeStart w:id="154"/>
      <w:ins w:id="155" w:author="Colleen Cassady St. Clair" w:date="2022-05-11T14:40:00Z">
        <w:r w:rsidR="00AE7CC9">
          <w:rPr>
            <w:rFonts w:ascii="Times New Roman" w:hAnsi="Times New Roman" w:cs="Times New Roman"/>
            <w:lang w:val="en-CA"/>
          </w:rPr>
          <w:t>When</w:t>
        </w:r>
      </w:ins>
      <w:commentRangeEnd w:id="154"/>
      <w:ins w:id="156" w:author="Colleen Cassady St. Clair" w:date="2022-05-11T14:42:00Z">
        <w:r w:rsidR="00AE7CC9">
          <w:rPr>
            <w:rStyle w:val="CommentReference"/>
          </w:rPr>
          <w:commentReference w:id="154"/>
        </w:r>
      </w:ins>
      <w:ins w:id="157" w:author="Colleen Cassady St. Clair" w:date="2022-05-11T14:40:00Z">
        <w:r w:rsidR="00AE7CC9">
          <w:rPr>
            <w:rFonts w:ascii="Times New Roman" w:hAnsi="Times New Roman" w:cs="Times New Roman"/>
            <w:lang w:val="en-CA"/>
          </w:rPr>
          <w:t xml:space="preserve"> attacks on people occur or attacks on pets are prevalent, </w:t>
        </w:r>
      </w:ins>
      <w:moveToRangeStart w:id="158" w:author="Colleen Cassady St. Clair" w:date="2022-05-11T14:41:00Z" w:name="move103172514"/>
      <w:moveTo w:id="159" w:author="Colleen Cassady St. Clair" w:date="2022-05-11T14:41:00Z">
        <w:del w:id="160" w:author="Colleen Cassady St. Clair" w:date="2022-05-11T14:41:00Z">
          <w:r w:rsidR="00AE7CC9" w:rsidDel="00AE7CC9">
            <w:rPr>
              <w:rFonts w:ascii="Times New Roman" w:hAnsi="Times New Roman" w:cs="Times New Roman"/>
              <w:lang w:val="en-CA"/>
            </w:rPr>
            <w:delText>that are implemented after reported attacks in areas where the risk of attacks is assumed to be more likely</w:delText>
          </w:r>
        </w:del>
      </w:moveTo>
      <w:ins w:id="161" w:author="Colleen Cassady St. Clair" w:date="2022-05-11T14:41:00Z">
        <w:r w:rsidR="00AE7CC9">
          <w:rPr>
            <w:rFonts w:ascii="Times New Roman" w:hAnsi="Times New Roman" w:cs="Times New Roman"/>
            <w:lang w:val="en-CA"/>
          </w:rPr>
          <w:t>public demand for lethal management typically increases</w:t>
        </w:r>
      </w:ins>
      <w:moveTo w:id="162" w:author="Colleen Cassady St. Clair" w:date="2022-05-11T14:41:00Z">
        <w:r w:rsidR="00AE7CC9">
          <w:rPr>
            <w:rFonts w:ascii="Times New Roman" w:hAnsi="Times New Roman" w:cs="Times New Roman"/>
            <w:lang w:val="en-CA"/>
          </w:rPr>
          <w:t xml:space="preserve"> </w:t>
        </w:r>
        <w:r w:rsidR="00AE7CC9">
          <w:rPr>
            <w:rFonts w:ascii="Times New Roman" w:hAnsi="Times New Roman" w:cs="Times New Roman"/>
            <w:noProof/>
            <w:lang w:val="en-CA"/>
          </w:rPr>
          <w:t>(Baker and Timm 2017, Draheim et al. 2019)</w:t>
        </w:r>
      </w:moveTo>
      <w:ins w:id="163" w:author="Colleen Cassady St. Clair" w:date="2022-05-11T14:42:00Z">
        <w:r w:rsidR="00AE7CC9">
          <w:rPr>
            <w:rFonts w:ascii="Times New Roman" w:hAnsi="Times New Roman" w:cs="Times New Roman"/>
            <w:lang w:val="en-CA"/>
          </w:rPr>
          <w:t xml:space="preserve"> and targeted removals of problem individuals can rapidly reduce public perceptions of conflict </w:t>
        </w:r>
      </w:ins>
      <w:moveTo w:id="164" w:author="Colleen Cassady St. Clair" w:date="2022-05-11T14:41:00Z">
        <w:del w:id="165" w:author="Colleen Cassady St. Clair" w:date="2022-05-11T14:42:00Z">
          <w:r w:rsidR="00AE7CC9" w:rsidDel="00AE7CC9">
            <w:rPr>
              <w:rFonts w:ascii="Times New Roman" w:hAnsi="Times New Roman" w:cs="Times New Roman"/>
              <w:lang w:val="en-CA"/>
            </w:rPr>
            <w:delText>.</w:delText>
          </w:r>
        </w:del>
        <w:del w:id="166" w:author="Colleen Cassady St. Clair" w:date="2022-05-11T14:41:00Z">
          <w:r w:rsidR="00AE7CC9" w:rsidDel="00AE7CC9">
            <w:rPr>
              <w:rFonts w:ascii="Times New Roman" w:hAnsi="Times New Roman" w:cs="Times New Roman"/>
              <w:lang w:val="en-CA"/>
            </w:rPr>
            <w:delText xml:space="preserve"> </w:delText>
          </w:r>
        </w:del>
      </w:moveTo>
      <w:moveToRangeEnd w:id="158"/>
      <w:proofErr w:type="spellStart"/>
      <w:ins w:id="167" w:author="Colleen Cassady St. Clair" w:date="2022-05-11T14:41:00Z">
        <w:r w:rsidR="00AE7CC9">
          <w:rPr>
            <w:rFonts w:ascii="Times New Roman" w:hAnsi="Times New Roman" w:cs="Times New Roman"/>
            <w:lang w:val="en-CA"/>
          </w:rPr>
          <w:t>nd</w:t>
        </w:r>
        <w:proofErr w:type="spellEnd"/>
        <w:r w:rsidR="00AE7CC9">
          <w:rPr>
            <w:rFonts w:ascii="Times New Roman" w:hAnsi="Times New Roman" w:cs="Times New Roman"/>
            <w:lang w:val="en-CA"/>
          </w:rPr>
          <w:t xml:space="preserve"> </w:t>
        </w:r>
      </w:ins>
      <w:del w:id="168" w:author="Colleen Cassady St. Clair" w:date="2022-05-11T14:40:00Z">
        <w:r w:rsidDel="00AE7CC9">
          <w:rPr>
            <w:rFonts w:ascii="Times New Roman" w:hAnsi="Times New Roman" w:cs="Times New Roman"/>
            <w:lang w:val="en-CA"/>
          </w:rPr>
          <w:delText>M</w:delText>
        </w:r>
      </w:del>
      <w:del w:id="169" w:author="Colleen Cassady St. Clair" w:date="2022-05-11T14:41:00Z">
        <w:r w:rsidRPr="003A5E82" w:rsidDel="00AE7CC9">
          <w:rPr>
            <w:rFonts w:ascii="Times New Roman" w:hAnsi="Times New Roman" w:cs="Times New Roman"/>
            <w:lang w:val="en-CA"/>
          </w:rPr>
          <w:delText xml:space="preserve">anagers are often limited to reactive </w:delText>
        </w:r>
        <w:r w:rsidDel="00AE7CC9">
          <w:rPr>
            <w:rFonts w:ascii="Times New Roman" w:hAnsi="Times New Roman" w:cs="Times New Roman"/>
            <w:lang w:val="en-CA"/>
          </w:rPr>
          <w:delText>approaches, like culls or targeted lethal removals</w:delText>
        </w:r>
      </w:del>
      <w:r>
        <w:rPr>
          <w:rFonts w:ascii="Times New Roman" w:hAnsi="Times New Roman" w:cs="Times New Roman"/>
          <w:lang w:val="en-CA"/>
        </w:rPr>
        <w:t xml:space="preserve"> </w:t>
      </w:r>
      <w:r>
        <w:rPr>
          <w:rFonts w:ascii="Times New Roman" w:hAnsi="Times New Roman" w:cs="Times New Roman"/>
          <w:noProof/>
          <w:lang w:val="en-CA"/>
        </w:rPr>
        <w:t>(Breck et al. 2017)</w:t>
      </w:r>
      <w:r>
        <w:rPr>
          <w:rFonts w:ascii="Times New Roman" w:hAnsi="Times New Roman" w:cs="Times New Roman"/>
          <w:lang w:val="en-CA"/>
        </w:rPr>
        <w:t>,</w:t>
      </w:r>
      <w:r w:rsidRPr="003A5E82">
        <w:rPr>
          <w:rFonts w:ascii="Times New Roman" w:hAnsi="Times New Roman" w:cs="Times New Roman"/>
          <w:lang w:val="en-CA"/>
        </w:rPr>
        <w:t xml:space="preserve"> </w:t>
      </w:r>
      <w:moveFromRangeStart w:id="170" w:author="Colleen Cassady St. Clair" w:date="2022-05-11T14:41:00Z" w:name="move103172514"/>
      <w:moveFrom w:id="171" w:author="Colleen Cassady St. Clair" w:date="2022-05-11T14:41:00Z">
        <w:r w:rsidDel="00AE7CC9">
          <w:rPr>
            <w:rFonts w:ascii="Times New Roman" w:hAnsi="Times New Roman" w:cs="Times New Roman"/>
            <w:lang w:val="en-CA"/>
          </w:rPr>
          <w:t xml:space="preserve">that are implemented after reported attacks in areas where the risk of attacks is assumed to be more likely </w:t>
        </w:r>
        <w:r w:rsidDel="00AE7CC9">
          <w:rPr>
            <w:rFonts w:ascii="Times New Roman" w:hAnsi="Times New Roman" w:cs="Times New Roman"/>
            <w:noProof/>
            <w:lang w:val="en-CA"/>
          </w:rPr>
          <w:t>(Baker and Timm 2017, Draheim et al. 2019)</w:t>
        </w:r>
        <w:r w:rsidDel="00AE7CC9">
          <w:rPr>
            <w:rFonts w:ascii="Times New Roman" w:hAnsi="Times New Roman" w:cs="Times New Roman"/>
            <w:lang w:val="en-CA"/>
          </w:rPr>
          <w:t xml:space="preserve">. </w:t>
        </w:r>
      </w:moveFrom>
      <w:moveFromRangeEnd w:id="170"/>
      <w:commentRangeStart w:id="172"/>
      <w:ins w:id="173" w:author="Colleen Cassady St. Clair" w:date="2022-05-11T14:43:00Z">
        <w:r w:rsidR="00AE7CC9">
          <w:rPr>
            <w:rFonts w:ascii="Times New Roman" w:hAnsi="Times New Roman" w:cs="Times New Roman"/>
            <w:lang w:val="en-CA"/>
          </w:rPr>
          <w:t>These</w:t>
        </w:r>
      </w:ins>
      <w:commentRangeEnd w:id="172"/>
      <w:ins w:id="174" w:author="Colleen Cassady St. Clair" w:date="2022-05-11T14:45:00Z">
        <w:r w:rsidR="00AE7CC9">
          <w:rPr>
            <w:rStyle w:val="CommentReference"/>
          </w:rPr>
          <w:commentReference w:id="172"/>
        </w:r>
      </w:ins>
      <w:ins w:id="175" w:author="Colleen Cassady St. Clair" w:date="2022-05-11T14:43:00Z">
        <w:r w:rsidR="00AE7CC9">
          <w:rPr>
            <w:rFonts w:ascii="Times New Roman" w:hAnsi="Times New Roman" w:cs="Times New Roman"/>
            <w:lang w:val="en-CA"/>
          </w:rPr>
          <w:t xml:space="preserve"> circumstances make the perception of risk by the public an informative metric </w:t>
        </w:r>
      </w:ins>
      <w:ins w:id="176" w:author="Colleen Cassady St. Clair" w:date="2022-05-11T14:44:00Z">
        <w:r w:rsidR="00AE7CC9">
          <w:rPr>
            <w:rFonts w:ascii="Times New Roman" w:hAnsi="Times New Roman" w:cs="Times New Roman"/>
            <w:lang w:val="en-CA"/>
          </w:rPr>
          <w:t xml:space="preserve">for coyote management and one for which correlates might also be studied to  </w:t>
        </w:r>
      </w:ins>
      <w:ins w:id="177" w:author="Colleen Cassady St. Clair" w:date="2022-05-11T14:43:00Z">
        <w:r w:rsidR="00AE7CC9">
          <w:rPr>
            <w:rFonts w:ascii="Times New Roman" w:hAnsi="Times New Roman" w:cs="Times New Roman"/>
            <w:lang w:val="en-CA"/>
          </w:rPr>
          <w:t xml:space="preserve"> </w:t>
        </w:r>
      </w:ins>
      <w:del w:id="178" w:author="Colleen Cassady St. Clair" w:date="2022-05-11T14:45:00Z">
        <w:r w:rsidDel="00AE7CC9">
          <w:rPr>
            <w:rFonts w:ascii="Times New Roman" w:hAnsi="Times New Roman" w:cs="Times New Roman"/>
            <w:lang w:val="en-CA"/>
          </w:rPr>
          <w:delText xml:space="preserve">Perceived risk is an important component of human-coyote conflict but often underappreciated relative to the actual risk posted by coyote behaviour. Thus, assessments of human concern about potentially dangerous human-coyote interactions could </w:delText>
        </w:r>
      </w:del>
      <w:r>
        <w:rPr>
          <w:rFonts w:ascii="Times New Roman" w:hAnsi="Times New Roman" w:cs="Times New Roman"/>
          <w:lang w:val="en-CA"/>
        </w:rPr>
        <w:t xml:space="preserve">guide proactive, non-lethal management efforts to minimize potential conflict. </w:t>
      </w:r>
    </w:p>
    <w:p w14:paraId="7F66D731" w14:textId="77777777" w:rsidR="009D0CBA" w:rsidRPr="003A5E82" w:rsidRDefault="009D0CBA" w:rsidP="002E3223">
      <w:pPr>
        <w:spacing w:line="480" w:lineRule="auto"/>
        <w:rPr>
          <w:rFonts w:ascii="Times New Roman" w:hAnsi="Times New Roman" w:cs="Times New Roman"/>
          <w:lang w:val="en-CA"/>
        </w:rPr>
      </w:pPr>
    </w:p>
    <w:p w14:paraId="275A7780" w14:textId="1DA8A3E5" w:rsidR="009D0CBA" w:rsidRDefault="009D0CBA" w:rsidP="002E3223">
      <w:pPr>
        <w:tabs>
          <w:tab w:val="left" w:pos="3707"/>
        </w:tabs>
        <w:spacing w:line="480" w:lineRule="auto"/>
        <w:rPr>
          <w:rFonts w:ascii="Times New Roman" w:hAnsi="Times New Roman" w:cs="Times New Roman"/>
          <w:lang w:val="en-CA"/>
        </w:rPr>
      </w:pPr>
      <w:del w:id="179" w:author="Colleen Cassady St. Clair" w:date="2022-05-11T14:45:00Z">
        <w:r w:rsidDel="00D51E54">
          <w:rPr>
            <w:rFonts w:ascii="Times New Roman" w:hAnsi="Times New Roman" w:cs="Times New Roman"/>
            <w:lang w:val="en-CA"/>
          </w:rPr>
          <w:delText>In addition, any effective management strategy must be informed by knowledge of the</w:delText>
        </w:r>
      </w:del>
      <w:ins w:id="180" w:author="Colleen Cassady St. Clair" w:date="2022-05-11T14:45:00Z">
        <w:r w:rsidR="00D51E54">
          <w:rPr>
            <w:rFonts w:ascii="Times New Roman" w:hAnsi="Times New Roman" w:cs="Times New Roman"/>
            <w:lang w:val="en-CA"/>
          </w:rPr>
          <w:t>Public reports that describe coyote behaviour and human perceptions could both be examined with</w:t>
        </w:r>
      </w:ins>
      <w:r>
        <w:rPr>
          <w:rFonts w:ascii="Times New Roman" w:hAnsi="Times New Roman" w:cs="Times New Roman"/>
          <w:lang w:val="en-CA"/>
        </w:rPr>
        <w:t xml:space="preserve"> spatial, temporal and contextual </w:t>
      </w:r>
      <w:del w:id="181" w:author="Colleen Cassady St. Clair" w:date="2022-05-11T14:46:00Z">
        <w:r w:rsidDel="00D51E54">
          <w:rPr>
            <w:rFonts w:ascii="Times New Roman" w:hAnsi="Times New Roman" w:cs="Times New Roman"/>
            <w:lang w:val="en-CA"/>
          </w:rPr>
          <w:delText xml:space="preserve">factors </w:delText>
        </w:r>
      </w:del>
      <w:ins w:id="182" w:author="Colleen Cassady St. Clair" w:date="2022-05-11T14:46:00Z">
        <w:r w:rsidR="00D51E54">
          <w:rPr>
            <w:rFonts w:ascii="Times New Roman" w:hAnsi="Times New Roman" w:cs="Times New Roman"/>
            <w:lang w:val="en-CA"/>
          </w:rPr>
          <w:t xml:space="preserve">variables </w:t>
        </w:r>
      </w:ins>
      <w:ins w:id="183" w:author="Colleen Cassady St. Clair" w:date="2022-05-11T14:47:00Z">
        <w:r w:rsidR="00D51E54">
          <w:rPr>
            <w:rFonts w:ascii="Times New Roman" w:hAnsi="Times New Roman" w:cs="Times New Roman"/>
            <w:lang w:val="en-CA"/>
          </w:rPr>
          <w:t>via</w:t>
        </w:r>
      </w:ins>
      <w:ins w:id="184" w:author="Colleen Cassady St. Clair" w:date="2022-05-11T14:46:00Z">
        <w:r w:rsidR="00D51E54">
          <w:rPr>
            <w:rFonts w:ascii="Times New Roman" w:hAnsi="Times New Roman" w:cs="Times New Roman"/>
            <w:lang w:val="en-CA"/>
          </w:rPr>
          <w:t xml:space="preserve"> predictive models. </w:t>
        </w:r>
      </w:ins>
      <w:del w:id="185" w:author="Colleen Cassady St. Clair" w:date="2022-05-11T14:46:00Z">
        <w:r w:rsidDel="00D51E54">
          <w:rPr>
            <w:rFonts w:ascii="Times New Roman" w:hAnsi="Times New Roman" w:cs="Times New Roman"/>
            <w:lang w:val="en-CA"/>
          </w:rPr>
          <w:delText>associated with coyote boldness and human concern</w:delText>
        </w:r>
      </w:del>
      <w:r w:rsidRPr="003A5E82">
        <w:rPr>
          <w:rFonts w:ascii="Times New Roman" w:hAnsi="Times New Roman" w:cs="Times New Roman"/>
          <w:lang w:val="en-CA"/>
        </w:rPr>
        <w:t xml:space="preserve">. </w:t>
      </w:r>
      <w:del w:id="186" w:author="Colleen Cassady St. Clair" w:date="2022-05-11T14:48:00Z">
        <w:r w:rsidRPr="003A5E82" w:rsidDel="00D51E54">
          <w:rPr>
            <w:rFonts w:ascii="Times New Roman" w:hAnsi="Times New Roman" w:cs="Times New Roman"/>
            <w:lang w:val="en-CA"/>
          </w:rPr>
          <w:delText xml:space="preserve">Identifying </w:delText>
        </w:r>
        <w:r w:rsidDel="00D51E54">
          <w:rPr>
            <w:rFonts w:ascii="Times New Roman" w:hAnsi="Times New Roman" w:cs="Times New Roman"/>
            <w:lang w:val="en-CA"/>
          </w:rPr>
          <w:delText xml:space="preserve">high-conflict areas for management action requires insight into the </w:delText>
        </w:r>
        <w:r w:rsidRPr="003A5E82" w:rsidDel="00D51E54">
          <w:rPr>
            <w:rFonts w:ascii="Times New Roman" w:hAnsi="Times New Roman" w:cs="Times New Roman"/>
            <w:lang w:val="en-CA"/>
          </w:rPr>
          <w:delText xml:space="preserve">spatial variables that </w:delText>
        </w:r>
      </w:del>
      <w:commentRangeStart w:id="187"/>
      <w:ins w:id="188" w:author="Colleen Cassady St. Clair" w:date="2022-05-11T14:48:00Z">
        <w:r w:rsidR="00D51E54">
          <w:rPr>
            <w:rFonts w:ascii="Times New Roman" w:hAnsi="Times New Roman" w:cs="Times New Roman"/>
            <w:lang w:val="en-CA"/>
          </w:rPr>
          <w:t>Spatial</w:t>
        </w:r>
      </w:ins>
      <w:commentRangeEnd w:id="187"/>
      <w:ins w:id="189" w:author="Colleen Cassady St. Clair" w:date="2022-05-11T14:49:00Z">
        <w:r w:rsidR="00D51E54">
          <w:rPr>
            <w:rStyle w:val="CommentReference"/>
          </w:rPr>
          <w:commentReference w:id="187"/>
        </w:r>
      </w:ins>
      <w:ins w:id="190" w:author="Colleen Cassady St. Clair" w:date="2022-05-11T14:48:00Z">
        <w:r w:rsidR="00D51E54">
          <w:rPr>
            <w:rFonts w:ascii="Times New Roman" w:hAnsi="Times New Roman" w:cs="Times New Roman"/>
            <w:lang w:val="en-CA"/>
          </w:rPr>
          <w:t xml:space="preserve"> variables used to </w:t>
        </w:r>
      </w:ins>
      <w:r w:rsidRPr="003A5E82">
        <w:rPr>
          <w:rFonts w:ascii="Times New Roman" w:hAnsi="Times New Roman" w:cs="Times New Roman"/>
          <w:lang w:val="en-CA"/>
        </w:rPr>
        <w:t xml:space="preserve">predict negative interactions between humans and wildlife </w:t>
      </w:r>
      <w:ins w:id="191" w:author="Colleen Cassady St. Clair" w:date="2022-05-11T14:48:00Z">
        <w:r w:rsidR="00D51E54">
          <w:rPr>
            <w:rFonts w:ascii="Times New Roman" w:hAnsi="Times New Roman" w:cs="Times New Roman"/>
            <w:lang w:val="en-CA"/>
          </w:rPr>
          <w:t>must be measured at relevant scales</w:t>
        </w:r>
      </w:ins>
      <w:ins w:id="192" w:author="Colleen Cassady St. Clair" w:date="2022-05-11T14:49:00Z">
        <w:r w:rsidR="00D51E54">
          <w:rPr>
            <w:rFonts w:ascii="Times New Roman" w:hAnsi="Times New Roman" w:cs="Times New Roman"/>
            <w:lang w:val="en-CA"/>
          </w:rPr>
          <w:t xml:space="preserve"> to support management actions</w:t>
        </w:r>
      </w:ins>
      <w:ins w:id="193" w:author="Colleen Cassady St. Clair" w:date="2022-05-11T14:48:00Z">
        <w:r w:rsidR="00D51E54">
          <w:rPr>
            <w:rFonts w:ascii="Times New Roman" w:hAnsi="Times New Roman" w:cs="Times New Roman"/>
            <w:lang w:val="en-CA"/>
          </w:rPr>
          <w:t xml:space="preserve"> </w:t>
        </w:r>
      </w:ins>
      <w:r>
        <w:rPr>
          <w:rFonts w:ascii="Times New Roman" w:hAnsi="Times New Roman" w:cs="Times New Roman"/>
          <w:noProof/>
          <w:lang w:val="en-CA"/>
        </w:rPr>
        <w:t>(Delsink et al. 2013, van Bommel et al. 2020)</w:t>
      </w:r>
      <w:r>
        <w:rPr>
          <w:rFonts w:ascii="Times New Roman" w:hAnsi="Times New Roman" w:cs="Times New Roman"/>
          <w:lang w:val="en-CA"/>
        </w:rPr>
        <w:t xml:space="preserve">. </w:t>
      </w:r>
      <w:commentRangeStart w:id="194"/>
      <w:r>
        <w:rPr>
          <w:rFonts w:ascii="Times New Roman" w:hAnsi="Times New Roman" w:cs="Times New Roman"/>
          <w:lang w:val="en-CA"/>
        </w:rPr>
        <w:t>F</w:t>
      </w:r>
      <w:r w:rsidRPr="003A5E82">
        <w:rPr>
          <w:rFonts w:ascii="Times New Roman" w:hAnsi="Times New Roman" w:cs="Times New Roman"/>
          <w:lang w:val="en-CA"/>
        </w:rPr>
        <w:t>or</w:t>
      </w:r>
      <w:commentRangeEnd w:id="194"/>
      <w:r w:rsidR="00D51E54">
        <w:rPr>
          <w:rStyle w:val="CommentReference"/>
        </w:rPr>
        <w:commentReference w:id="194"/>
      </w:r>
      <w:r w:rsidRPr="003A5E82">
        <w:rPr>
          <w:rFonts w:ascii="Times New Roman" w:hAnsi="Times New Roman" w:cs="Times New Roman"/>
          <w:lang w:val="en-CA"/>
        </w:rPr>
        <w:t xml:space="preserve"> example, </w:t>
      </w:r>
      <w:r>
        <w:rPr>
          <w:rFonts w:ascii="Times New Roman" w:hAnsi="Times New Roman" w:cs="Times New Roman"/>
          <w:lang w:val="en-CA"/>
        </w:rPr>
        <w:t>knowing which areas</w:t>
      </w:r>
      <w:r w:rsidRPr="003A5E82">
        <w:rPr>
          <w:rFonts w:ascii="Times New Roman" w:hAnsi="Times New Roman" w:cs="Times New Roman"/>
          <w:lang w:val="en-CA"/>
        </w:rPr>
        <w:t xml:space="preserve"> have low, moderate or high probabilities of interactions between</w:t>
      </w:r>
      <w:r>
        <w:rPr>
          <w:rFonts w:ascii="Times New Roman" w:hAnsi="Times New Roman" w:cs="Times New Roman"/>
          <w:lang w:val="en-CA"/>
        </w:rPr>
        <w:t xml:space="preserve"> humans and black bears (</w:t>
      </w:r>
      <w:r>
        <w:rPr>
          <w:rFonts w:ascii="Times New Roman" w:hAnsi="Times New Roman" w:cs="Times New Roman"/>
          <w:i/>
          <w:iCs/>
          <w:lang w:val="en-CA"/>
        </w:rPr>
        <w:t>Ursus americanus</w:t>
      </w:r>
      <w:r>
        <w:rPr>
          <w:rFonts w:ascii="Times New Roman" w:hAnsi="Times New Roman" w:cs="Times New Roman"/>
          <w:lang w:val="en-CA"/>
        </w:rPr>
        <w:t xml:space="preserve">) allows for management resources to be more efficiently allocated to improve </w:t>
      </w:r>
      <w:r>
        <w:rPr>
          <w:rFonts w:ascii="Times New Roman" w:hAnsi="Times New Roman" w:cs="Times New Roman"/>
          <w:lang w:val="en-CA"/>
        </w:rPr>
        <w:lastRenderedPageBreak/>
        <w:t xml:space="preserve">coexistence </w:t>
      </w:r>
      <w:r>
        <w:rPr>
          <w:rFonts w:ascii="Times New Roman" w:hAnsi="Times New Roman" w:cs="Times New Roman"/>
          <w:noProof/>
          <w:lang w:val="en-CA"/>
        </w:rPr>
        <w:t>(Merkle et al. 2011)</w:t>
      </w:r>
      <w:r>
        <w:rPr>
          <w:rFonts w:ascii="Times New Roman" w:hAnsi="Times New Roman" w:cs="Times New Roman"/>
          <w:lang w:val="en-CA"/>
        </w:rPr>
        <w:t xml:space="preserve">. </w:t>
      </w:r>
      <w:ins w:id="195" w:author="Colleen Cassady St. Clair" w:date="2022-05-11T14:50:00Z">
        <w:r w:rsidR="00D51E54">
          <w:rPr>
            <w:rFonts w:ascii="Times New Roman" w:hAnsi="Times New Roman" w:cs="Times New Roman"/>
            <w:lang w:val="en-CA"/>
          </w:rPr>
          <w:t xml:space="preserve">Temporal variables may apply to </w:t>
        </w:r>
      </w:ins>
      <w:del w:id="196" w:author="Colleen Cassady St. Clair" w:date="2022-05-11T14:50:00Z">
        <w:r w:rsidRPr="003A5E82" w:rsidDel="00D51E54">
          <w:rPr>
            <w:rFonts w:ascii="Times New Roman" w:hAnsi="Times New Roman" w:cs="Times New Roman"/>
            <w:lang w:val="en-CA"/>
          </w:rPr>
          <w:delText xml:space="preserve">Likewise, </w:delText>
        </w:r>
        <w:r w:rsidDel="00D51E54">
          <w:rPr>
            <w:rFonts w:ascii="Times New Roman" w:hAnsi="Times New Roman" w:cs="Times New Roman"/>
            <w:lang w:val="en-CA"/>
          </w:rPr>
          <w:delText>wildlife management can be further improved by knowledge of the</w:delText>
        </w:r>
      </w:del>
      <w:ins w:id="197" w:author="Colleen Cassady St. Clair" w:date="2022-05-11T14:50:00Z">
        <w:r w:rsidR="00D51E54">
          <w:rPr>
            <w:rFonts w:ascii="Times New Roman" w:hAnsi="Times New Roman" w:cs="Times New Roman"/>
            <w:lang w:val="en-CA"/>
          </w:rPr>
          <w:t>scales that range from</w:t>
        </w:r>
      </w:ins>
      <w:r>
        <w:rPr>
          <w:rFonts w:ascii="Times New Roman" w:hAnsi="Times New Roman" w:cs="Times New Roman"/>
          <w:lang w:val="en-CA"/>
        </w:rPr>
        <w:t xml:space="preserve"> diel,</w:t>
      </w:r>
      <w:r w:rsidRPr="003A5E82">
        <w:rPr>
          <w:rFonts w:ascii="Times New Roman" w:hAnsi="Times New Roman" w:cs="Times New Roman"/>
          <w:lang w:val="en-CA"/>
        </w:rPr>
        <w:t xml:space="preserve"> </w:t>
      </w:r>
      <w:ins w:id="198" w:author="Colleen Cassady St. Clair" w:date="2022-05-11T14:50:00Z">
        <w:r w:rsidR="00D51E54">
          <w:rPr>
            <w:rFonts w:ascii="Times New Roman" w:hAnsi="Times New Roman" w:cs="Times New Roman"/>
            <w:lang w:val="en-CA"/>
          </w:rPr>
          <w:t xml:space="preserve">through </w:t>
        </w:r>
      </w:ins>
      <w:del w:id="199" w:author="Colleen Cassady St. Clair" w:date="2022-05-11T14:50:00Z">
        <w:r w:rsidRPr="003A5E82" w:rsidDel="00D51E54">
          <w:rPr>
            <w:rFonts w:ascii="Times New Roman" w:hAnsi="Times New Roman" w:cs="Times New Roman"/>
            <w:lang w:val="en-CA"/>
          </w:rPr>
          <w:delText>monthly</w:delText>
        </w:r>
      </w:del>
      <w:ins w:id="200" w:author="Colleen Cassady St. Clair" w:date="2022-05-11T14:50:00Z">
        <w:r w:rsidR="00D51E54">
          <w:rPr>
            <w:rFonts w:ascii="Times New Roman" w:hAnsi="Times New Roman" w:cs="Times New Roman"/>
            <w:lang w:val="en-CA"/>
          </w:rPr>
          <w:t>seasonal</w:t>
        </w:r>
      </w:ins>
      <w:r w:rsidRPr="003A5E82">
        <w:rPr>
          <w:rFonts w:ascii="Times New Roman" w:hAnsi="Times New Roman" w:cs="Times New Roman"/>
          <w:lang w:val="en-CA"/>
        </w:rPr>
        <w:t xml:space="preserve">, </w:t>
      </w:r>
      <w:del w:id="201" w:author="Colleen Cassady St. Clair" w:date="2022-05-11T14:50:00Z">
        <w:r w:rsidRPr="003A5E82" w:rsidDel="00D51E54">
          <w:rPr>
            <w:rFonts w:ascii="Times New Roman" w:hAnsi="Times New Roman" w:cs="Times New Roman"/>
            <w:lang w:val="en-CA"/>
          </w:rPr>
          <w:delText xml:space="preserve">and </w:delText>
        </w:r>
      </w:del>
      <w:ins w:id="202" w:author="Colleen Cassady St. Clair" w:date="2022-05-11T14:50:00Z">
        <w:r w:rsidR="00D51E54">
          <w:rPr>
            <w:rFonts w:ascii="Times New Roman" w:hAnsi="Times New Roman" w:cs="Times New Roman"/>
            <w:lang w:val="en-CA"/>
          </w:rPr>
          <w:t>to</w:t>
        </w:r>
        <w:r w:rsidR="00D51E54" w:rsidRPr="003A5E82">
          <w:rPr>
            <w:rFonts w:ascii="Times New Roman" w:hAnsi="Times New Roman" w:cs="Times New Roman"/>
            <w:lang w:val="en-CA"/>
          </w:rPr>
          <w:t xml:space="preserve"> </w:t>
        </w:r>
      </w:ins>
      <w:r w:rsidRPr="003A5E82">
        <w:rPr>
          <w:rFonts w:ascii="Times New Roman" w:hAnsi="Times New Roman" w:cs="Times New Roman"/>
          <w:lang w:val="en-CA"/>
        </w:rPr>
        <w:t>inter-annual</w:t>
      </w:r>
      <w:ins w:id="203" w:author="Colleen Cassady St. Clair" w:date="2022-05-11T14:50:00Z">
        <w:r w:rsidR="00D51E54">
          <w:rPr>
            <w:rFonts w:ascii="Times New Roman" w:hAnsi="Times New Roman" w:cs="Times New Roman"/>
            <w:lang w:val="en-CA"/>
          </w:rPr>
          <w:t xml:space="preserve">, again with a goal of predicting when </w:t>
        </w:r>
      </w:ins>
      <w:r w:rsidRPr="003A5E82">
        <w:rPr>
          <w:rFonts w:ascii="Times New Roman" w:hAnsi="Times New Roman" w:cs="Times New Roman"/>
          <w:lang w:val="en-CA"/>
        </w:rPr>
        <w:t xml:space="preserve"> </w:t>
      </w:r>
      <w:del w:id="204" w:author="Colleen Cassady St. Clair" w:date="2022-05-11T14:51:00Z">
        <w:r w:rsidRPr="003A5E82" w:rsidDel="00D51E54">
          <w:rPr>
            <w:rFonts w:ascii="Times New Roman" w:hAnsi="Times New Roman" w:cs="Times New Roman"/>
            <w:lang w:val="en-CA"/>
          </w:rPr>
          <w:delText xml:space="preserve">scales </w:delText>
        </w:r>
        <w:r w:rsidDel="00D51E54">
          <w:rPr>
            <w:rFonts w:ascii="Times New Roman" w:hAnsi="Times New Roman" w:cs="Times New Roman"/>
            <w:lang w:val="en-CA"/>
          </w:rPr>
          <w:delText xml:space="preserve">at which perceived or real </w:delText>
        </w:r>
      </w:del>
      <w:r>
        <w:rPr>
          <w:rFonts w:ascii="Times New Roman" w:hAnsi="Times New Roman" w:cs="Times New Roman"/>
          <w:lang w:val="en-CA"/>
        </w:rPr>
        <w:t xml:space="preserve">negative encounters are most likely to occur </w:t>
      </w:r>
      <w:r>
        <w:rPr>
          <w:rFonts w:ascii="Times New Roman" w:hAnsi="Times New Roman" w:cs="Times New Roman"/>
          <w:noProof/>
          <w:lang w:val="en-CA"/>
        </w:rPr>
        <w:t>(Morehouse and Boyce 2017, Soulsbury 2020)</w:t>
      </w:r>
      <w:ins w:id="205" w:author="Colleen Cassady St. Clair" w:date="2022-05-11T14:51:00Z">
        <w:r w:rsidR="00D51E54">
          <w:rPr>
            <w:rFonts w:ascii="Times New Roman" w:hAnsi="Times New Roman" w:cs="Times New Roman"/>
            <w:lang w:val="en-CA"/>
          </w:rPr>
          <w:t xml:space="preserve"> so that they can be mitigated more effectively. </w:t>
        </w:r>
      </w:ins>
      <w:del w:id="206" w:author="Colleen Cassady St. Clair" w:date="2022-05-11T14:51:00Z">
        <w:r w:rsidRPr="003A5E82" w:rsidDel="00D51E54">
          <w:rPr>
            <w:rFonts w:ascii="Times New Roman" w:hAnsi="Times New Roman" w:cs="Times New Roman"/>
            <w:lang w:val="en-CA"/>
          </w:rPr>
          <w:delText xml:space="preserve">. </w:delText>
        </w:r>
        <w:r w:rsidDel="00D51E54">
          <w:rPr>
            <w:rFonts w:ascii="Times New Roman" w:hAnsi="Times New Roman" w:cs="Times New Roman"/>
            <w:lang w:val="en-CA"/>
          </w:rPr>
          <w:delText xml:space="preserve">Furthermore, </w:delText>
        </w:r>
      </w:del>
      <w:ins w:id="207" w:author="Colleen Cassady St. Clair" w:date="2022-05-11T14:51:00Z">
        <w:r w:rsidR="00D51E54">
          <w:rPr>
            <w:rFonts w:ascii="Times New Roman" w:hAnsi="Times New Roman" w:cs="Times New Roman"/>
            <w:lang w:val="en-CA"/>
          </w:rPr>
          <w:t xml:space="preserve">Additional </w:t>
        </w:r>
      </w:ins>
      <w:ins w:id="208" w:author="Colleen Cassady St. Clair" w:date="2022-05-11T14:53:00Z">
        <w:r w:rsidR="00D51E54">
          <w:rPr>
            <w:rFonts w:ascii="Times New Roman" w:hAnsi="Times New Roman" w:cs="Times New Roman"/>
            <w:lang w:val="en-CA"/>
          </w:rPr>
          <w:t>information for predicting conflict</w:t>
        </w:r>
      </w:ins>
      <w:ins w:id="209" w:author="Colleen Cassady St. Clair" w:date="2022-05-11T14:51:00Z">
        <w:r w:rsidR="00D51E54">
          <w:rPr>
            <w:rFonts w:ascii="Times New Roman" w:hAnsi="Times New Roman" w:cs="Times New Roman"/>
            <w:lang w:val="en-CA"/>
          </w:rPr>
          <w:t xml:space="preserve"> </w:t>
        </w:r>
      </w:ins>
      <w:ins w:id="210" w:author="Colleen Cassady St. Clair" w:date="2022-05-11T14:53:00Z">
        <w:r w:rsidR="00D51E54">
          <w:rPr>
            <w:rFonts w:ascii="Times New Roman" w:hAnsi="Times New Roman" w:cs="Times New Roman"/>
            <w:lang w:val="en-CA"/>
          </w:rPr>
          <w:t>includes</w:t>
        </w:r>
      </w:ins>
      <w:ins w:id="211" w:author="Colleen Cassady St. Clair" w:date="2022-05-11T14:51:00Z">
        <w:r w:rsidR="00D51E54">
          <w:rPr>
            <w:rFonts w:ascii="Times New Roman" w:hAnsi="Times New Roman" w:cs="Times New Roman"/>
            <w:lang w:val="en-CA"/>
          </w:rPr>
          <w:t xml:space="preserve"> </w:t>
        </w:r>
      </w:ins>
      <w:r>
        <w:rPr>
          <w:rFonts w:ascii="Times New Roman" w:hAnsi="Times New Roman" w:cs="Times New Roman"/>
          <w:lang w:val="en-CA"/>
        </w:rPr>
        <w:t>c</w:t>
      </w:r>
      <w:r w:rsidRPr="003A5E82">
        <w:rPr>
          <w:rFonts w:ascii="Times New Roman" w:hAnsi="Times New Roman" w:cs="Times New Roman"/>
          <w:lang w:val="en-CA"/>
        </w:rPr>
        <w:t>ontextual</w:t>
      </w:r>
      <w:r>
        <w:rPr>
          <w:rFonts w:ascii="Times New Roman" w:hAnsi="Times New Roman" w:cs="Times New Roman"/>
          <w:lang w:val="en-CA"/>
        </w:rPr>
        <w:t xml:space="preserve"> </w:t>
      </w:r>
      <w:r w:rsidRPr="003A5E82">
        <w:rPr>
          <w:rFonts w:ascii="Times New Roman" w:hAnsi="Times New Roman" w:cs="Times New Roman"/>
          <w:lang w:val="en-CA"/>
        </w:rPr>
        <w:t xml:space="preserve">variables </w:t>
      </w:r>
      <w:ins w:id="212" w:author="Colleen Cassady St. Clair" w:date="2022-05-11T14:54:00Z">
        <w:r w:rsidR="00D51E54">
          <w:rPr>
            <w:rFonts w:ascii="Times New Roman" w:hAnsi="Times New Roman" w:cs="Times New Roman"/>
            <w:lang w:val="en-CA"/>
          </w:rPr>
          <w:t>such as</w:t>
        </w:r>
        <w:r w:rsidR="00D51E54" w:rsidRPr="003A5E82">
          <w:rPr>
            <w:rFonts w:ascii="Times New Roman" w:hAnsi="Times New Roman" w:cs="Times New Roman"/>
            <w:lang w:val="en-CA"/>
          </w:rPr>
          <w:t xml:space="preserve"> the presence of pets or children</w:t>
        </w:r>
        <w:r w:rsidR="00D51E54">
          <w:rPr>
            <w:rFonts w:ascii="Times New Roman" w:hAnsi="Times New Roman" w:cs="Times New Roman"/>
            <w:lang w:val="en-CA"/>
          </w:rPr>
          <w:t>, off-leash dogs, and poor health of individual coyotes</w:t>
        </w:r>
        <w:r w:rsidR="00D51E54" w:rsidRPr="003A5E82">
          <w:rPr>
            <w:rFonts w:ascii="Times New Roman" w:hAnsi="Times New Roman" w:cs="Times New Roman"/>
            <w:lang w:val="en-CA"/>
          </w:rPr>
          <w:t xml:space="preserve"> </w:t>
        </w:r>
      </w:ins>
      <w:moveToRangeStart w:id="213" w:author="Colleen Cassady St. Clair" w:date="2022-05-11T14:54:00Z" w:name="move103173298"/>
      <w:moveTo w:id="214" w:author="Colleen Cassady St. Clair" w:date="2022-05-11T14:54:00Z">
        <w:r w:rsidR="00D51E54">
          <w:rPr>
            <w:rFonts w:ascii="Times New Roman" w:hAnsi="Times New Roman" w:cs="Times New Roman"/>
            <w:noProof/>
            <w:lang w:val="en-CA"/>
          </w:rPr>
          <w:t>(Poessel et al. 2013, Olson et al. 2015)</w:t>
        </w:r>
      </w:moveTo>
      <w:moveToRangeEnd w:id="213"/>
      <w:ins w:id="215" w:author="Colleen Cassady St. Clair" w:date="2022-05-11T14:54:00Z">
        <w:r w:rsidR="00D51E54">
          <w:rPr>
            <w:rFonts w:ascii="Times New Roman" w:hAnsi="Times New Roman" w:cs="Times New Roman"/>
            <w:noProof/>
            <w:lang w:val="en-CA"/>
          </w:rPr>
          <w:t xml:space="preserve">, which </w:t>
        </w:r>
      </w:ins>
      <w:del w:id="216" w:author="Colleen Cassady St. Clair" w:date="2022-05-11T14:54:00Z">
        <w:r w:rsidRPr="003A5E82" w:rsidDel="00D51E54">
          <w:rPr>
            <w:rFonts w:ascii="Times New Roman" w:hAnsi="Times New Roman" w:cs="Times New Roman"/>
            <w:lang w:val="en-CA"/>
          </w:rPr>
          <w:delText xml:space="preserve">that </w:delText>
        </w:r>
      </w:del>
      <w:r w:rsidRPr="003A5E82">
        <w:rPr>
          <w:rFonts w:ascii="Times New Roman" w:hAnsi="Times New Roman" w:cs="Times New Roman"/>
          <w:lang w:val="en-CA"/>
        </w:rPr>
        <w:t xml:space="preserve">can </w:t>
      </w:r>
      <w:del w:id="217" w:author="Colleen Cassady St. Clair" w:date="2022-05-11T14:53:00Z">
        <w:r w:rsidDel="00D51E54">
          <w:rPr>
            <w:rFonts w:ascii="Times New Roman" w:hAnsi="Times New Roman" w:cs="Times New Roman"/>
            <w:lang w:val="en-CA"/>
          </w:rPr>
          <w:delText xml:space="preserve">increase </w:delText>
        </w:r>
      </w:del>
      <w:ins w:id="218" w:author="Colleen Cassady St. Clair" w:date="2022-05-11T14:53:00Z">
        <w:r w:rsidR="00D51E54">
          <w:rPr>
            <w:rFonts w:ascii="Times New Roman" w:hAnsi="Times New Roman" w:cs="Times New Roman"/>
            <w:lang w:val="en-CA"/>
          </w:rPr>
          <w:t xml:space="preserve">influence each of </w:t>
        </w:r>
      </w:ins>
      <w:del w:id="219" w:author="Colleen Cassady St. Clair" w:date="2022-05-11T14:52:00Z">
        <w:r w:rsidDel="00D51E54">
          <w:rPr>
            <w:rFonts w:ascii="Times New Roman" w:hAnsi="Times New Roman" w:cs="Times New Roman"/>
            <w:lang w:val="en-CA"/>
          </w:rPr>
          <w:delText xml:space="preserve">actual or perceived </w:delText>
        </w:r>
      </w:del>
      <w:del w:id="220" w:author="Colleen Cassady St. Clair" w:date="2022-05-11T14:53:00Z">
        <w:r w:rsidDel="00D51E54">
          <w:rPr>
            <w:rFonts w:ascii="Times New Roman" w:hAnsi="Times New Roman" w:cs="Times New Roman"/>
            <w:lang w:val="en-CA"/>
          </w:rPr>
          <w:delText>risk</w:delText>
        </w:r>
      </w:del>
      <w:ins w:id="221" w:author="Colleen Cassady St. Clair" w:date="2022-05-11T14:52:00Z">
        <w:r w:rsidR="00D51E54">
          <w:rPr>
            <w:rFonts w:ascii="Times New Roman" w:hAnsi="Times New Roman" w:cs="Times New Roman"/>
            <w:lang w:val="en-CA"/>
          </w:rPr>
          <w:t xml:space="preserve">coyote behaviour </w:t>
        </w:r>
      </w:ins>
      <w:ins w:id="222" w:author="Colleen Cassady St. Clair" w:date="2022-05-11T14:54:00Z">
        <w:r w:rsidR="00D51E54">
          <w:rPr>
            <w:rFonts w:ascii="Times New Roman" w:hAnsi="Times New Roman" w:cs="Times New Roman"/>
            <w:lang w:val="en-CA"/>
          </w:rPr>
          <w:t>and human</w:t>
        </w:r>
      </w:ins>
      <w:ins w:id="223" w:author="Colleen Cassady St. Clair" w:date="2022-05-11T14:52:00Z">
        <w:r w:rsidR="00D51E54">
          <w:rPr>
            <w:rFonts w:ascii="Times New Roman" w:hAnsi="Times New Roman" w:cs="Times New Roman"/>
            <w:lang w:val="en-CA"/>
          </w:rPr>
          <w:t xml:space="preserve"> perceptions of </w:t>
        </w:r>
      </w:ins>
      <w:ins w:id="224" w:author="Colleen Cassady St. Clair" w:date="2022-05-11T14:54:00Z">
        <w:r w:rsidR="00D51E54">
          <w:rPr>
            <w:rFonts w:ascii="Times New Roman" w:hAnsi="Times New Roman" w:cs="Times New Roman"/>
            <w:lang w:val="en-CA"/>
          </w:rPr>
          <w:t>it</w:t>
        </w:r>
      </w:ins>
      <w:ins w:id="225" w:author="Colleen Cassady St. Clair" w:date="2022-05-11T14:55:00Z">
        <w:r w:rsidR="00D51E54">
          <w:rPr>
            <w:rFonts w:ascii="Times New Roman" w:hAnsi="Times New Roman" w:cs="Times New Roman"/>
            <w:lang w:val="en-CA"/>
          </w:rPr>
          <w:t>.</w:t>
        </w:r>
      </w:ins>
      <w:ins w:id="226" w:author="Colleen Cassady St. Clair" w:date="2022-05-11T14:54:00Z">
        <w:r w:rsidR="00D51E54">
          <w:rPr>
            <w:rFonts w:ascii="Times New Roman" w:hAnsi="Times New Roman" w:cs="Times New Roman"/>
            <w:lang w:val="en-CA"/>
          </w:rPr>
          <w:t xml:space="preserve"> </w:t>
        </w:r>
      </w:ins>
      <w:ins w:id="227" w:author="Colleen Cassady St. Clair" w:date="2022-05-11T14:52:00Z">
        <w:r w:rsidR="00D51E54">
          <w:rPr>
            <w:rFonts w:ascii="Times New Roman" w:hAnsi="Times New Roman" w:cs="Times New Roman"/>
            <w:lang w:val="en-CA"/>
          </w:rPr>
          <w:t xml:space="preserve"> </w:t>
        </w:r>
      </w:ins>
      <w:del w:id="228" w:author="Colleen Cassady St. Clair" w:date="2022-05-11T14:52:00Z">
        <w:r w:rsidDel="00D51E54">
          <w:rPr>
            <w:rFonts w:ascii="Times New Roman" w:hAnsi="Times New Roman" w:cs="Times New Roman"/>
            <w:lang w:val="en-CA"/>
          </w:rPr>
          <w:delText>, and thus conflict,</w:delText>
        </w:r>
        <w:r w:rsidRPr="003A5E82" w:rsidDel="00D51E54">
          <w:rPr>
            <w:rFonts w:ascii="Times New Roman" w:hAnsi="Times New Roman" w:cs="Times New Roman"/>
            <w:lang w:val="en-CA"/>
          </w:rPr>
          <w:delText xml:space="preserve"> </w:delText>
        </w:r>
      </w:del>
      <w:del w:id="229" w:author="Colleen Cassady St. Clair" w:date="2022-05-11T14:54:00Z">
        <w:r w:rsidRPr="003A5E82" w:rsidDel="00D51E54">
          <w:rPr>
            <w:rFonts w:ascii="Times New Roman" w:hAnsi="Times New Roman" w:cs="Times New Roman"/>
            <w:lang w:val="en-CA"/>
          </w:rPr>
          <w:delText>include the presence of pets or children</w:delText>
        </w:r>
        <w:r w:rsidDel="00D51E54">
          <w:rPr>
            <w:rFonts w:ascii="Times New Roman" w:hAnsi="Times New Roman" w:cs="Times New Roman"/>
            <w:lang w:val="en-CA"/>
          </w:rPr>
          <w:delText xml:space="preserve">, off-leash dogs, and poor health of individual </w:delText>
        </w:r>
      </w:del>
      <w:del w:id="230" w:author="Colleen Cassady St. Clair" w:date="2022-05-11T14:52:00Z">
        <w:r w:rsidDel="00D51E54">
          <w:rPr>
            <w:rFonts w:ascii="Times New Roman" w:hAnsi="Times New Roman" w:cs="Times New Roman"/>
            <w:lang w:val="en-CA"/>
          </w:rPr>
          <w:delText>animals</w:delText>
        </w:r>
      </w:del>
      <w:moveFromRangeStart w:id="231" w:author="Colleen Cassady St. Clair" w:date="2022-05-11T14:54:00Z" w:name="move103173298"/>
      <w:moveFrom w:id="232" w:author="Colleen Cassady St. Clair" w:date="2022-05-11T14:54:00Z">
        <w:r w:rsidRPr="003A5E82" w:rsidDel="00D51E54">
          <w:rPr>
            <w:rFonts w:ascii="Times New Roman" w:hAnsi="Times New Roman" w:cs="Times New Roman"/>
            <w:lang w:val="en-CA"/>
          </w:rPr>
          <w:t xml:space="preserve"> </w:t>
        </w:r>
        <w:r w:rsidDel="00D51E54">
          <w:rPr>
            <w:rFonts w:ascii="Times New Roman" w:hAnsi="Times New Roman" w:cs="Times New Roman"/>
            <w:noProof/>
            <w:lang w:val="en-CA"/>
          </w:rPr>
          <w:t>(Poessel et al. 2013, Olson et al. 2015)</w:t>
        </w:r>
      </w:moveFrom>
      <w:moveFromRangeEnd w:id="231"/>
      <w:r w:rsidRPr="003A5E82">
        <w:rPr>
          <w:rFonts w:ascii="Times New Roman" w:hAnsi="Times New Roman" w:cs="Times New Roman"/>
          <w:lang w:val="en-CA"/>
        </w:rPr>
        <w:t xml:space="preserve">. </w:t>
      </w:r>
    </w:p>
    <w:p w14:paraId="54A73759" w14:textId="77777777" w:rsidR="009D0CBA" w:rsidRDefault="009D0CBA" w:rsidP="002E3223">
      <w:pPr>
        <w:tabs>
          <w:tab w:val="left" w:pos="3707"/>
        </w:tabs>
        <w:spacing w:line="480" w:lineRule="auto"/>
        <w:rPr>
          <w:rFonts w:ascii="Times New Roman" w:hAnsi="Times New Roman" w:cs="Times New Roman"/>
          <w:lang w:val="en-CA"/>
        </w:rPr>
      </w:pPr>
    </w:p>
    <w:p w14:paraId="2E0346F9" w14:textId="58D1FBC2" w:rsidR="009D0CBA" w:rsidRDefault="009D0CBA" w:rsidP="002E3223">
      <w:pPr>
        <w:tabs>
          <w:tab w:val="left" w:pos="3707"/>
        </w:tabs>
        <w:spacing w:line="480" w:lineRule="auto"/>
        <w:rPr>
          <w:rFonts w:ascii="Times New Roman" w:hAnsi="Times New Roman" w:cs="Times New Roman"/>
          <w:lang w:val="en-CA"/>
        </w:rPr>
      </w:pPr>
      <w:del w:id="233" w:author="Colleen Cassady St. Clair" w:date="2022-05-11T14:55:00Z">
        <w:r w:rsidDel="00D51E54">
          <w:rPr>
            <w:rFonts w:ascii="Times New Roman" w:hAnsi="Times New Roman" w:cs="Times New Roman"/>
            <w:lang w:val="en-CA"/>
          </w:rPr>
          <w:delText>To assess the</w:delText>
        </w:r>
      </w:del>
      <w:ins w:id="234" w:author="Colleen Cassady St. Clair" w:date="2022-05-11T14:55:00Z">
        <w:r w:rsidR="00D51E54">
          <w:rPr>
            <w:rFonts w:ascii="Times New Roman" w:hAnsi="Times New Roman" w:cs="Times New Roman"/>
            <w:lang w:val="en-CA"/>
          </w:rPr>
          <w:t>The</w:t>
        </w:r>
      </w:ins>
      <w:r>
        <w:rPr>
          <w:rFonts w:ascii="Times New Roman" w:hAnsi="Times New Roman" w:cs="Times New Roman"/>
          <w:lang w:val="en-CA"/>
        </w:rPr>
        <w:t xml:space="preserve"> importance of </w:t>
      </w:r>
      <w:del w:id="235" w:author="Colleen Cassady St. Clair" w:date="2022-05-11T14:55:00Z">
        <w:r w:rsidDel="00D51E54">
          <w:rPr>
            <w:rFonts w:ascii="Times New Roman" w:hAnsi="Times New Roman" w:cs="Times New Roman"/>
            <w:lang w:val="en-CA"/>
          </w:rPr>
          <w:delText xml:space="preserve">these </w:delText>
        </w:r>
      </w:del>
      <w:ins w:id="236" w:author="Colleen Cassady St. Clair" w:date="2022-05-11T14:55:00Z">
        <w:r w:rsidR="00D51E54">
          <w:rPr>
            <w:rFonts w:ascii="Times New Roman" w:hAnsi="Times New Roman" w:cs="Times New Roman"/>
            <w:lang w:val="en-CA"/>
          </w:rPr>
          <w:t xml:space="preserve">spatial, temporal and contextual variables for predicting coyote behaviour and human perceptions </w:t>
        </w:r>
      </w:ins>
      <w:ins w:id="237" w:author="Colleen Cassady St. Clair" w:date="2022-05-11T14:56:00Z">
        <w:r w:rsidR="00D51E54">
          <w:rPr>
            <w:rFonts w:ascii="Times New Roman" w:hAnsi="Times New Roman" w:cs="Times New Roman"/>
            <w:lang w:val="en-CA"/>
          </w:rPr>
          <w:t>could be</w:t>
        </w:r>
      </w:ins>
      <w:ins w:id="238" w:author="Colleen Cassady St. Clair" w:date="2022-05-11T14:55:00Z">
        <w:r w:rsidR="00D51E54">
          <w:rPr>
            <w:rFonts w:ascii="Times New Roman" w:hAnsi="Times New Roman" w:cs="Times New Roman"/>
            <w:lang w:val="en-CA"/>
          </w:rPr>
          <w:t xml:space="preserve"> advanced </w:t>
        </w:r>
      </w:ins>
      <w:del w:id="239" w:author="Colleen Cassady St. Clair" w:date="2022-05-11T14:56:00Z">
        <w:r w:rsidDel="00D51E54">
          <w:rPr>
            <w:rFonts w:ascii="Times New Roman" w:hAnsi="Times New Roman" w:cs="Times New Roman"/>
            <w:lang w:val="en-CA"/>
          </w:rPr>
          <w:delText xml:space="preserve">variables for coexistence, large datasets of human-coyote interactions are imperative, and </w:delText>
        </w:r>
      </w:del>
      <w:ins w:id="240" w:author="Colleen Cassady St. Clair" w:date="2022-05-11T14:56:00Z">
        <w:r w:rsidR="00923648">
          <w:rPr>
            <w:rFonts w:ascii="Times New Roman" w:hAnsi="Times New Roman" w:cs="Times New Roman"/>
            <w:lang w:val="en-CA"/>
          </w:rPr>
          <w:t xml:space="preserve">with large datasets collected by citizens </w:t>
        </w:r>
      </w:ins>
      <w:del w:id="241" w:author="Colleen Cassady St. Clair" w:date="2022-05-11T14:58:00Z">
        <w:r w:rsidDel="00923648">
          <w:rPr>
            <w:rFonts w:ascii="Times New Roman" w:hAnsi="Times New Roman" w:cs="Times New Roman"/>
            <w:lang w:val="en-CA"/>
          </w:rPr>
          <w:delText>over the past decade</w:delText>
        </w:r>
      </w:del>
      <w:ins w:id="242" w:author="Colleen Cassady St. Clair" w:date="2022-05-11T14:56:00Z">
        <w:r w:rsidR="00923648">
          <w:rPr>
            <w:rFonts w:ascii="Times New Roman" w:hAnsi="Times New Roman" w:cs="Times New Roman"/>
            <w:lang w:val="en-CA"/>
          </w:rPr>
          <w:t>on</w:t>
        </w:r>
      </w:ins>
      <w:del w:id="243" w:author="Colleen Cassady St. Clair" w:date="2022-05-11T14:56:00Z">
        <w:r w:rsidDel="00923648">
          <w:rPr>
            <w:rFonts w:ascii="Times New Roman" w:hAnsi="Times New Roman" w:cs="Times New Roman"/>
            <w:lang w:val="en-CA"/>
          </w:rPr>
          <w:delText>,</w:delText>
        </w:r>
      </w:del>
      <w:r>
        <w:rPr>
          <w:rFonts w:ascii="Times New Roman" w:hAnsi="Times New Roman" w:cs="Times New Roman"/>
          <w:lang w:val="en-CA"/>
        </w:rPr>
        <w:t xml:space="preserve"> public report</w:t>
      </w:r>
      <w:ins w:id="244" w:author="Colleen Cassady St. Clair" w:date="2022-05-11T14:56:00Z">
        <w:r w:rsidR="00923648">
          <w:rPr>
            <w:rFonts w:ascii="Times New Roman" w:hAnsi="Times New Roman" w:cs="Times New Roman"/>
            <w:lang w:val="en-CA"/>
          </w:rPr>
          <w:t>ing sites</w:t>
        </w:r>
      </w:ins>
      <w:ins w:id="245" w:author="Colleen Cassady St. Clair" w:date="2022-05-11T14:57:00Z">
        <w:r w:rsidR="00923648">
          <w:rPr>
            <w:rFonts w:ascii="Times New Roman" w:hAnsi="Times New Roman" w:cs="Times New Roman"/>
            <w:lang w:val="en-CA"/>
          </w:rPr>
          <w:t xml:space="preserve">. </w:t>
        </w:r>
      </w:ins>
      <w:del w:id="246" w:author="Colleen Cassady St. Clair" w:date="2022-05-11T14:56:00Z">
        <w:r w:rsidDel="00923648">
          <w:rPr>
            <w:rFonts w:ascii="Times New Roman" w:hAnsi="Times New Roman" w:cs="Times New Roman"/>
            <w:lang w:val="en-CA"/>
          </w:rPr>
          <w:delText>s</w:delText>
        </w:r>
      </w:del>
      <w:del w:id="247" w:author="Colleen Cassady St. Clair" w:date="2022-05-11T14:57:00Z">
        <w:r w:rsidDel="00923648">
          <w:rPr>
            <w:rFonts w:ascii="Times New Roman" w:hAnsi="Times New Roman" w:cs="Times New Roman"/>
            <w:lang w:val="en-CA"/>
          </w:rPr>
          <w:delText xml:space="preserve"> of coyote sightings and interactions have emerged as an invaluable source of information. </w:delText>
        </w:r>
        <w:r w:rsidRPr="003A5E82" w:rsidDel="00923648">
          <w:rPr>
            <w:rFonts w:ascii="Times New Roman" w:hAnsi="Times New Roman" w:cs="Times New Roman"/>
            <w:lang w:val="en-CA"/>
          </w:rPr>
          <w:delText>Community reporting</w:delText>
        </w:r>
      </w:del>
      <w:ins w:id="248" w:author="Colleen Cassady St. Clair" w:date="2022-05-11T14:57:00Z">
        <w:r w:rsidR="00923648">
          <w:rPr>
            <w:rFonts w:ascii="Times New Roman" w:hAnsi="Times New Roman" w:cs="Times New Roman"/>
            <w:lang w:val="en-CA"/>
          </w:rPr>
          <w:t>Such</w:t>
        </w:r>
      </w:ins>
      <w:r w:rsidRPr="003A5E82">
        <w:rPr>
          <w:rFonts w:ascii="Times New Roman" w:hAnsi="Times New Roman" w:cs="Times New Roman"/>
          <w:lang w:val="en-CA"/>
        </w:rPr>
        <w:t xml:space="preserve"> databases allow researchers to </w:t>
      </w:r>
      <w:del w:id="249" w:author="Colleen Cassady St. Clair" w:date="2022-05-11T14:57:00Z">
        <w:r w:rsidRPr="003A5E82" w:rsidDel="00923648">
          <w:rPr>
            <w:rFonts w:ascii="Times New Roman" w:hAnsi="Times New Roman" w:cs="Times New Roman"/>
            <w:lang w:val="en-CA"/>
          </w:rPr>
          <w:delText xml:space="preserve">conduct otherwise difficult long-term studies </w:delText>
        </w:r>
      </w:del>
      <w:ins w:id="250" w:author="Colleen Cassady St. Clair" w:date="2022-05-11T14:57:00Z">
        <w:r w:rsidR="00923648">
          <w:rPr>
            <w:rFonts w:ascii="Times New Roman" w:hAnsi="Times New Roman" w:cs="Times New Roman"/>
            <w:lang w:val="en-CA"/>
          </w:rPr>
          <w:t>gather information over many years and</w:t>
        </w:r>
      </w:ins>
      <w:del w:id="251" w:author="Colleen Cassady St. Clair" w:date="2022-05-11T14:57:00Z">
        <w:r w:rsidRPr="003A5E82" w:rsidDel="00923648">
          <w:rPr>
            <w:rFonts w:ascii="Times New Roman" w:hAnsi="Times New Roman" w:cs="Times New Roman"/>
            <w:lang w:val="en-CA"/>
          </w:rPr>
          <w:delText>over</w:delText>
        </w:r>
      </w:del>
      <w:r w:rsidRPr="003A5E82">
        <w:rPr>
          <w:rFonts w:ascii="Times New Roman" w:hAnsi="Times New Roman" w:cs="Times New Roman"/>
          <w:lang w:val="en-CA"/>
        </w:rPr>
        <w:t xml:space="preserve"> large geographic areas</w:t>
      </w:r>
      <w:ins w:id="252" w:author="Colleen Cassady St. Clair" w:date="2022-05-11T14:57:00Z">
        <w:r w:rsidR="00923648">
          <w:rPr>
            <w:rFonts w:ascii="Times New Roman" w:hAnsi="Times New Roman" w:cs="Times New Roman"/>
            <w:lang w:val="en-CA"/>
          </w:rPr>
          <w:t>,</w:t>
        </w:r>
      </w:ins>
      <w:r w:rsidRPr="003A5E82">
        <w:rPr>
          <w:rFonts w:ascii="Times New Roman" w:hAnsi="Times New Roman" w:cs="Times New Roman"/>
          <w:lang w:val="en-CA"/>
        </w:rPr>
        <w:t xml:space="preserve"> while simultaneously engaging and educating members of the public </w:t>
      </w:r>
      <w:r>
        <w:rPr>
          <w:rFonts w:ascii="Times New Roman" w:hAnsi="Times New Roman" w:cs="Times New Roman"/>
          <w:noProof/>
          <w:lang w:val="en-CA"/>
        </w:rPr>
        <w:t>(</w:t>
      </w:r>
      <w:commentRangeStart w:id="253"/>
      <w:r>
        <w:rPr>
          <w:rFonts w:ascii="Times New Roman" w:hAnsi="Times New Roman" w:cs="Times New Roman"/>
          <w:noProof/>
          <w:lang w:val="en-CA"/>
        </w:rPr>
        <w:t>Weckel</w:t>
      </w:r>
      <w:commentRangeEnd w:id="253"/>
      <w:r w:rsidR="00923648">
        <w:rPr>
          <w:rStyle w:val="CommentReference"/>
        </w:rPr>
        <w:commentReference w:id="253"/>
      </w:r>
      <w:r>
        <w:rPr>
          <w:rFonts w:ascii="Times New Roman" w:hAnsi="Times New Roman" w:cs="Times New Roman"/>
          <w:noProof/>
          <w:lang w:val="en-CA"/>
        </w:rPr>
        <w:t xml:space="preserve"> et al. 2010, Frigerio et al. 2018)</w:t>
      </w:r>
      <w:r w:rsidRPr="003A5E82">
        <w:rPr>
          <w:rFonts w:ascii="Times New Roman" w:hAnsi="Times New Roman" w:cs="Times New Roman"/>
          <w:lang w:val="en-CA"/>
        </w:rPr>
        <w:t xml:space="preserve">. </w:t>
      </w:r>
      <w:commentRangeStart w:id="254"/>
      <w:r>
        <w:rPr>
          <w:rFonts w:ascii="Times New Roman" w:hAnsi="Times New Roman" w:cs="Times New Roman"/>
          <w:lang w:val="en-CA"/>
        </w:rPr>
        <w:t>Previous</w:t>
      </w:r>
      <w:commentRangeEnd w:id="254"/>
      <w:r w:rsidR="00923648">
        <w:rPr>
          <w:rStyle w:val="CommentReference"/>
        </w:rPr>
        <w:commentReference w:id="254"/>
      </w:r>
      <w:r>
        <w:rPr>
          <w:rFonts w:ascii="Times New Roman" w:hAnsi="Times New Roman" w:cs="Times New Roman"/>
          <w:lang w:val="en-CA"/>
        </w:rPr>
        <w:t xml:space="preserve"> studies have collected voluntary reports of coyote activity using</w:t>
      </w:r>
      <w:r w:rsidRPr="003A5E82">
        <w:rPr>
          <w:rFonts w:ascii="Times New Roman" w:hAnsi="Times New Roman" w:cs="Times New Roman"/>
          <w:lang w:val="en-CA"/>
        </w:rPr>
        <w:t xml:space="preserve"> websites </w:t>
      </w:r>
      <w:r>
        <w:rPr>
          <w:rFonts w:ascii="Times New Roman" w:hAnsi="Times New Roman" w:cs="Times New Roman"/>
          <w:noProof/>
          <w:lang w:val="en-CA"/>
        </w:rPr>
        <w:t>(Wine et al. 2015, Mowry et al. 2020)</w:t>
      </w:r>
      <w:r w:rsidRPr="003A5E82">
        <w:rPr>
          <w:rFonts w:ascii="Times New Roman" w:hAnsi="Times New Roman" w:cs="Times New Roman"/>
          <w:lang w:val="en-CA"/>
        </w:rPr>
        <w:t xml:space="preserve">, city reporting databases </w:t>
      </w:r>
      <w:r>
        <w:rPr>
          <w:rFonts w:ascii="Times New Roman" w:hAnsi="Times New Roman" w:cs="Times New Roman"/>
          <w:noProof/>
          <w:lang w:val="en-CA"/>
        </w:rPr>
        <w:t>(Lukasik and Alexander 2011, Poessel et al. 2013)</w:t>
      </w:r>
      <w:r w:rsidRPr="003A5E82">
        <w:rPr>
          <w:rFonts w:ascii="Times New Roman" w:hAnsi="Times New Roman" w:cs="Times New Roman"/>
          <w:lang w:val="en-CA"/>
        </w:rPr>
        <w:t xml:space="preserve">, public surveys </w:t>
      </w:r>
      <w:r>
        <w:rPr>
          <w:rFonts w:ascii="Times New Roman" w:hAnsi="Times New Roman" w:cs="Times New Roman"/>
          <w:noProof/>
          <w:lang w:val="en-CA"/>
        </w:rPr>
        <w:t>(Weckel et al. 2010)</w:t>
      </w:r>
      <w:r w:rsidRPr="003A5E82">
        <w:rPr>
          <w:rFonts w:ascii="Times New Roman" w:hAnsi="Times New Roman" w:cs="Times New Roman"/>
          <w:lang w:val="en-CA"/>
        </w:rPr>
        <w:t xml:space="preserve">, and </w:t>
      </w:r>
      <w:ins w:id="255" w:author="Colleen Cassady St. Clair" w:date="2022-05-11T14:59:00Z">
        <w:r w:rsidR="00923648">
          <w:rPr>
            <w:rFonts w:ascii="Times New Roman" w:hAnsi="Times New Roman" w:cs="Times New Roman"/>
            <w:lang w:val="en-CA"/>
          </w:rPr>
          <w:t xml:space="preserve">cell phone </w:t>
        </w:r>
      </w:ins>
      <w:r w:rsidRPr="003A5E82">
        <w:rPr>
          <w:rFonts w:ascii="Times New Roman" w:hAnsi="Times New Roman" w:cs="Times New Roman"/>
          <w:lang w:val="en-CA"/>
        </w:rPr>
        <w:t xml:space="preserve">apps </w:t>
      </w:r>
      <w:r>
        <w:rPr>
          <w:rFonts w:ascii="Times New Roman" w:hAnsi="Times New Roman" w:cs="Times New Roman"/>
          <w:noProof/>
          <w:lang w:val="en-CA"/>
        </w:rPr>
        <w:t>(Mueller et al. 2019, Drake et al. 2021)</w:t>
      </w:r>
      <w:r w:rsidRPr="003A5E82">
        <w:rPr>
          <w:rFonts w:ascii="Times New Roman" w:hAnsi="Times New Roman" w:cs="Times New Roman"/>
          <w:lang w:val="en-CA"/>
        </w:rPr>
        <w:t xml:space="preserve">. </w:t>
      </w:r>
      <w:ins w:id="256" w:author="Colleen Cassady St. Clair" w:date="2022-05-11T15:00:00Z">
        <w:r w:rsidR="00923648">
          <w:rPr>
            <w:rFonts w:ascii="Times New Roman" w:hAnsi="Times New Roman" w:cs="Times New Roman"/>
            <w:lang w:val="en-CA"/>
          </w:rPr>
          <w:t>Past a</w:t>
        </w:r>
      </w:ins>
      <w:del w:id="257" w:author="Colleen Cassady St. Clair" w:date="2022-05-11T15:00:00Z">
        <w:r w:rsidDel="00923648">
          <w:rPr>
            <w:rFonts w:ascii="Times New Roman" w:hAnsi="Times New Roman" w:cs="Times New Roman"/>
            <w:lang w:val="en-CA"/>
          </w:rPr>
          <w:delText>A</w:delText>
        </w:r>
      </w:del>
      <w:r>
        <w:rPr>
          <w:rFonts w:ascii="Times New Roman" w:hAnsi="Times New Roman" w:cs="Times New Roman"/>
          <w:lang w:val="en-CA"/>
        </w:rPr>
        <w:t xml:space="preserve">nalyses </w:t>
      </w:r>
      <w:r w:rsidRPr="003A5E82">
        <w:rPr>
          <w:rFonts w:ascii="Times New Roman" w:hAnsi="Times New Roman" w:cs="Times New Roman"/>
          <w:lang w:val="en-CA"/>
        </w:rPr>
        <w:t xml:space="preserve">of these datasets have </w:t>
      </w:r>
      <w:del w:id="258" w:author="Colleen Cassady St. Clair" w:date="2022-05-11T15:00:00Z">
        <w:r w:rsidDel="00923648">
          <w:rPr>
            <w:rFonts w:ascii="Times New Roman" w:hAnsi="Times New Roman" w:cs="Times New Roman"/>
            <w:lang w:val="en-CA"/>
          </w:rPr>
          <w:delText xml:space="preserve">largely </w:delText>
        </w:r>
        <w:commentRangeStart w:id="259"/>
        <w:r w:rsidRPr="003A5E82" w:rsidDel="00923648">
          <w:rPr>
            <w:rFonts w:ascii="Times New Roman" w:hAnsi="Times New Roman" w:cs="Times New Roman"/>
            <w:lang w:val="en-CA"/>
          </w:rPr>
          <w:delText>focused</w:delText>
        </w:r>
      </w:del>
      <w:commentRangeEnd w:id="259"/>
      <w:r w:rsidR="00923648">
        <w:rPr>
          <w:rStyle w:val="CommentReference"/>
        </w:rPr>
        <w:commentReference w:id="259"/>
      </w:r>
      <w:del w:id="260" w:author="Colleen Cassady St. Clair" w:date="2022-05-11T15:00:00Z">
        <w:r w:rsidRPr="003A5E82" w:rsidDel="00923648">
          <w:rPr>
            <w:rFonts w:ascii="Times New Roman" w:hAnsi="Times New Roman" w:cs="Times New Roman"/>
            <w:lang w:val="en-CA"/>
          </w:rPr>
          <w:delText xml:space="preserve"> on broad</w:delText>
        </w:r>
        <w:r w:rsidDel="00923648">
          <w:rPr>
            <w:rFonts w:ascii="Times New Roman" w:hAnsi="Times New Roman" w:cs="Times New Roman"/>
            <w:lang w:val="en-CA"/>
          </w:rPr>
          <w:delText xml:space="preserve"> </w:delText>
        </w:r>
        <w:r w:rsidRPr="003A5E82" w:rsidDel="00923648">
          <w:rPr>
            <w:rFonts w:ascii="Times New Roman" w:hAnsi="Times New Roman" w:cs="Times New Roman"/>
            <w:lang w:val="en-CA"/>
          </w:rPr>
          <w:delText>patterns</w:delText>
        </w:r>
        <w:r w:rsidDel="00923648">
          <w:rPr>
            <w:rFonts w:ascii="Times New Roman" w:hAnsi="Times New Roman" w:cs="Times New Roman"/>
            <w:lang w:val="en-CA"/>
          </w:rPr>
          <w:delText xml:space="preserve"> </w:delText>
        </w:r>
      </w:del>
      <w:del w:id="261" w:author="Colleen Cassady St. Clair" w:date="2022-05-11T14:59:00Z">
        <w:r w:rsidDel="00923648">
          <w:rPr>
            <w:rFonts w:ascii="Times New Roman" w:hAnsi="Times New Roman" w:cs="Times New Roman"/>
            <w:lang w:val="en-CA"/>
          </w:rPr>
          <w:delText>in reports</w:delText>
        </w:r>
      </w:del>
      <w:ins w:id="262" w:author="Colleen Cassady St. Clair" w:date="2022-05-11T15:00:00Z">
        <w:r w:rsidR="00923648">
          <w:rPr>
            <w:rFonts w:ascii="Times New Roman" w:hAnsi="Times New Roman" w:cs="Times New Roman"/>
            <w:lang w:val="en-CA"/>
          </w:rPr>
          <w:t xml:space="preserve">shown that </w:t>
        </w:r>
      </w:ins>
      <w:del w:id="263" w:author="Colleen Cassady St. Clair" w:date="2022-05-11T15:01:00Z">
        <w:r w:rsidDel="00923648">
          <w:rPr>
            <w:rFonts w:ascii="Times New Roman" w:hAnsi="Times New Roman" w:cs="Times New Roman"/>
            <w:lang w:val="en-CA"/>
          </w:rPr>
          <w:delText xml:space="preserve"> </w:delText>
        </w:r>
      </w:del>
      <w:ins w:id="264" w:author="Colleen Cassady St. Clair" w:date="2022-05-11T15:00:00Z">
        <w:r w:rsidR="00923648">
          <w:rPr>
            <w:rFonts w:ascii="Times New Roman" w:hAnsi="Times New Roman" w:cs="Times New Roman"/>
            <w:lang w:val="en-CA"/>
          </w:rPr>
          <w:t xml:space="preserve">reporting varies across </w:t>
        </w:r>
        <w:r w:rsidR="00923648">
          <w:rPr>
            <w:rFonts w:ascii="Times New Roman" w:hAnsi="Times New Roman" w:cs="Times New Roman"/>
            <w:lang w:val="en-CA"/>
          </w:rPr>
          <w:lastRenderedPageBreak/>
          <w:t>development levels and land cover types, coyote seasons</w:t>
        </w:r>
      </w:ins>
      <w:ins w:id="265" w:author="Colleen Cassady St. Clair" w:date="2022-05-11T15:02:00Z">
        <w:r w:rsidR="00923648">
          <w:rPr>
            <w:rFonts w:ascii="Times New Roman" w:hAnsi="Times New Roman" w:cs="Times New Roman"/>
            <w:lang w:val="en-CA"/>
          </w:rPr>
          <w:t xml:space="preserve"> (e.g., breeding, denning, dispersal)</w:t>
        </w:r>
      </w:ins>
      <w:ins w:id="266" w:author="Colleen Cassady St. Clair" w:date="2022-05-11T15:00:00Z">
        <w:r w:rsidR="00923648">
          <w:rPr>
            <w:rFonts w:ascii="Times New Roman" w:hAnsi="Times New Roman" w:cs="Times New Roman"/>
            <w:lang w:val="en-CA"/>
          </w:rPr>
          <w:t>, and with household income and education</w:t>
        </w:r>
        <w:r w:rsidR="00923648">
          <w:rPr>
            <w:rFonts w:ascii="Times New Roman" w:hAnsi="Times New Roman" w:cs="Times New Roman"/>
            <w:noProof/>
            <w:lang w:val="en-CA"/>
          </w:rPr>
          <w:t xml:space="preserve"> </w:t>
        </w:r>
      </w:ins>
      <w:r>
        <w:rPr>
          <w:rFonts w:ascii="Times New Roman" w:hAnsi="Times New Roman" w:cs="Times New Roman"/>
          <w:noProof/>
          <w:lang w:val="en-CA"/>
        </w:rPr>
        <w:t>(</w:t>
      </w:r>
      <w:commentRangeStart w:id="267"/>
      <w:r>
        <w:rPr>
          <w:rFonts w:ascii="Times New Roman" w:hAnsi="Times New Roman" w:cs="Times New Roman"/>
          <w:noProof/>
          <w:lang w:val="en-CA"/>
        </w:rPr>
        <w:t>Weckel</w:t>
      </w:r>
      <w:commentRangeEnd w:id="267"/>
      <w:r w:rsidR="00923648">
        <w:rPr>
          <w:rStyle w:val="CommentReference"/>
        </w:rPr>
        <w:commentReference w:id="267"/>
      </w:r>
      <w:r>
        <w:rPr>
          <w:rFonts w:ascii="Times New Roman" w:hAnsi="Times New Roman" w:cs="Times New Roman"/>
          <w:noProof/>
          <w:lang w:val="en-CA"/>
        </w:rPr>
        <w:t xml:space="preserve"> et al. 2010, Poessel et al. 2013, Wine et al. 2015, Mowry et al. 2020)</w:t>
      </w:r>
      <w:r>
        <w:rPr>
          <w:rFonts w:ascii="Times New Roman" w:hAnsi="Times New Roman" w:cs="Times New Roman"/>
          <w:lang w:val="en-CA"/>
        </w:rPr>
        <w:t>,</w:t>
      </w:r>
      <w:del w:id="268" w:author="Colleen Cassady St. Clair" w:date="2022-05-11T15:00:00Z">
        <w:r w:rsidDel="00923648">
          <w:rPr>
            <w:rFonts w:ascii="Times New Roman" w:hAnsi="Times New Roman" w:cs="Times New Roman"/>
            <w:lang w:val="en-CA"/>
          </w:rPr>
          <w:delText xml:space="preserve"> demonstrating that reporting varies across development levels and land cover types, coyote seasons, and with household income and education</w:delText>
        </w:r>
      </w:del>
      <w:r>
        <w:rPr>
          <w:rFonts w:ascii="Times New Roman" w:hAnsi="Times New Roman" w:cs="Times New Roman"/>
          <w:lang w:val="en-CA"/>
        </w:rPr>
        <w:t xml:space="preserve">. </w:t>
      </w:r>
      <w:commentRangeStart w:id="269"/>
      <w:r>
        <w:rPr>
          <w:rFonts w:ascii="Times New Roman" w:hAnsi="Times New Roman" w:cs="Times New Roman"/>
          <w:lang w:val="en-CA"/>
        </w:rPr>
        <w:t>Lukasik</w:t>
      </w:r>
      <w:commentRangeEnd w:id="269"/>
      <w:r w:rsidR="00923648">
        <w:rPr>
          <w:rStyle w:val="CommentReference"/>
        </w:rPr>
        <w:commentReference w:id="269"/>
      </w:r>
      <w:r>
        <w:rPr>
          <w:rFonts w:ascii="Times New Roman" w:hAnsi="Times New Roman" w:cs="Times New Roman"/>
          <w:lang w:val="en-CA"/>
        </w:rPr>
        <w:t xml:space="preserve"> and Alexander </w:t>
      </w:r>
      <w:r>
        <w:rPr>
          <w:rFonts w:ascii="Times New Roman" w:hAnsi="Times New Roman" w:cs="Times New Roman"/>
          <w:noProof/>
          <w:lang w:val="en-CA"/>
        </w:rPr>
        <w:t>(2011)</w:t>
      </w:r>
      <w:r>
        <w:rPr>
          <w:rFonts w:ascii="Times New Roman" w:hAnsi="Times New Roman" w:cs="Times New Roman"/>
          <w:lang w:val="en-CA"/>
        </w:rPr>
        <w:t xml:space="preserve"> and Drake, </w:t>
      </w:r>
      <w:proofErr w:type="spellStart"/>
      <w:r>
        <w:rPr>
          <w:rFonts w:ascii="Times New Roman" w:hAnsi="Times New Roman" w:cs="Times New Roman"/>
          <w:lang w:val="en-CA"/>
        </w:rPr>
        <w:t>Dubay</w:t>
      </w:r>
      <w:proofErr w:type="spellEnd"/>
      <w:r>
        <w:rPr>
          <w:rFonts w:ascii="Times New Roman" w:hAnsi="Times New Roman" w:cs="Times New Roman"/>
          <w:lang w:val="en-CA"/>
        </w:rPr>
        <w:t xml:space="preserve"> and Allen </w:t>
      </w:r>
      <w:r>
        <w:rPr>
          <w:rFonts w:ascii="Times New Roman" w:hAnsi="Times New Roman" w:cs="Times New Roman"/>
          <w:noProof/>
          <w:lang w:val="en-CA"/>
        </w:rPr>
        <w:t>(2021)</w:t>
      </w:r>
      <w:r>
        <w:rPr>
          <w:rFonts w:ascii="Times New Roman" w:hAnsi="Times New Roman" w:cs="Times New Roman"/>
          <w:lang w:val="en-CA"/>
        </w:rPr>
        <w:t xml:space="preserve"> demonstrated that bold coyote behaviour was most prominent in the coyote pup rearing season. These studies also found more negative interactions in areas where coyotes consume more anthropogenic food </w:t>
      </w:r>
      <w:r>
        <w:rPr>
          <w:rFonts w:ascii="Times New Roman" w:hAnsi="Times New Roman" w:cs="Times New Roman"/>
          <w:noProof/>
          <w:lang w:val="en-CA"/>
        </w:rPr>
        <w:t>(Lukasik and Alexander 2011)</w:t>
      </w:r>
      <w:r>
        <w:rPr>
          <w:rFonts w:ascii="Times New Roman" w:hAnsi="Times New Roman" w:cs="Times New Roman"/>
          <w:lang w:val="en-CA"/>
        </w:rPr>
        <w:t>. Despite these advancements, we are not aware of any study that has comparatively assessed</w:t>
      </w:r>
      <w:r w:rsidRPr="003A5E82">
        <w:rPr>
          <w:rFonts w:ascii="Times New Roman" w:hAnsi="Times New Roman" w:cs="Times New Roman"/>
          <w:lang w:val="en-CA"/>
        </w:rPr>
        <w:t xml:space="preserve"> the factors </w:t>
      </w:r>
      <w:r>
        <w:rPr>
          <w:rFonts w:ascii="Times New Roman" w:hAnsi="Times New Roman" w:cs="Times New Roman"/>
          <w:lang w:val="en-CA"/>
        </w:rPr>
        <w:t>that drive</w:t>
      </w:r>
      <w:r w:rsidRPr="003A5E82">
        <w:rPr>
          <w:rFonts w:ascii="Times New Roman" w:hAnsi="Times New Roman" w:cs="Times New Roman"/>
          <w:lang w:val="en-CA"/>
        </w:rPr>
        <w:t xml:space="preserve"> changes in both </w:t>
      </w:r>
      <w:r>
        <w:rPr>
          <w:rFonts w:ascii="Times New Roman" w:hAnsi="Times New Roman" w:cs="Times New Roman"/>
          <w:lang w:val="en-CA"/>
        </w:rPr>
        <w:t xml:space="preserve">coyote </w:t>
      </w:r>
      <w:r w:rsidRPr="003A5E82">
        <w:rPr>
          <w:rFonts w:ascii="Times New Roman" w:hAnsi="Times New Roman" w:cs="Times New Roman"/>
          <w:lang w:val="en-CA"/>
        </w:rPr>
        <w:t>boldness and human concern</w:t>
      </w:r>
      <w:r>
        <w:rPr>
          <w:rFonts w:ascii="Times New Roman" w:hAnsi="Times New Roman" w:cs="Times New Roman"/>
          <w:lang w:val="en-CA"/>
        </w:rPr>
        <w:t xml:space="preserve">, </w:t>
      </w:r>
      <w:r w:rsidRPr="003A5E82">
        <w:rPr>
          <w:rFonts w:ascii="Times New Roman" w:hAnsi="Times New Roman" w:cs="Times New Roman"/>
          <w:lang w:val="en-CA"/>
        </w:rPr>
        <w:t xml:space="preserve">or </w:t>
      </w:r>
      <w:r>
        <w:rPr>
          <w:rFonts w:ascii="Times New Roman" w:hAnsi="Times New Roman" w:cs="Times New Roman"/>
          <w:lang w:val="en-CA"/>
        </w:rPr>
        <w:t>tha</w:t>
      </w:r>
      <w:r w:rsidR="00E33815">
        <w:rPr>
          <w:rFonts w:ascii="Times New Roman" w:hAnsi="Times New Roman" w:cs="Times New Roman"/>
          <w:lang w:val="en-CA"/>
        </w:rPr>
        <w:t>t</w:t>
      </w:r>
      <w:r>
        <w:rPr>
          <w:rFonts w:ascii="Times New Roman" w:hAnsi="Times New Roman" w:cs="Times New Roman"/>
          <w:lang w:val="en-CA"/>
        </w:rPr>
        <w:t xml:space="preserve"> has </w:t>
      </w:r>
      <w:r w:rsidRPr="003A5E82">
        <w:rPr>
          <w:rFonts w:ascii="Times New Roman" w:hAnsi="Times New Roman" w:cs="Times New Roman"/>
          <w:lang w:val="en-CA"/>
        </w:rPr>
        <w:t xml:space="preserve">investigated changes in </w:t>
      </w:r>
      <w:r>
        <w:rPr>
          <w:rFonts w:ascii="Times New Roman" w:hAnsi="Times New Roman" w:cs="Times New Roman"/>
          <w:lang w:val="en-CA"/>
        </w:rPr>
        <w:t xml:space="preserve">the nature of </w:t>
      </w:r>
      <w:r w:rsidRPr="003A5E82">
        <w:rPr>
          <w:rFonts w:ascii="Times New Roman" w:hAnsi="Times New Roman" w:cs="Times New Roman"/>
          <w:lang w:val="en-CA"/>
        </w:rPr>
        <w:t>human-coyote interactions over time.</w:t>
      </w:r>
    </w:p>
    <w:p w14:paraId="4EC678AD" w14:textId="77777777" w:rsidR="009D0CBA" w:rsidRDefault="009D0CBA" w:rsidP="002E3223">
      <w:pPr>
        <w:tabs>
          <w:tab w:val="left" w:pos="3707"/>
        </w:tabs>
        <w:spacing w:line="480" w:lineRule="auto"/>
        <w:rPr>
          <w:rFonts w:ascii="Times New Roman" w:hAnsi="Times New Roman" w:cs="Times New Roman"/>
          <w:lang w:val="en-CA"/>
        </w:rPr>
      </w:pPr>
    </w:p>
    <w:p w14:paraId="2F1063DC" w14:textId="15E15EC0" w:rsidR="009D0CBA" w:rsidRDefault="009D0CBA" w:rsidP="002E3223">
      <w:pPr>
        <w:tabs>
          <w:tab w:val="left" w:pos="3707"/>
        </w:tabs>
        <w:spacing w:line="480" w:lineRule="auto"/>
        <w:rPr>
          <w:rFonts w:ascii="Times New Roman" w:hAnsi="Times New Roman" w:cs="Times New Roman"/>
          <w:lang w:val="en-CA"/>
        </w:rPr>
      </w:pPr>
      <w:r w:rsidRPr="003A5E82">
        <w:rPr>
          <w:rFonts w:ascii="Times New Roman" w:hAnsi="Times New Roman" w:cs="Times New Roman"/>
          <w:lang w:val="en-CA"/>
        </w:rPr>
        <w:t xml:space="preserve">In this study, we used </w:t>
      </w:r>
      <w:r>
        <w:rPr>
          <w:rFonts w:ascii="Times New Roman" w:hAnsi="Times New Roman" w:cs="Times New Roman"/>
          <w:lang w:val="en-CA"/>
        </w:rPr>
        <w:t xml:space="preserve">community science </w:t>
      </w:r>
      <w:r w:rsidRPr="003A5E82">
        <w:rPr>
          <w:rFonts w:ascii="Times New Roman" w:hAnsi="Times New Roman" w:cs="Times New Roman"/>
          <w:lang w:val="en-CA"/>
        </w:rPr>
        <w:t xml:space="preserve">reports collected over 10 years from </w:t>
      </w:r>
      <w:r>
        <w:rPr>
          <w:rFonts w:ascii="Times New Roman" w:hAnsi="Times New Roman" w:cs="Times New Roman"/>
          <w:lang w:val="en-CA"/>
        </w:rPr>
        <w:t>a</w:t>
      </w:r>
      <w:r w:rsidRPr="003A5E82">
        <w:rPr>
          <w:rFonts w:ascii="Times New Roman" w:hAnsi="Times New Roman" w:cs="Times New Roman"/>
          <w:lang w:val="en-CA"/>
        </w:rPr>
        <w:t xml:space="preserve"> website </w:t>
      </w:r>
      <w:ins w:id="270" w:author="Colleen Cassady St. Clair" w:date="2022-05-11T15:07:00Z">
        <w:r w:rsidR="002E3223">
          <w:rPr>
            <w:rFonts w:ascii="Times New Roman" w:hAnsi="Times New Roman" w:cs="Times New Roman"/>
            <w:lang w:val="en-CA"/>
          </w:rPr>
          <w:t>hosted by the Edmonton Urban Coyote Project (</w:t>
        </w:r>
        <w:commentRangeStart w:id="271"/>
        <w:r w:rsidR="002E3223">
          <w:rPr>
            <w:rFonts w:ascii="Times New Roman" w:hAnsi="Times New Roman" w:cs="Times New Roman"/>
            <w:lang w:val="en-CA"/>
          </w:rPr>
          <w:t>ref</w:t>
        </w:r>
        <w:commentRangeEnd w:id="271"/>
        <w:r w:rsidR="002E3223">
          <w:rPr>
            <w:rStyle w:val="CommentReference"/>
          </w:rPr>
          <w:commentReference w:id="271"/>
        </w:r>
        <w:r w:rsidR="002E3223">
          <w:rPr>
            <w:rFonts w:ascii="Times New Roman" w:hAnsi="Times New Roman" w:cs="Times New Roman"/>
            <w:lang w:val="en-CA"/>
          </w:rPr>
          <w:t xml:space="preserve">) </w:t>
        </w:r>
      </w:ins>
      <w:r w:rsidRPr="003A5E82">
        <w:rPr>
          <w:rFonts w:ascii="Times New Roman" w:hAnsi="Times New Roman" w:cs="Times New Roman"/>
          <w:lang w:val="en-CA"/>
        </w:rPr>
        <w:t xml:space="preserve">in Edmonton, Canada to </w:t>
      </w:r>
      <w:del w:id="272" w:author="Colleen Cassady St. Clair" w:date="2022-05-11T15:08:00Z">
        <w:r w:rsidRPr="003A5E82" w:rsidDel="002E3223">
          <w:rPr>
            <w:rFonts w:ascii="Times New Roman" w:hAnsi="Times New Roman" w:cs="Times New Roman"/>
            <w:lang w:val="en-CA"/>
          </w:rPr>
          <w:delText xml:space="preserve">investigate </w:delText>
        </w:r>
      </w:del>
      <w:ins w:id="273" w:author="Colleen Cassady St. Clair" w:date="2022-05-11T15:08:00Z">
        <w:r w:rsidR="002E3223">
          <w:rPr>
            <w:rFonts w:ascii="Times New Roman" w:hAnsi="Times New Roman" w:cs="Times New Roman"/>
            <w:lang w:val="en-CA"/>
          </w:rPr>
          <w:t>develop</w:t>
        </w:r>
        <w:r w:rsidR="002E3223"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two indicators of human-coyote conflict: </w:t>
      </w:r>
      <w:r>
        <w:rPr>
          <w:rFonts w:ascii="Times New Roman" w:hAnsi="Times New Roman" w:cs="Times New Roman"/>
          <w:lang w:val="en-CA"/>
        </w:rPr>
        <w:t xml:space="preserve">coyote </w:t>
      </w:r>
      <w:r w:rsidRPr="003A5E82">
        <w:rPr>
          <w:rFonts w:ascii="Times New Roman" w:hAnsi="Times New Roman" w:cs="Times New Roman"/>
          <w:lang w:val="en-CA"/>
        </w:rPr>
        <w:t>boldness towards people</w:t>
      </w:r>
      <w:r>
        <w:rPr>
          <w:rFonts w:ascii="Times New Roman" w:hAnsi="Times New Roman" w:cs="Times New Roman"/>
          <w:lang w:val="en-CA"/>
        </w:rPr>
        <w:t xml:space="preserve"> or pets</w:t>
      </w:r>
      <w:r w:rsidRPr="003A5E82">
        <w:rPr>
          <w:rFonts w:ascii="Times New Roman" w:hAnsi="Times New Roman" w:cs="Times New Roman"/>
          <w:lang w:val="en-CA"/>
        </w:rPr>
        <w:t xml:space="preserve"> and </w:t>
      </w:r>
      <w:commentRangeStart w:id="274"/>
      <w:del w:id="275" w:author="Colleen Cassady St. Clair" w:date="2022-05-11T15:08:00Z">
        <w:r w:rsidDel="002E3223">
          <w:rPr>
            <w:rFonts w:ascii="Times New Roman" w:hAnsi="Times New Roman" w:cs="Times New Roman"/>
            <w:lang w:val="en-CA"/>
          </w:rPr>
          <w:delText>people’s</w:delText>
        </w:r>
      </w:del>
      <w:commentRangeEnd w:id="274"/>
      <w:r w:rsidR="002E3223">
        <w:rPr>
          <w:rStyle w:val="CommentReference"/>
        </w:rPr>
        <w:commentReference w:id="274"/>
      </w:r>
      <w:del w:id="276" w:author="Colleen Cassady St. Clair" w:date="2022-05-11T15:08:00Z">
        <w:r w:rsidRPr="003A5E82" w:rsidDel="002E3223">
          <w:rPr>
            <w:rFonts w:ascii="Times New Roman" w:hAnsi="Times New Roman" w:cs="Times New Roman"/>
            <w:lang w:val="en-CA"/>
          </w:rPr>
          <w:delText xml:space="preserve"> </w:delText>
        </w:r>
      </w:del>
      <w:commentRangeStart w:id="277"/>
      <w:ins w:id="278" w:author="Colleen Cassady St. Clair" w:date="2022-05-11T15:08:00Z">
        <w:r w:rsidR="002E3223">
          <w:rPr>
            <w:rFonts w:ascii="Times New Roman" w:hAnsi="Times New Roman" w:cs="Times New Roman"/>
            <w:lang w:val="en-CA"/>
          </w:rPr>
          <w:t>the</w:t>
        </w:r>
      </w:ins>
      <w:commentRangeEnd w:id="277"/>
      <w:ins w:id="279" w:author="Colleen Cassady St. Clair" w:date="2022-05-11T15:10:00Z">
        <w:r w:rsidR="002E3223">
          <w:rPr>
            <w:rStyle w:val="CommentReference"/>
          </w:rPr>
          <w:commentReference w:id="277"/>
        </w:r>
      </w:ins>
      <w:ins w:id="280" w:author="Colleen Cassady St. Clair" w:date="2022-05-11T15:08:00Z">
        <w:r w:rsidR="002E3223">
          <w:rPr>
            <w:rFonts w:ascii="Times New Roman" w:hAnsi="Times New Roman" w:cs="Times New Roman"/>
            <w:lang w:val="en-CA"/>
          </w:rPr>
          <w:t xml:space="preserve"> concern people</w:t>
        </w:r>
        <w:r w:rsidR="002E3223" w:rsidRPr="003A5E82">
          <w:rPr>
            <w:rFonts w:ascii="Times New Roman" w:hAnsi="Times New Roman" w:cs="Times New Roman"/>
            <w:lang w:val="en-CA"/>
          </w:rPr>
          <w:t xml:space="preserve"> </w:t>
        </w:r>
      </w:ins>
      <w:del w:id="281" w:author="Colleen Cassady St. Clair" w:date="2022-05-11T15:08:00Z">
        <w:r w:rsidRPr="003A5E82" w:rsidDel="002E3223">
          <w:rPr>
            <w:rFonts w:ascii="Times New Roman" w:hAnsi="Times New Roman" w:cs="Times New Roman"/>
            <w:lang w:val="en-CA"/>
          </w:rPr>
          <w:delText xml:space="preserve">concern </w:delText>
        </w:r>
      </w:del>
      <w:ins w:id="282" w:author="Colleen Cassady St. Clair" w:date="2022-05-11T15:08:00Z">
        <w:r w:rsidR="002E3223">
          <w:rPr>
            <w:rFonts w:ascii="Times New Roman" w:hAnsi="Times New Roman" w:cs="Times New Roman"/>
            <w:lang w:val="en-CA"/>
          </w:rPr>
          <w:t>expressed</w:t>
        </w:r>
        <w:r w:rsidR="002E3223" w:rsidRPr="003A5E82">
          <w:rPr>
            <w:rFonts w:ascii="Times New Roman" w:hAnsi="Times New Roman" w:cs="Times New Roman"/>
            <w:lang w:val="en-CA"/>
          </w:rPr>
          <w:t xml:space="preserve"> </w:t>
        </w:r>
      </w:ins>
      <w:r>
        <w:rPr>
          <w:rFonts w:ascii="Times New Roman" w:hAnsi="Times New Roman" w:cs="Times New Roman"/>
          <w:lang w:val="en-CA"/>
        </w:rPr>
        <w:t>about</w:t>
      </w:r>
      <w:r w:rsidRPr="003A5E82">
        <w:rPr>
          <w:rFonts w:ascii="Times New Roman" w:hAnsi="Times New Roman" w:cs="Times New Roman"/>
          <w:lang w:val="en-CA"/>
        </w:rPr>
        <w:t xml:space="preserve"> coyotes. </w:t>
      </w:r>
      <w:commentRangeStart w:id="283"/>
      <w:del w:id="284" w:author="Colleen Cassady St. Clair" w:date="2022-05-11T15:09:00Z">
        <w:r w:rsidDel="002E3223">
          <w:rPr>
            <w:rFonts w:ascii="Times New Roman" w:hAnsi="Times New Roman" w:cs="Times New Roman"/>
            <w:lang w:val="en-CA"/>
          </w:rPr>
          <w:delText>First</w:delText>
        </w:r>
      </w:del>
      <w:ins w:id="285" w:author="Colleen Cassady St. Clair" w:date="2022-05-11T15:09:00Z">
        <w:r w:rsidR="002E3223">
          <w:rPr>
            <w:rFonts w:ascii="Times New Roman" w:hAnsi="Times New Roman" w:cs="Times New Roman"/>
            <w:lang w:val="en-CA"/>
          </w:rPr>
          <w:t>Then</w:t>
        </w:r>
      </w:ins>
      <w:commentRangeEnd w:id="283"/>
      <w:ins w:id="286" w:author="Colleen Cassady St. Clair" w:date="2022-05-11T15:11:00Z">
        <w:r w:rsidR="002E3223">
          <w:rPr>
            <w:rStyle w:val="CommentReference"/>
          </w:rPr>
          <w:commentReference w:id="283"/>
        </w:r>
      </w:ins>
      <w:r>
        <w:rPr>
          <w:rFonts w:ascii="Times New Roman" w:hAnsi="Times New Roman" w:cs="Times New Roman"/>
          <w:lang w:val="en-CA"/>
        </w:rPr>
        <w:t xml:space="preserve">, we </w:t>
      </w:r>
      <w:ins w:id="287" w:author="Colleen Cassady St. Clair" w:date="2022-05-11T15:09:00Z">
        <w:r w:rsidR="002E3223">
          <w:rPr>
            <w:rFonts w:ascii="Times New Roman" w:hAnsi="Times New Roman" w:cs="Times New Roman"/>
            <w:lang w:val="en-CA"/>
          </w:rPr>
          <w:t xml:space="preserve">used spatial, temporal and contextual information in the reports to identify correlates of higher ordinal values for </w:t>
        </w:r>
      </w:ins>
      <w:ins w:id="288" w:author="Colleen Cassady St. Clair" w:date="2022-05-11T15:11:00Z">
        <w:r w:rsidR="002E3223">
          <w:rPr>
            <w:rFonts w:ascii="Times New Roman" w:hAnsi="Times New Roman" w:cs="Times New Roman"/>
            <w:lang w:val="en-CA"/>
          </w:rPr>
          <w:t xml:space="preserve">each of </w:t>
        </w:r>
      </w:ins>
      <w:ins w:id="289" w:author="Colleen Cassady St. Clair" w:date="2022-05-11T15:09:00Z">
        <w:r w:rsidR="002E3223">
          <w:rPr>
            <w:rFonts w:ascii="Times New Roman" w:hAnsi="Times New Roman" w:cs="Times New Roman"/>
            <w:lang w:val="en-CA"/>
          </w:rPr>
          <w:t xml:space="preserve">coyote boldness and perceived </w:t>
        </w:r>
        <w:proofErr w:type="spellStart"/>
        <w:r w:rsidR="002E3223">
          <w:rPr>
            <w:rFonts w:ascii="Times New Roman" w:hAnsi="Times New Roman" w:cs="Times New Roman"/>
            <w:lang w:val="en-CA"/>
          </w:rPr>
          <w:t>conflict.</w:t>
        </w:r>
      </w:ins>
      <w:del w:id="290" w:author="Colleen Cassady St. Clair" w:date="2022-05-11T15:11:00Z">
        <w:r w:rsidDel="002E3223">
          <w:rPr>
            <w:rFonts w:ascii="Times New Roman" w:hAnsi="Times New Roman" w:cs="Times New Roman"/>
            <w:lang w:val="en-CA"/>
          </w:rPr>
          <w:delText xml:space="preserve">sought to determine the environmental settings and times of day or year that were more strongly associated with coyote boldness, and consequently, a higher risk of negative human-coyote interactions. Second, we aimed to identify the analogous suite of spatiotemporal predictors of increased human concern about coyotes, as these factors can also reveal important targets for urban wildlife management.  </w:delText>
        </w:r>
      </w:del>
      <w:del w:id="291" w:author="Colleen Cassady St. Clair" w:date="2022-05-11T15:12:00Z">
        <w:r w:rsidDel="002E3223">
          <w:rPr>
            <w:rFonts w:ascii="Times New Roman" w:hAnsi="Times New Roman" w:cs="Times New Roman"/>
            <w:lang w:val="en-CA"/>
          </w:rPr>
          <w:delText xml:space="preserve">Lastly, we assessed whether various contextual variables affected coyote boldness and human concern. </w:delText>
        </w:r>
      </w:del>
      <w:commentRangeStart w:id="292"/>
      <w:r>
        <w:rPr>
          <w:rFonts w:ascii="Times New Roman" w:hAnsi="Times New Roman" w:cs="Times New Roman"/>
          <w:lang w:val="en-CA"/>
        </w:rPr>
        <w:t>To</w:t>
      </w:r>
      <w:commentRangeEnd w:id="292"/>
      <w:proofErr w:type="spellEnd"/>
      <w:r w:rsidR="002E3223">
        <w:rPr>
          <w:rStyle w:val="CommentReference"/>
        </w:rPr>
        <w:commentReference w:id="292"/>
      </w:r>
      <w:r>
        <w:rPr>
          <w:rFonts w:ascii="Times New Roman" w:hAnsi="Times New Roman" w:cs="Times New Roman"/>
          <w:lang w:val="en-CA"/>
        </w:rPr>
        <w:t xml:space="preserve"> our knowledge, our study represents the largest and longest-term community science-based study on human-</w:t>
      </w:r>
      <w:r>
        <w:rPr>
          <w:rFonts w:ascii="Times New Roman" w:hAnsi="Times New Roman" w:cs="Times New Roman"/>
          <w:lang w:val="en-CA"/>
        </w:rPr>
        <w:lastRenderedPageBreak/>
        <w:t xml:space="preserve">coyote interactions. </w:t>
      </w:r>
      <w:del w:id="293" w:author="Colleen Cassady St. Clair" w:date="2022-05-11T15:14:00Z">
        <w:r w:rsidDel="002E3223">
          <w:rPr>
            <w:rFonts w:ascii="Times New Roman" w:hAnsi="Times New Roman" w:cs="Times New Roman"/>
            <w:lang w:val="en-CA"/>
          </w:rPr>
          <w:delText>Our data provides insight on the factors associated with real or perceived negative human-</w:delText>
        </w:r>
        <w:r w:rsidR="008D608F" w:rsidDel="002E3223">
          <w:rPr>
            <w:rFonts w:ascii="Times New Roman" w:hAnsi="Times New Roman" w:cs="Times New Roman"/>
            <w:lang w:val="en-CA"/>
          </w:rPr>
          <w:delText xml:space="preserve">coyote </w:delText>
        </w:r>
        <w:r w:rsidDel="002E3223">
          <w:rPr>
            <w:rFonts w:ascii="Times New Roman" w:hAnsi="Times New Roman" w:cs="Times New Roman"/>
            <w:lang w:val="en-CA"/>
          </w:rPr>
          <w:delText>interactions, with the goal of improving</w:delText>
        </w:r>
      </w:del>
      <w:ins w:id="294" w:author="Colleen Cassady St. Clair" w:date="2022-05-11T15:14:00Z">
        <w:r w:rsidR="002E3223">
          <w:rPr>
            <w:rFonts w:ascii="Times New Roman" w:hAnsi="Times New Roman" w:cs="Times New Roman"/>
            <w:lang w:val="en-CA"/>
          </w:rPr>
          <w:t>By revealing the variables that predict bold behaviour by coyotes and concern about human-coyote conflict for people, we hope to support</w:t>
        </w:r>
      </w:ins>
      <w:r>
        <w:rPr>
          <w:rFonts w:ascii="Times New Roman" w:hAnsi="Times New Roman" w:cs="Times New Roman"/>
          <w:lang w:val="en-CA"/>
        </w:rPr>
        <w:t xml:space="preserve"> proactive </w:t>
      </w:r>
      <w:del w:id="295" w:author="Colleen Cassady St. Clair" w:date="2022-05-11T15:15:00Z">
        <w:r w:rsidDel="002E3223">
          <w:rPr>
            <w:rFonts w:ascii="Times New Roman" w:hAnsi="Times New Roman" w:cs="Times New Roman"/>
            <w:lang w:val="en-CA"/>
          </w:rPr>
          <w:delText xml:space="preserve">urban </w:delText>
        </w:r>
      </w:del>
      <w:r>
        <w:rPr>
          <w:rFonts w:ascii="Times New Roman" w:hAnsi="Times New Roman" w:cs="Times New Roman"/>
          <w:lang w:val="en-CA"/>
        </w:rPr>
        <w:t xml:space="preserve">coyote management </w:t>
      </w:r>
      <w:ins w:id="296" w:author="Colleen Cassady St. Clair" w:date="2022-05-11T15:15:00Z">
        <w:r w:rsidR="002E3223">
          <w:rPr>
            <w:rFonts w:ascii="Times New Roman" w:hAnsi="Times New Roman" w:cs="Times New Roman"/>
            <w:lang w:val="en-CA"/>
          </w:rPr>
          <w:t xml:space="preserve">and effective public education. </w:t>
        </w:r>
      </w:ins>
      <w:ins w:id="297" w:author="Colleen Cassady St. Clair" w:date="2022-05-11T15:16:00Z">
        <w:r w:rsidR="002E3223">
          <w:rPr>
            <w:rFonts w:ascii="Times New Roman" w:hAnsi="Times New Roman" w:cs="Times New Roman"/>
            <w:lang w:val="en-CA"/>
          </w:rPr>
          <w:t xml:space="preserve">In turn, these tools </w:t>
        </w:r>
      </w:ins>
      <w:ins w:id="298" w:author="Colleen Cassady St. Clair" w:date="2022-05-11T15:15:00Z">
        <w:r w:rsidR="002E3223">
          <w:rPr>
            <w:rFonts w:ascii="Times New Roman" w:hAnsi="Times New Roman" w:cs="Times New Roman"/>
            <w:lang w:val="en-CA"/>
          </w:rPr>
          <w:t xml:space="preserve">could </w:t>
        </w:r>
      </w:ins>
      <w:del w:id="299" w:author="Colleen Cassady St. Clair" w:date="2022-05-11T15:15:00Z">
        <w:r w:rsidDel="002E3223">
          <w:rPr>
            <w:rFonts w:ascii="Times New Roman" w:hAnsi="Times New Roman" w:cs="Times New Roman"/>
            <w:lang w:val="en-CA"/>
          </w:rPr>
          <w:delText>and</w:delText>
        </w:r>
      </w:del>
      <w:del w:id="300" w:author="Colleen Cassady St. Clair" w:date="2022-05-11T15:16:00Z">
        <w:r w:rsidDel="002E3223">
          <w:rPr>
            <w:rFonts w:ascii="Times New Roman" w:hAnsi="Times New Roman" w:cs="Times New Roman"/>
            <w:lang w:val="en-CA"/>
          </w:rPr>
          <w:delText xml:space="preserve"> </w:delText>
        </w:r>
      </w:del>
      <w:del w:id="301" w:author="Colleen Cassady St. Clair" w:date="2022-05-11T15:15:00Z">
        <w:r w:rsidDel="002E3223">
          <w:rPr>
            <w:rFonts w:ascii="Times New Roman" w:hAnsi="Times New Roman" w:cs="Times New Roman"/>
            <w:lang w:val="en-CA"/>
          </w:rPr>
          <w:delText xml:space="preserve">facilitating </w:delText>
        </w:r>
      </w:del>
      <w:ins w:id="302" w:author="Colleen Cassady St. Clair" w:date="2022-05-11T15:15:00Z">
        <w:r w:rsidR="002E3223">
          <w:rPr>
            <w:rFonts w:ascii="Times New Roman" w:hAnsi="Times New Roman" w:cs="Times New Roman"/>
            <w:lang w:val="en-CA"/>
          </w:rPr>
          <w:t xml:space="preserve">facilitate </w:t>
        </w:r>
      </w:ins>
      <w:commentRangeStart w:id="303"/>
      <w:ins w:id="304" w:author="Colleen Cassady St. Clair" w:date="2022-05-11T15:16:00Z">
        <w:r w:rsidR="002E3223">
          <w:rPr>
            <w:rFonts w:ascii="Times New Roman" w:hAnsi="Times New Roman" w:cs="Times New Roman"/>
            <w:lang w:val="en-CA"/>
          </w:rPr>
          <w:t>sustainable</w:t>
        </w:r>
      </w:ins>
      <w:commentRangeEnd w:id="303"/>
      <w:ins w:id="305" w:author="Colleen Cassady St. Clair" w:date="2022-05-11T15:17:00Z">
        <w:r w:rsidR="002E3223">
          <w:rPr>
            <w:rStyle w:val="CommentReference"/>
          </w:rPr>
          <w:commentReference w:id="303"/>
        </w:r>
      </w:ins>
      <w:ins w:id="306" w:author="Colleen Cassady St. Clair" w:date="2022-05-11T15:16:00Z">
        <w:r w:rsidR="002E3223">
          <w:rPr>
            <w:rFonts w:ascii="Times New Roman" w:hAnsi="Times New Roman" w:cs="Times New Roman"/>
            <w:lang w:val="en-CA"/>
          </w:rPr>
          <w:t xml:space="preserve"> </w:t>
        </w:r>
      </w:ins>
      <w:r>
        <w:rPr>
          <w:rFonts w:ascii="Times New Roman" w:hAnsi="Times New Roman" w:cs="Times New Roman"/>
          <w:lang w:val="en-CA"/>
        </w:rPr>
        <w:t>coexistence</w:t>
      </w:r>
      <w:ins w:id="307" w:author="Colleen Cassady St. Clair" w:date="2022-05-11T15:15:00Z">
        <w:r w:rsidR="002E3223">
          <w:rPr>
            <w:rFonts w:ascii="Times New Roman" w:hAnsi="Times New Roman" w:cs="Times New Roman"/>
            <w:lang w:val="en-CA"/>
          </w:rPr>
          <w:t xml:space="preserve"> of humans and coyotes</w:t>
        </w:r>
      </w:ins>
      <w:ins w:id="308" w:author="Colleen Cassady St. Clair" w:date="2022-05-11T15:16:00Z">
        <w:r w:rsidR="002E3223">
          <w:rPr>
            <w:rFonts w:ascii="Times New Roman" w:hAnsi="Times New Roman" w:cs="Times New Roman"/>
            <w:lang w:val="en-CA"/>
          </w:rPr>
          <w:t xml:space="preserve"> to maximize the ecosystem services, including public enjoyment, of urban coyote populations throughout North America. </w:t>
        </w:r>
      </w:ins>
      <w:del w:id="309" w:author="Colleen Cassady St. Clair" w:date="2022-05-11T15:16:00Z">
        <w:r w:rsidDel="002E3223">
          <w:rPr>
            <w:rFonts w:ascii="Times New Roman" w:hAnsi="Times New Roman" w:cs="Times New Roman"/>
            <w:lang w:val="en-CA"/>
          </w:rPr>
          <w:delText>.</w:delText>
        </w:r>
      </w:del>
      <w:r>
        <w:rPr>
          <w:rFonts w:ascii="Times New Roman" w:hAnsi="Times New Roman" w:cs="Times New Roman"/>
          <w:lang w:val="en-CA"/>
        </w:rPr>
        <w:t xml:space="preserve"> </w:t>
      </w:r>
    </w:p>
    <w:p w14:paraId="22D3AEB0" w14:textId="77777777" w:rsidR="009D0CBA" w:rsidRPr="003A5E82" w:rsidRDefault="009D0CBA" w:rsidP="002E3223">
      <w:pPr>
        <w:spacing w:line="480" w:lineRule="auto"/>
        <w:rPr>
          <w:rFonts w:ascii="Times New Roman" w:hAnsi="Times New Roman" w:cs="Times New Roman"/>
          <w:lang w:val="en-CA"/>
        </w:rPr>
      </w:pPr>
    </w:p>
    <w:p w14:paraId="2DE15F85"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METHODS</w:t>
      </w:r>
    </w:p>
    <w:p w14:paraId="3A1A3307"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Study area</w:t>
      </w:r>
    </w:p>
    <w:p w14:paraId="043CE67E" w14:textId="51FC608E" w:rsidR="009D0CBA" w:rsidRPr="003A5E82" w:rsidRDefault="009D0CBA" w:rsidP="002E3223">
      <w:pPr>
        <w:spacing w:line="480" w:lineRule="auto"/>
        <w:rPr>
          <w:rFonts w:ascii="Times New Roman" w:hAnsi="Times New Roman" w:cs="Times New Roman"/>
          <w:noProof/>
          <w:lang w:val="en-CA"/>
        </w:rPr>
      </w:pPr>
      <w:del w:id="310" w:author="Colleen Cassady St. Clair" w:date="2022-05-11T16:58:00Z">
        <w:r w:rsidRPr="003A5E82" w:rsidDel="0036706C">
          <w:rPr>
            <w:rFonts w:ascii="Times New Roman" w:hAnsi="Times New Roman" w:cs="Times New Roman"/>
            <w:lang w:val="en-CA"/>
          </w:rPr>
          <w:delText>Our study area was</w:delText>
        </w:r>
      </w:del>
      <w:ins w:id="311" w:author="Colleen Cassady St. Clair" w:date="2022-05-11T16:58:00Z">
        <w:r w:rsidR="0036706C">
          <w:rPr>
            <w:rFonts w:ascii="Times New Roman" w:hAnsi="Times New Roman" w:cs="Times New Roman"/>
            <w:lang w:val="en-CA"/>
          </w:rPr>
          <w:t>This study occurred in</w:t>
        </w:r>
      </w:ins>
      <w:r w:rsidRPr="003A5E82">
        <w:rPr>
          <w:rFonts w:ascii="Times New Roman" w:hAnsi="Times New Roman" w:cs="Times New Roman"/>
          <w:lang w:val="en-CA"/>
        </w:rPr>
        <w:t xml:space="preserve"> Edmonton, Alberta, Canada (53.54728</w:t>
      </w:r>
      <w:r w:rsidRPr="003A5E82">
        <w:rPr>
          <w:rFonts w:ascii="Times New Roman" w:hAnsi="Times New Roman" w:cs="Times New Roman"/>
          <w:vertAlign w:val="superscript"/>
          <w:lang w:val="en-CA"/>
        </w:rPr>
        <w:t>o</w:t>
      </w:r>
      <w:r w:rsidRPr="003A5E82">
        <w:rPr>
          <w:rFonts w:ascii="Times New Roman" w:hAnsi="Times New Roman" w:cs="Times New Roman"/>
          <w:lang w:val="en-CA"/>
        </w:rPr>
        <w:t>N, 113.50068</w:t>
      </w:r>
      <w:r w:rsidRPr="003A5E82">
        <w:rPr>
          <w:rFonts w:ascii="Times New Roman" w:hAnsi="Times New Roman" w:cs="Times New Roman"/>
          <w:vertAlign w:val="superscript"/>
          <w:lang w:val="en-CA"/>
        </w:rPr>
        <w:t>o</w:t>
      </w:r>
      <w:r w:rsidRPr="003A5E82">
        <w:rPr>
          <w:rFonts w:ascii="Times New Roman" w:hAnsi="Times New Roman" w:cs="Times New Roman"/>
          <w:lang w:val="en-CA"/>
        </w:rPr>
        <w:t xml:space="preserve">W), </w:t>
      </w:r>
      <w:del w:id="312" w:author="Colleen Cassady St. Clair" w:date="2022-05-11T15:18:00Z">
        <w:r w:rsidRPr="003A5E82" w:rsidDel="002E6189">
          <w:rPr>
            <w:rFonts w:ascii="Times New Roman" w:hAnsi="Times New Roman" w:cs="Times New Roman"/>
            <w:lang w:val="en-CA"/>
          </w:rPr>
          <w:delText>a city that is large in both area</w:delText>
        </w:r>
      </w:del>
      <w:ins w:id="313" w:author="Colleen Cassady St. Clair" w:date="2022-05-11T15:18:00Z">
        <w:r w:rsidR="002E6189">
          <w:rPr>
            <w:rFonts w:ascii="Times New Roman" w:hAnsi="Times New Roman" w:cs="Times New Roman"/>
            <w:lang w:val="en-CA"/>
          </w:rPr>
          <w:t xml:space="preserve">which </w:t>
        </w:r>
      </w:ins>
      <w:ins w:id="314" w:author="Colleen Cassady St. Clair" w:date="2022-05-11T16:59:00Z">
        <w:r w:rsidR="0036706C">
          <w:rPr>
            <w:rFonts w:ascii="Times New Roman" w:hAnsi="Times New Roman" w:cs="Times New Roman"/>
            <w:lang w:val="en-CA"/>
          </w:rPr>
          <w:t>has an</w:t>
        </w:r>
      </w:ins>
      <w:ins w:id="315" w:author="Colleen Cassady St. Clair" w:date="2022-05-11T15:18:00Z">
        <w:r w:rsidR="002E6189">
          <w:rPr>
            <w:rFonts w:ascii="Times New Roman" w:hAnsi="Times New Roman" w:cs="Times New Roman"/>
            <w:lang w:val="en-CA"/>
          </w:rPr>
          <w:t xml:space="preserve"> area of</w:t>
        </w:r>
      </w:ins>
      <w:del w:id="316" w:author="Colleen Cassady St. Clair" w:date="2022-05-11T15:18:00Z">
        <w:r w:rsidRPr="003A5E82" w:rsidDel="002E6189">
          <w:rPr>
            <w:rFonts w:ascii="Times New Roman" w:hAnsi="Times New Roman" w:cs="Times New Roman"/>
            <w:lang w:val="en-CA"/>
          </w:rPr>
          <w:delText xml:space="preserve"> (</w:delText>
        </w:r>
      </w:del>
      <w:r w:rsidRPr="003A5E82">
        <w:rPr>
          <w:rFonts w:ascii="Times New Roman" w:hAnsi="Times New Roman" w:cs="Times New Roman"/>
          <w:lang w:val="en-CA"/>
        </w:rPr>
        <w:t>684 km</w:t>
      </w:r>
      <w:r w:rsidRPr="003A5E82">
        <w:rPr>
          <w:rFonts w:ascii="Times New Roman" w:hAnsi="Times New Roman" w:cs="Times New Roman"/>
          <w:vertAlign w:val="superscript"/>
          <w:lang w:val="en-CA"/>
        </w:rPr>
        <w:t>2</w:t>
      </w:r>
      <w:r w:rsidRPr="003A5E82">
        <w:rPr>
          <w:rFonts w:ascii="Times New Roman" w:hAnsi="Times New Roman" w:cs="Times New Roman"/>
          <w:lang w:val="en-CA"/>
        </w:rPr>
        <w:t xml:space="preserve">) and </w:t>
      </w:r>
      <w:ins w:id="317" w:author="Colleen Cassady St. Clair" w:date="2022-05-11T15:18:00Z">
        <w:r w:rsidR="002E6189">
          <w:rPr>
            <w:rFonts w:ascii="Times New Roman" w:hAnsi="Times New Roman" w:cs="Times New Roman"/>
            <w:lang w:val="en-CA"/>
          </w:rPr>
          <w:t xml:space="preserve">a </w:t>
        </w:r>
      </w:ins>
      <w:r w:rsidRPr="003A5E82">
        <w:rPr>
          <w:rFonts w:ascii="Times New Roman" w:hAnsi="Times New Roman" w:cs="Times New Roman"/>
          <w:lang w:val="en-CA"/>
        </w:rPr>
        <w:t xml:space="preserve">population </w:t>
      </w:r>
      <w:ins w:id="318" w:author="Colleen Cassady St. Clair" w:date="2022-05-11T15:18:00Z">
        <w:r w:rsidR="002E6189">
          <w:rPr>
            <w:rFonts w:ascii="Times New Roman" w:hAnsi="Times New Roman" w:cs="Times New Roman"/>
            <w:noProof/>
            <w:lang w:val="en-CA"/>
          </w:rPr>
          <w:t xml:space="preserve">of </w:t>
        </w:r>
      </w:ins>
      <w:del w:id="319" w:author="Colleen Cassady St. Clair" w:date="2022-05-11T15:18:00Z">
        <w:r w:rsidDel="002E6189">
          <w:rPr>
            <w:rFonts w:ascii="Times New Roman" w:hAnsi="Times New Roman" w:cs="Times New Roman"/>
            <w:noProof/>
            <w:lang w:val="en-CA"/>
          </w:rPr>
          <w:delText>(</w:delText>
        </w:r>
      </w:del>
      <w:r>
        <w:rPr>
          <w:rFonts w:ascii="Times New Roman" w:hAnsi="Times New Roman" w:cs="Times New Roman"/>
          <w:noProof/>
          <w:lang w:val="en-CA"/>
        </w:rPr>
        <w:t xml:space="preserve">976,223 </w:t>
      </w:r>
      <w:del w:id="320" w:author="Colleen Cassady St. Clair" w:date="2022-05-11T15:18:00Z">
        <w:r w:rsidDel="002E6189">
          <w:rPr>
            <w:rFonts w:ascii="Times New Roman" w:hAnsi="Times New Roman" w:cs="Times New Roman"/>
            <w:noProof/>
            <w:lang w:val="en-CA"/>
          </w:rPr>
          <w:delText xml:space="preserve">in </w:delText>
        </w:r>
      </w:del>
      <w:ins w:id="321" w:author="Colleen Cassady St. Clair" w:date="2022-05-11T15:18:00Z">
        <w:r w:rsidR="002E6189">
          <w:rPr>
            <w:rFonts w:ascii="Times New Roman" w:hAnsi="Times New Roman" w:cs="Times New Roman"/>
            <w:noProof/>
            <w:lang w:val="en-CA"/>
          </w:rPr>
          <w:t>(</w:t>
        </w:r>
      </w:ins>
      <w:del w:id="322" w:author="Colleen Cassady St. Clair" w:date="2022-05-11T15:18:00Z">
        <w:r w:rsidDel="002E6189">
          <w:rPr>
            <w:rFonts w:ascii="Times New Roman" w:hAnsi="Times New Roman" w:cs="Times New Roman"/>
            <w:noProof/>
            <w:lang w:val="en-CA"/>
          </w:rPr>
          <w:delText xml:space="preserve">2019 census; </w:delText>
        </w:r>
      </w:del>
      <w:r>
        <w:rPr>
          <w:rFonts w:ascii="Times New Roman" w:hAnsi="Times New Roman" w:cs="Times New Roman"/>
          <w:noProof/>
          <w:lang w:val="en-CA"/>
        </w:rPr>
        <w:t>City of Edmonton 2019)</w:t>
      </w:r>
      <w:r w:rsidRPr="003A5E82">
        <w:rPr>
          <w:rFonts w:ascii="Times New Roman" w:hAnsi="Times New Roman" w:cs="Times New Roman"/>
          <w:lang w:val="en-CA"/>
        </w:rPr>
        <w:t xml:space="preserve">. </w:t>
      </w:r>
      <w:commentRangeStart w:id="323"/>
      <w:ins w:id="324" w:author="Colleen Cassady St. Clair" w:date="2022-05-11T15:18:00Z">
        <w:r w:rsidR="002E6189">
          <w:rPr>
            <w:rFonts w:ascii="Times New Roman" w:hAnsi="Times New Roman" w:cs="Times New Roman"/>
            <w:lang w:val="en-CA"/>
          </w:rPr>
          <w:t>A</w:t>
        </w:r>
      </w:ins>
      <w:commentRangeEnd w:id="323"/>
      <w:ins w:id="325" w:author="Colleen Cassady St. Clair" w:date="2022-05-11T15:19:00Z">
        <w:r w:rsidR="002E6189">
          <w:rPr>
            <w:rStyle w:val="CommentReference"/>
          </w:rPr>
          <w:commentReference w:id="323"/>
        </w:r>
      </w:ins>
      <w:ins w:id="326" w:author="Colleen Cassady St. Clair" w:date="2022-05-11T15:18:00Z">
        <w:r w:rsidR="002E6189">
          <w:rPr>
            <w:rFonts w:ascii="Times New Roman" w:hAnsi="Times New Roman" w:cs="Times New Roman"/>
            <w:lang w:val="en-CA"/>
          </w:rPr>
          <w:t xml:space="preserve"> combination of large area and moderate population </w:t>
        </w:r>
      </w:ins>
      <w:ins w:id="327" w:author="Colleen Cassady St. Clair" w:date="2022-05-11T16:59:00Z">
        <w:r w:rsidR="0036706C">
          <w:rPr>
            <w:rFonts w:ascii="Times New Roman" w:hAnsi="Times New Roman" w:cs="Times New Roman"/>
            <w:lang w:val="en-CA"/>
          </w:rPr>
          <w:t xml:space="preserve">density </w:t>
        </w:r>
      </w:ins>
      <w:ins w:id="328" w:author="Colleen Cassady St. Clair" w:date="2022-05-11T15:18:00Z">
        <w:r w:rsidR="002E6189">
          <w:rPr>
            <w:rFonts w:ascii="Times New Roman" w:hAnsi="Times New Roman" w:cs="Times New Roman"/>
            <w:lang w:val="en-CA"/>
          </w:rPr>
          <w:t xml:space="preserve">makes </w:t>
        </w:r>
      </w:ins>
      <w:r w:rsidRPr="003A5E82">
        <w:rPr>
          <w:rFonts w:ascii="Times New Roman" w:hAnsi="Times New Roman" w:cs="Times New Roman"/>
          <w:lang w:val="en-CA"/>
        </w:rPr>
        <w:t>Edmonton</w:t>
      </w:r>
      <w:ins w:id="329" w:author="Colleen Cassady St. Clair" w:date="2022-05-11T15:18:00Z">
        <w:r w:rsidR="0036706C">
          <w:rPr>
            <w:rFonts w:ascii="Times New Roman" w:hAnsi="Times New Roman" w:cs="Times New Roman"/>
            <w:lang w:val="en-CA"/>
          </w:rPr>
          <w:t xml:space="preserve"> one of the most sprawling</w:t>
        </w:r>
        <w:r w:rsidR="002E6189">
          <w:rPr>
            <w:rFonts w:ascii="Times New Roman" w:hAnsi="Times New Roman" w:cs="Times New Roman"/>
            <w:lang w:val="en-CA"/>
          </w:rPr>
          <w:t xml:space="preserve"> cities in North America with large areas of undeveloped land</w:t>
        </w:r>
      </w:ins>
      <w:ins w:id="330" w:author="Colleen Cassady St. Clair" w:date="2022-05-11T15:19:00Z">
        <w:r w:rsidR="002E6189">
          <w:rPr>
            <w:rFonts w:ascii="Times New Roman" w:hAnsi="Times New Roman" w:cs="Times New Roman"/>
            <w:lang w:val="en-CA"/>
          </w:rPr>
          <w:t xml:space="preserve"> (ref)</w:t>
        </w:r>
      </w:ins>
      <w:ins w:id="331" w:author="Colleen Cassady St. Clair" w:date="2022-05-11T15:18:00Z">
        <w:r w:rsidR="002E6189">
          <w:rPr>
            <w:rFonts w:ascii="Times New Roman" w:hAnsi="Times New Roman" w:cs="Times New Roman"/>
            <w:lang w:val="en-CA"/>
          </w:rPr>
          <w:t xml:space="preserve">. </w:t>
        </w:r>
      </w:ins>
      <w:ins w:id="332" w:author="Colleen Cassady St. Clair" w:date="2022-05-11T15:19:00Z">
        <w:r w:rsidR="002E6189">
          <w:rPr>
            <w:rFonts w:ascii="Times New Roman" w:hAnsi="Times New Roman" w:cs="Times New Roman"/>
            <w:lang w:val="en-CA"/>
          </w:rPr>
          <w:t>Edmonton</w:t>
        </w:r>
      </w:ins>
      <w:r w:rsidRPr="003A5E82">
        <w:rPr>
          <w:rFonts w:ascii="Times New Roman" w:hAnsi="Times New Roman" w:cs="Times New Roman"/>
          <w:lang w:val="en-CA"/>
        </w:rPr>
        <w:t xml:space="preserve"> has warm summers (Jun-Aug daily average = 16.7°C) and cold winters </w:t>
      </w:r>
      <w:r w:rsidRPr="0042196C">
        <w:rPr>
          <w:rFonts w:ascii="Times New Roman" w:hAnsi="Times New Roman" w:cs="Times New Roman"/>
          <w:noProof/>
          <w:lang w:val="en-CA"/>
        </w:rPr>
        <w:t>(Dec-Mar daily average = -9.7°C;</w:t>
      </w:r>
      <w:r w:rsidR="009F5049">
        <w:rPr>
          <w:rFonts w:ascii="Times New Roman" w:hAnsi="Times New Roman" w:cs="Times New Roman"/>
          <w:noProof/>
          <w:lang w:val="en-CA"/>
        </w:rPr>
        <w:t xml:space="preserve"> </w:t>
      </w:r>
      <w:r w:rsidRPr="0042196C">
        <w:rPr>
          <w:rFonts w:ascii="Times New Roman" w:hAnsi="Times New Roman" w:cs="Times New Roman"/>
          <w:noProof/>
          <w:lang w:val="en-CA"/>
        </w:rPr>
        <w:t>Environment and Climate Change Canada 2018)</w:t>
      </w:r>
      <w:r w:rsidRPr="003A5E82">
        <w:rPr>
          <w:rFonts w:ascii="Times New Roman" w:hAnsi="Times New Roman" w:cs="Times New Roman"/>
          <w:lang w:val="en-CA"/>
        </w:rPr>
        <w:t xml:space="preserve">. </w:t>
      </w:r>
      <w:commentRangeStart w:id="333"/>
      <w:r w:rsidRPr="003A5E82">
        <w:rPr>
          <w:rFonts w:ascii="Times New Roman" w:hAnsi="Times New Roman" w:cs="Times New Roman"/>
          <w:lang w:val="en-CA"/>
        </w:rPr>
        <w:t>The</w:t>
      </w:r>
      <w:commentRangeEnd w:id="333"/>
      <w:r w:rsidR="0036706C">
        <w:rPr>
          <w:rStyle w:val="CommentReference"/>
        </w:rPr>
        <w:commentReference w:id="333"/>
      </w:r>
      <w:r w:rsidRPr="003A5E82">
        <w:rPr>
          <w:rFonts w:ascii="Times New Roman" w:hAnsi="Times New Roman" w:cs="Times New Roman"/>
          <w:lang w:val="en-CA"/>
        </w:rPr>
        <w:t xml:space="preserve"> city is bisected by the North Saskatchewan River valley and several large ravines, which form a network of minimally developed natural areas </w:t>
      </w:r>
      <w:r>
        <w:rPr>
          <w:rFonts w:ascii="Times New Roman" w:hAnsi="Times New Roman" w:cs="Times New Roman"/>
          <w:lang w:val="en-CA"/>
        </w:rPr>
        <w:t xml:space="preserve">that provide abundant habitat for coyotes and other wildlife </w:t>
      </w:r>
      <w:r w:rsidRPr="003A5E82">
        <w:rPr>
          <w:rFonts w:ascii="Times New Roman" w:hAnsi="Times New Roman" w:cs="Times New Roman"/>
          <w:lang w:val="en-CA"/>
        </w:rPr>
        <w:t xml:space="preserve">(Figure 1). </w:t>
      </w:r>
    </w:p>
    <w:p w14:paraId="2F631218" w14:textId="77777777" w:rsidR="009D0CBA" w:rsidRPr="003A5E82" w:rsidRDefault="009D0CBA" w:rsidP="002E3223">
      <w:pPr>
        <w:spacing w:line="480" w:lineRule="auto"/>
        <w:rPr>
          <w:rFonts w:ascii="Times New Roman" w:hAnsi="Times New Roman" w:cs="Times New Roman"/>
          <w:b/>
          <w:bCs/>
          <w:lang w:val="en-CA"/>
        </w:rPr>
      </w:pPr>
    </w:p>
    <w:p w14:paraId="06B9DD8B" w14:textId="77777777" w:rsidR="009D0CBA" w:rsidRPr="00852723"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Report collection </w:t>
      </w:r>
    </w:p>
    <w:p w14:paraId="2374C12A" w14:textId="55D287AE" w:rsidR="009D0CBA" w:rsidDel="0036706C" w:rsidRDefault="0036706C" w:rsidP="002E3223">
      <w:pPr>
        <w:spacing w:line="480" w:lineRule="auto"/>
        <w:rPr>
          <w:del w:id="334" w:author="Colleen Cassady St. Clair" w:date="2022-05-11T17:00:00Z"/>
          <w:rFonts w:ascii="Times New Roman" w:hAnsi="Times New Roman" w:cs="Times New Roman"/>
          <w:lang w:val="en-CA"/>
        </w:rPr>
      </w:pPr>
      <w:ins w:id="335" w:author="Colleen Cassady St. Clair" w:date="2022-05-11T17:00:00Z">
        <w:r>
          <w:rPr>
            <w:rFonts w:ascii="Times New Roman" w:hAnsi="Times New Roman" w:cs="Times New Roman"/>
            <w:lang w:val="en-CA"/>
          </w:rPr>
          <w:t>Beginning in September 2010, m</w:t>
        </w:r>
      </w:ins>
      <w:del w:id="336" w:author="Colleen Cassady St. Clair" w:date="2022-05-11T17:00:00Z">
        <w:r w:rsidR="009D0CBA" w:rsidDel="0036706C">
          <w:rPr>
            <w:rFonts w:ascii="Times New Roman" w:hAnsi="Times New Roman" w:cs="Times New Roman"/>
            <w:lang w:val="en-CA"/>
          </w:rPr>
          <w:delText>M</w:delText>
        </w:r>
      </w:del>
      <w:r w:rsidR="009D0CBA">
        <w:rPr>
          <w:rFonts w:ascii="Times New Roman" w:hAnsi="Times New Roman" w:cs="Times New Roman"/>
          <w:lang w:val="en-CA"/>
        </w:rPr>
        <w:t xml:space="preserve">embers of the public were able to voluntarily report coyote sightings or encounters through a </w:t>
      </w:r>
    </w:p>
    <w:p w14:paraId="51232D6A" w14:textId="08AC08D6" w:rsidR="009D0CBA"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lastRenderedPageBreak/>
        <w:t xml:space="preserve">web-based platform </w:t>
      </w:r>
      <w:del w:id="337" w:author="Colleen Cassady St. Clair" w:date="2022-05-11T17:01:00Z">
        <w:r w:rsidRPr="003A5E82" w:rsidDel="0036706C">
          <w:rPr>
            <w:rFonts w:ascii="Times New Roman" w:hAnsi="Times New Roman" w:cs="Times New Roman"/>
            <w:lang w:val="en-CA"/>
          </w:rPr>
          <w:delText xml:space="preserve">launched in September 2010 </w:delText>
        </w:r>
      </w:del>
      <w:r w:rsidRPr="003A5E82">
        <w:rPr>
          <w:rFonts w:ascii="Times New Roman" w:hAnsi="Times New Roman" w:cs="Times New Roman"/>
          <w:lang w:val="en-CA"/>
        </w:rPr>
        <w:t>on the Edmonton Urban Coyote Project website (</w:t>
      </w:r>
      <w:hyperlink r:id="rId9" w:history="1">
        <w:r w:rsidRPr="003A5E82">
          <w:rPr>
            <w:rStyle w:val="Hyperlink"/>
            <w:rFonts w:ascii="Times New Roman" w:hAnsi="Times New Roman" w:cs="Times New Roman"/>
            <w:lang w:val="en-CA"/>
          </w:rPr>
          <w:t>https://www.edmontonurbancoyotes.ca/reportsighting.php</w:t>
        </w:r>
      </w:hyperlink>
      <w:r w:rsidRPr="003A5E82">
        <w:rPr>
          <w:rFonts w:ascii="Times New Roman" w:hAnsi="Times New Roman" w:cs="Times New Roman"/>
          <w:lang w:val="en-CA"/>
        </w:rPr>
        <w:t>).</w:t>
      </w:r>
      <w:r>
        <w:rPr>
          <w:rFonts w:ascii="Times New Roman" w:hAnsi="Times New Roman" w:cs="Times New Roman"/>
          <w:lang w:val="en-CA"/>
        </w:rPr>
        <w:t xml:space="preserve"> </w:t>
      </w:r>
      <w:r w:rsidRPr="003A5E82">
        <w:rPr>
          <w:rFonts w:ascii="Times New Roman" w:hAnsi="Times New Roman" w:cs="Times New Roman"/>
          <w:lang w:val="en-CA"/>
        </w:rPr>
        <w:t xml:space="preserve">We promoted the website opportunistically during media interviews, public lectures, and social media posts, </w:t>
      </w:r>
      <w:r>
        <w:rPr>
          <w:rFonts w:ascii="Times New Roman" w:hAnsi="Times New Roman" w:cs="Times New Roman"/>
          <w:lang w:val="en-CA"/>
        </w:rPr>
        <w:t xml:space="preserve">as well as </w:t>
      </w:r>
      <w:r w:rsidRPr="003A5E82">
        <w:rPr>
          <w:rFonts w:ascii="Times New Roman" w:hAnsi="Times New Roman" w:cs="Times New Roman"/>
          <w:lang w:val="en-CA"/>
        </w:rPr>
        <w:t>through word of mouth, on labels attached to wildlife cameras in the city, and via a link on the City of Edmonton website (</w:t>
      </w:r>
      <w:hyperlink r:id="rId10" w:history="1">
        <w:r w:rsidRPr="003A5E82">
          <w:rPr>
            <w:rStyle w:val="Hyperlink"/>
            <w:rFonts w:ascii="Times New Roman" w:hAnsi="Times New Roman" w:cs="Times New Roman"/>
            <w:lang w:val="en-CA"/>
          </w:rPr>
          <w:t>https://www.edmonton.ca/residential_neighbourhoods/pets_wildlife/Coyotes.aspx</w:t>
        </w:r>
      </w:hyperlink>
      <w:r w:rsidRPr="003A5E82">
        <w:rPr>
          <w:rFonts w:ascii="Times New Roman" w:hAnsi="Times New Roman" w:cs="Times New Roman"/>
          <w:lang w:val="en-CA"/>
        </w:rPr>
        <w:t xml:space="preserve">) that was added in </w:t>
      </w:r>
      <w:commentRangeStart w:id="338"/>
      <w:r w:rsidRPr="003A5E82">
        <w:rPr>
          <w:rFonts w:ascii="Times New Roman" w:hAnsi="Times New Roman" w:cs="Times New Roman"/>
          <w:lang w:val="en-CA"/>
        </w:rPr>
        <w:t>2019</w:t>
      </w:r>
      <w:commentRangeEnd w:id="338"/>
      <w:r w:rsidR="0036706C">
        <w:rPr>
          <w:rStyle w:val="CommentReference"/>
        </w:rPr>
        <w:commentReference w:id="338"/>
      </w:r>
      <w:r w:rsidRPr="003A5E82">
        <w:rPr>
          <w:rFonts w:ascii="Times New Roman" w:hAnsi="Times New Roman" w:cs="Times New Roman"/>
          <w:lang w:val="en-CA"/>
        </w:rPr>
        <w:t xml:space="preserve">. </w:t>
      </w:r>
    </w:p>
    <w:p w14:paraId="4D922E73" w14:textId="77777777" w:rsidR="009D0CBA" w:rsidRDefault="009D0CBA" w:rsidP="002E3223">
      <w:pPr>
        <w:spacing w:line="480" w:lineRule="auto"/>
        <w:rPr>
          <w:rFonts w:ascii="Times New Roman" w:hAnsi="Times New Roman" w:cs="Times New Roman"/>
          <w:lang w:val="en-CA"/>
        </w:rPr>
      </w:pPr>
    </w:p>
    <w:p w14:paraId="7C0CBDAD" w14:textId="5B512207" w:rsidR="009D0CBA" w:rsidRPr="003A5E82"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When submitting a report, </w:t>
      </w:r>
      <w:commentRangeStart w:id="339"/>
      <w:del w:id="340" w:author="Colleen Cassady St. Clair" w:date="2022-05-11T17:02:00Z">
        <w:r w:rsidDel="0036706C">
          <w:rPr>
            <w:rFonts w:ascii="Times New Roman" w:hAnsi="Times New Roman" w:cs="Times New Roman"/>
            <w:lang w:val="en-CA"/>
          </w:rPr>
          <w:delText>reporters</w:delText>
        </w:r>
      </w:del>
      <w:commentRangeEnd w:id="339"/>
      <w:r w:rsidR="0036706C">
        <w:rPr>
          <w:rStyle w:val="CommentReference"/>
        </w:rPr>
        <w:commentReference w:id="339"/>
      </w:r>
      <w:del w:id="341" w:author="Colleen Cassady St. Clair" w:date="2022-05-11T17:02:00Z">
        <w:r w:rsidDel="0036706C">
          <w:rPr>
            <w:rFonts w:ascii="Times New Roman" w:hAnsi="Times New Roman" w:cs="Times New Roman"/>
            <w:lang w:val="en-CA"/>
          </w:rPr>
          <w:delText xml:space="preserve"> </w:delText>
        </w:r>
      </w:del>
      <w:ins w:id="342" w:author="Colleen Cassady St. Clair" w:date="2022-05-11T17:02:00Z">
        <w:r w:rsidR="0036706C">
          <w:rPr>
            <w:rFonts w:ascii="Times New Roman" w:hAnsi="Times New Roman" w:cs="Times New Roman"/>
            <w:lang w:val="en-CA"/>
          </w:rPr>
          <w:t xml:space="preserve">participants? </w:t>
        </w:r>
      </w:ins>
      <w:r>
        <w:rPr>
          <w:rFonts w:ascii="Times New Roman" w:hAnsi="Times New Roman" w:cs="Times New Roman"/>
          <w:lang w:val="en-CA"/>
        </w:rPr>
        <w:t xml:space="preserve">were asked to provide the date, time of day, and nearest intersection </w:t>
      </w:r>
      <w:del w:id="343" w:author="Colleen Cassady St. Clair" w:date="2022-05-11T17:02:00Z">
        <w:r w:rsidDel="0036706C">
          <w:rPr>
            <w:rFonts w:ascii="Times New Roman" w:hAnsi="Times New Roman" w:cs="Times New Roman"/>
            <w:lang w:val="en-CA"/>
          </w:rPr>
          <w:delText xml:space="preserve">to </w:delText>
        </w:r>
      </w:del>
      <w:ins w:id="344" w:author="Colleen Cassady St. Clair" w:date="2022-05-11T17:02:00Z">
        <w:r w:rsidR="0036706C">
          <w:rPr>
            <w:rFonts w:ascii="Times New Roman" w:hAnsi="Times New Roman" w:cs="Times New Roman"/>
            <w:lang w:val="en-CA"/>
          </w:rPr>
          <w:t xml:space="preserve">of </w:t>
        </w:r>
      </w:ins>
      <w:r>
        <w:rPr>
          <w:rFonts w:ascii="Times New Roman" w:hAnsi="Times New Roman" w:cs="Times New Roman"/>
          <w:lang w:val="en-CA"/>
        </w:rPr>
        <w:t xml:space="preserve">the report location. </w:t>
      </w:r>
      <w:r w:rsidRPr="003A5E82">
        <w:rPr>
          <w:rFonts w:ascii="Times New Roman" w:hAnsi="Times New Roman" w:cs="Times New Roman"/>
          <w:lang w:val="en-CA"/>
        </w:rPr>
        <w:t xml:space="preserve">Time of day was submitted by reporters using a drop-down menu with the option to select </w:t>
      </w:r>
      <w:r>
        <w:rPr>
          <w:rFonts w:ascii="Times New Roman" w:hAnsi="Times New Roman" w:cs="Times New Roman"/>
          <w:lang w:val="en-CA"/>
        </w:rPr>
        <w:t xml:space="preserve">either </w:t>
      </w:r>
      <w:r w:rsidRPr="003A5E82">
        <w:rPr>
          <w:rFonts w:ascii="Times New Roman" w:hAnsi="Times New Roman" w:cs="Times New Roman"/>
          <w:lang w:val="en-CA"/>
        </w:rPr>
        <w:t xml:space="preserve">hourly times between 5 AM and midnight, or </w:t>
      </w:r>
      <w:r>
        <w:rPr>
          <w:rFonts w:ascii="Times New Roman" w:hAnsi="Times New Roman" w:cs="Times New Roman"/>
          <w:lang w:val="en-CA"/>
        </w:rPr>
        <w:t>a general time window (</w:t>
      </w:r>
      <w:r w:rsidRPr="003A5E82">
        <w:rPr>
          <w:rFonts w:ascii="Times New Roman" w:hAnsi="Times New Roman" w:cs="Times New Roman"/>
          <w:lang w:val="en-CA"/>
        </w:rPr>
        <w:t>dawn, morning, afternoon, evening</w:t>
      </w:r>
      <w:r>
        <w:rPr>
          <w:rFonts w:ascii="Times New Roman" w:hAnsi="Times New Roman" w:cs="Times New Roman"/>
          <w:lang w:val="en-CA"/>
        </w:rPr>
        <w:t>,</w:t>
      </w:r>
      <w:r w:rsidRPr="003A5E82">
        <w:rPr>
          <w:rFonts w:ascii="Times New Roman" w:hAnsi="Times New Roman" w:cs="Times New Roman"/>
          <w:lang w:val="en-CA"/>
        </w:rPr>
        <w:t xml:space="preserve"> or night</w:t>
      </w:r>
      <w:r>
        <w:rPr>
          <w:rFonts w:ascii="Times New Roman" w:hAnsi="Times New Roman" w:cs="Times New Roman"/>
          <w:lang w:val="en-CA"/>
        </w:rPr>
        <w:t>)</w:t>
      </w:r>
      <w:r w:rsidRPr="003A5E82">
        <w:rPr>
          <w:rFonts w:ascii="Times New Roman" w:hAnsi="Times New Roman" w:cs="Times New Roman"/>
          <w:lang w:val="en-CA"/>
        </w:rPr>
        <w:t xml:space="preserve">. </w:t>
      </w:r>
      <w:moveToRangeStart w:id="345" w:author="Colleen Cassady St. Clair" w:date="2022-05-11T17:03:00Z" w:name="move103180994"/>
      <w:moveTo w:id="346" w:author="Colleen Cassady St. Clair" w:date="2022-05-11T17:03:00Z">
        <w:r w:rsidR="0036706C" w:rsidRPr="003A5E82">
          <w:rPr>
            <w:rFonts w:ascii="Times New Roman" w:hAnsi="Times New Roman" w:cs="Times New Roman"/>
            <w:lang w:val="en-CA"/>
          </w:rPr>
          <w:t>We included a map interface</w:t>
        </w:r>
        <w:r w:rsidR="0036706C">
          <w:rPr>
            <w:rFonts w:ascii="Times New Roman" w:hAnsi="Times New Roman" w:cs="Times New Roman"/>
            <w:lang w:val="en-CA"/>
          </w:rPr>
          <w:t xml:space="preserve"> to allow</w:t>
        </w:r>
        <w:r w:rsidR="0036706C" w:rsidRPr="003A5E82">
          <w:rPr>
            <w:rFonts w:ascii="Times New Roman" w:hAnsi="Times New Roman" w:cs="Times New Roman"/>
            <w:lang w:val="en-CA"/>
          </w:rPr>
          <w:t xml:space="preserve"> reporter</w:t>
        </w:r>
        <w:r w:rsidR="0036706C">
          <w:rPr>
            <w:rFonts w:ascii="Times New Roman" w:hAnsi="Times New Roman" w:cs="Times New Roman"/>
            <w:lang w:val="en-CA"/>
          </w:rPr>
          <w:t>s</w:t>
        </w:r>
        <w:r w:rsidR="0036706C" w:rsidRPr="003A5E82">
          <w:rPr>
            <w:rFonts w:ascii="Times New Roman" w:hAnsi="Times New Roman" w:cs="Times New Roman"/>
            <w:lang w:val="en-CA"/>
          </w:rPr>
          <w:t xml:space="preserve"> to precisely locate the</w:t>
        </w:r>
        <w:r w:rsidR="0036706C">
          <w:rPr>
            <w:rFonts w:ascii="Times New Roman" w:hAnsi="Times New Roman" w:cs="Times New Roman"/>
            <w:lang w:val="en-CA"/>
          </w:rPr>
          <w:t>ir</w:t>
        </w:r>
        <w:r w:rsidR="0036706C" w:rsidRPr="003A5E82">
          <w:rPr>
            <w:rFonts w:ascii="Times New Roman" w:hAnsi="Times New Roman" w:cs="Times New Roman"/>
            <w:lang w:val="en-CA"/>
          </w:rPr>
          <w:t xml:space="preserve"> report by placing a pin on the map</w:t>
        </w:r>
        <w:r w:rsidR="0036706C">
          <w:rPr>
            <w:rFonts w:ascii="Times New Roman" w:hAnsi="Times New Roman" w:cs="Times New Roman"/>
            <w:lang w:val="en-CA"/>
          </w:rPr>
          <w:t>.</w:t>
        </w:r>
      </w:moveTo>
      <w:moveToRangeEnd w:id="345"/>
      <w:ins w:id="347" w:author="Colleen Cassady St. Clair" w:date="2022-05-11T17:03:00Z">
        <w:r w:rsidR="0036706C">
          <w:rPr>
            <w:rFonts w:ascii="Times New Roman" w:hAnsi="Times New Roman" w:cs="Times New Roman"/>
            <w:lang w:val="en-CA"/>
          </w:rPr>
          <w:t xml:space="preserve"> Reporters </w:t>
        </w:r>
      </w:ins>
      <w:del w:id="348" w:author="Colleen Cassady St. Clair" w:date="2022-05-11T17:03:00Z">
        <w:r w:rsidDel="0036706C">
          <w:rPr>
            <w:rFonts w:ascii="Times New Roman" w:hAnsi="Times New Roman" w:cs="Times New Roman"/>
            <w:lang w:val="en-CA"/>
          </w:rPr>
          <w:delText xml:space="preserve">They </w:delText>
        </w:r>
      </w:del>
      <w:r>
        <w:rPr>
          <w:rFonts w:ascii="Times New Roman" w:hAnsi="Times New Roman" w:cs="Times New Roman"/>
          <w:lang w:val="en-CA"/>
        </w:rPr>
        <w:t xml:space="preserve">were also asked to </w:t>
      </w:r>
      <w:del w:id="349" w:author="Colleen Cassady St. Clair" w:date="2022-05-11T17:03:00Z">
        <w:r w:rsidDel="0036706C">
          <w:rPr>
            <w:rFonts w:ascii="Times New Roman" w:hAnsi="Times New Roman" w:cs="Times New Roman"/>
            <w:lang w:val="en-CA"/>
          </w:rPr>
          <w:delText xml:space="preserve">identify </w:delText>
        </w:r>
      </w:del>
      <w:ins w:id="350" w:author="Colleen Cassady St. Clair" w:date="2022-05-11T17:03:00Z">
        <w:r w:rsidR="0036706C">
          <w:rPr>
            <w:rFonts w:ascii="Times New Roman" w:hAnsi="Times New Roman" w:cs="Times New Roman"/>
            <w:lang w:val="en-CA"/>
          </w:rPr>
          <w:t xml:space="preserve">specify </w:t>
        </w:r>
      </w:ins>
      <w:r>
        <w:rPr>
          <w:rFonts w:ascii="Times New Roman" w:hAnsi="Times New Roman" w:cs="Times New Roman"/>
          <w:lang w:val="en-CA"/>
        </w:rPr>
        <w:t xml:space="preserve">whether their report was a “sighting,” defined as an observation </w:t>
      </w:r>
      <w:ins w:id="351" w:author="Colleen Cassady St. Clair" w:date="2022-05-11T17:03:00Z">
        <w:r w:rsidR="0036706C">
          <w:rPr>
            <w:rFonts w:ascii="Times New Roman" w:hAnsi="Times New Roman" w:cs="Times New Roman"/>
            <w:lang w:val="en-CA"/>
          </w:rPr>
          <w:t xml:space="preserve">of a coyote </w:t>
        </w:r>
      </w:ins>
      <w:r>
        <w:rPr>
          <w:rFonts w:ascii="Times New Roman" w:hAnsi="Times New Roman" w:cs="Times New Roman"/>
          <w:lang w:val="en-CA"/>
        </w:rPr>
        <w:t xml:space="preserve">at a distance with no interaction, or “encounter,” defined as an interaction </w:t>
      </w:r>
      <w:ins w:id="352" w:author="Colleen Cassady St. Clair" w:date="2022-05-11T17:03:00Z">
        <w:r w:rsidR="0036706C">
          <w:rPr>
            <w:rFonts w:ascii="Times New Roman" w:hAnsi="Times New Roman" w:cs="Times New Roman"/>
            <w:lang w:val="en-CA"/>
          </w:rPr>
          <w:t xml:space="preserve">with a coyote </w:t>
        </w:r>
      </w:ins>
      <w:r>
        <w:rPr>
          <w:rFonts w:ascii="Times New Roman" w:hAnsi="Times New Roman" w:cs="Times New Roman"/>
          <w:lang w:val="en-CA"/>
        </w:rPr>
        <w:t xml:space="preserve">at close range. Reporters </w:t>
      </w:r>
      <w:del w:id="353" w:author="Colleen Cassady St. Clair" w:date="2022-05-11T17:04:00Z">
        <w:r w:rsidDel="0036706C">
          <w:rPr>
            <w:rFonts w:ascii="Times New Roman" w:hAnsi="Times New Roman" w:cs="Times New Roman"/>
            <w:lang w:val="en-CA"/>
          </w:rPr>
          <w:delText>could optionally</w:delText>
        </w:r>
      </w:del>
      <w:ins w:id="354" w:author="Colleen Cassady St. Clair" w:date="2022-05-11T17:04:00Z">
        <w:r w:rsidR="0036706C">
          <w:rPr>
            <w:rFonts w:ascii="Times New Roman" w:hAnsi="Times New Roman" w:cs="Times New Roman"/>
            <w:lang w:val="en-CA"/>
          </w:rPr>
          <w:t>were invited to</w:t>
        </w:r>
      </w:ins>
      <w:r>
        <w:rPr>
          <w:rFonts w:ascii="Times New Roman" w:hAnsi="Times New Roman" w:cs="Times New Roman"/>
          <w:lang w:val="en-CA"/>
        </w:rPr>
        <w:t xml:space="preserve"> provide free-form comments</w:t>
      </w:r>
      <w:del w:id="355" w:author="Colleen Cassady St. Clair" w:date="2022-05-11T17:04:00Z">
        <w:r w:rsidDel="0036706C">
          <w:rPr>
            <w:rFonts w:ascii="Times New Roman" w:hAnsi="Times New Roman" w:cs="Times New Roman"/>
            <w:lang w:val="en-CA"/>
          </w:rPr>
          <w:delText>,</w:delText>
        </w:r>
      </w:del>
      <w:r>
        <w:rPr>
          <w:rFonts w:ascii="Times New Roman" w:hAnsi="Times New Roman" w:cs="Times New Roman"/>
          <w:lang w:val="en-CA"/>
        </w:rPr>
        <w:t xml:space="preserve"> as well as their name and contact information. </w:t>
      </w:r>
      <w:moveFromRangeStart w:id="356" w:author="Colleen Cassady St. Clair" w:date="2022-05-11T17:03:00Z" w:name="move103180994"/>
      <w:moveFrom w:id="357" w:author="Colleen Cassady St. Clair" w:date="2022-05-11T17:03:00Z">
        <w:r w:rsidRPr="003A5E82" w:rsidDel="0036706C">
          <w:rPr>
            <w:rFonts w:ascii="Times New Roman" w:hAnsi="Times New Roman" w:cs="Times New Roman"/>
            <w:lang w:val="en-CA"/>
          </w:rPr>
          <w:t>We included a map interface</w:t>
        </w:r>
        <w:r w:rsidDel="0036706C">
          <w:rPr>
            <w:rFonts w:ascii="Times New Roman" w:hAnsi="Times New Roman" w:cs="Times New Roman"/>
            <w:lang w:val="en-CA"/>
          </w:rPr>
          <w:t xml:space="preserve"> to allow</w:t>
        </w:r>
        <w:r w:rsidRPr="003A5E82" w:rsidDel="0036706C">
          <w:rPr>
            <w:rFonts w:ascii="Times New Roman" w:hAnsi="Times New Roman" w:cs="Times New Roman"/>
            <w:lang w:val="en-CA"/>
          </w:rPr>
          <w:t xml:space="preserve"> reporter</w:t>
        </w:r>
        <w:r w:rsidDel="0036706C">
          <w:rPr>
            <w:rFonts w:ascii="Times New Roman" w:hAnsi="Times New Roman" w:cs="Times New Roman"/>
            <w:lang w:val="en-CA"/>
          </w:rPr>
          <w:t>s</w:t>
        </w:r>
        <w:r w:rsidRPr="003A5E82" w:rsidDel="0036706C">
          <w:rPr>
            <w:rFonts w:ascii="Times New Roman" w:hAnsi="Times New Roman" w:cs="Times New Roman"/>
            <w:lang w:val="en-CA"/>
          </w:rPr>
          <w:t xml:space="preserve"> to precisely locate the</w:t>
        </w:r>
        <w:r w:rsidDel="0036706C">
          <w:rPr>
            <w:rFonts w:ascii="Times New Roman" w:hAnsi="Times New Roman" w:cs="Times New Roman"/>
            <w:lang w:val="en-CA"/>
          </w:rPr>
          <w:t>ir</w:t>
        </w:r>
        <w:r w:rsidRPr="003A5E82" w:rsidDel="0036706C">
          <w:rPr>
            <w:rFonts w:ascii="Times New Roman" w:hAnsi="Times New Roman" w:cs="Times New Roman"/>
            <w:lang w:val="en-CA"/>
          </w:rPr>
          <w:t xml:space="preserve"> report by placing a pin on the map</w:t>
        </w:r>
        <w:r w:rsidDel="0036706C">
          <w:rPr>
            <w:rFonts w:ascii="Times New Roman" w:hAnsi="Times New Roman" w:cs="Times New Roman"/>
            <w:lang w:val="en-CA"/>
          </w:rPr>
          <w:t xml:space="preserve">. </w:t>
        </w:r>
      </w:moveFrom>
      <w:moveFromRangeEnd w:id="356"/>
      <w:r>
        <w:rPr>
          <w:rFonts w:ascii="Times New Roman" w:hAnsi="Times New Roman" w:cs="Times New Roman"/>
          <w:lang w:val="en-CA"/>
        </w:rPr>
        <w:t xml:space="preserve">For the </w:t>
      </w:r>
      <w:r>
        <w:rPr>
          <w:rFonts w:ascii="Times New Roman" w:hAnsi="Times New Roman" w:cs="Times New Roman"/>
          <w:i/>
          <w:iCs/>
          <w:lang w:val="en-CA"/>
        </w:rPr>
        <w:t>N</w:t>
      </w:r>
      <w:r>
        <w:rPr>
          <w:rFonts w:ascii="Times New Roman" w:hAnsi="Times New Roman" w:cs="Times New Roman"/>
          <w:lang w:val="en-CA"/>
        </w:rPr>
        <w:t xml:space="preserve"> = 3,366 reports that did not include map coordinates, we determined them </w:t>
      </w:r>
      <w:r w:rsidRPr="00863AD8">
        <w:rPr>
          <w:rFonts w:ascii="Times New Roman" w:hAnsi="Times New Roman" w:cs="Times New Roman"/>
          <w:i/>
          <w:iCs/>
          <w:lang w:val="en-CA"/>
        </w:rPr>
        <w:t>post</w:t>
      </w:r>
      <w:r>
        <w:rPr>
          <w:rFonts w:ascii="Times New Roman" w:hAnsi="Times New Roman" w:cs="Times New Roman"/>
          <w:i/>
          <w:iCs/>
          <w:lang w:val="en-CA"/>
        </w:rPr>
        <w:t xml:space="preserve"> </w:t>
      </w:r>
      <w:r w:rsidRPr="00863AD8">
        <w:rPr>
          <w:rFonts w:ascii="Times New Roman" w:hAnsi="Times New Roman" w:cs="Times New Roman"/>
          <w:i/>
          <w:iCs/>
          <w:lang w:val="en-CA"/>
        </w:rPr>
        <w:t xml:space="preserve">hoc </w:t>
      </w:r>
      <w:r>
        <w:rPr>
          <w:rFonts w:ascii="Times New Roman" w:hAnsi="Times New Roman" w:cs="Times New Roman"/>
          <w:lang w:val="en-CA"/>
        </w:rPr>
        <w:t xml:space="preserve">based on the reported nearest street intersection and other information in the comments </w:t>
      </w:r>
      <w:r w:rsidRPr="003A5E82">
        <w:rPr>
          <w:rFonts w:ascii="Times New Roman" w:hAnsi="Times New Roman" w:cs="Times New Roman"/>
          <w:lang w:val="en-CA"/>
        </w:rPr>
        <w:t>(</w:t>
      </w:r>
      <w:r>
        <w:rPr>
          <w:rFonts w:ascii="Times New Roman" w:hAnsi="Times New Roman" w:cs="Times New Roman"/>
          <w:lang w:val="en-CA"/>
        </w:rPr>
        <w:t>e.g</w:t>
      </w:r>
      <w:r w:rsidRPr="003A5E82">
        <w:rPr>
          <w:rFonts w:ascii="Times New Roman" w:hAnsi="Times New Roman" w:cs="Times New Roman"/>
          <w:lang w:val="en-CA"/>
        </w:rPr>
        <w:t xml:space="preserve">., if a specific park or building was named). To encourage participation, no registration or login was required.  </w:t>
      </w:r>
    </w:p>
    <w:p w14:paraId="0FD59621" w14:textId="77777777" w:rsidR="009D0CBA" w:rsidRDefault="009D0CBA" w:rsidP="002E3223">
      <w:pPr>
        <w:spacing w:line="480" w:lineRule="auto"/>
        <w:rPr>
          <w:rFonts w:ascii="Times New Roman" w:hAnsi="Times New Roman" w:cs="Times New Roman"/>
          <w:lang w:val="en-CA"/>
        </w:rPr>
      </w:pPr>
    </w:p>
    <w:p w14:paraId="0FED2245" w14:textId="77777777" w:rsidR="009D0CBA" w:rsidRPr="00000B0B" w:rsidRDefault="009D0CBA" w:rsidP="002E3223">
      <w:pPr>
        <w:spacing w:line="480" w:lineRule="auto"/>
        <w:rPr>
          <w:rFonts w:ascii="Times New Roman" w:hAnsi="Times New Roman" w:cs="Times New Roman"/>
          <w:b/>
          <w:bCs/>
          <w:lang w:val="en-CA"/>
        </w:rPr>
      </w:pPr>
      <w:r>
        <w:rPr>
          <w:rFonts w:ascii="Times New Roman" w:hAnsi="Times New Roman" w:cs="Times New Roman"/>
          <w:b/>
          <w:bCs/>
          <w:lang w:val="en-CA"/>
        </w:rPr>
        <w:t>Extraction of response variables and contextual variables from reports</w:t>
      </w:r>
    </w:p>
    <w:p w14:paraId="17485FF9" w14:textId="11A27A29" w:rsidR="009D0CBA"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lastRenderedPageBreak/>
        <w:t xml:space="preserve">Most reports (96.8 %, </w:t>
      </w:r>
      <w:r w:rsidRPr="003A5E82">
        <w:rPr>
          <w:rFonts w:ascii="Times New Roman" w:hAnsi="Times New Roman" w:cs="Times New Roman"/>
          <w:i/>
          <w:iCs/>
          <w:lang w:val="en-CA"/>
        </w:rPr>
        <w:t xml:space="preserve">N </w:t>
      </w:r>
      <w:r w:rsidRPr="003A5E82">
        <w:rPr>
          <w:rFonts w:ascii="Times New Roman" w:hAnsi="Times New Roman" w:cs="Times New Roman"/>
          <w:lang w:val="en-CA"/>
        </w:rPr>
        <w:t>= 8,859) included optional comments with further details about the human-coyote interaction</w:t>
      </w:r>
      <w:r>
        <w:rPr>
          <w:rFonts w:ascii="Times New Roman" w:hAnsi="Times New Roman" w:cs="Times New Roman"/>
          <w:lang w:val="en-CA"/>
        </w:rPr>
        <w:t xml:space="preserve"> including information on coyote </w:t>
      </w:r>
      <w:commentRangeStart w:id="358"/>
      <w:del w:id="359" w:author="Colleen Cassady St. Clair" w:date="2022-05-11T17:04:00Z">
        <w:r w:rsidDel="0036706C">
          <w:rPr>
            <w:rFonts w:ascii="Times New Roman" w:hAnsi="Times New Roman" w:cs="Times New Roman"/>
            <w:lang w:val="en-CA"/>
          </w:rPr>
          <w:delText>boldness</w:delText>
        </w:r>
      </w:del>
      <w:ins w:id="360" w:author="Colleen Cassady St. Clair" w:date="2022-05-11T17:04:00Z">
        <w:r w:rsidR="0036706C">
          <w:rPr>
            <w:rFonts w:ascii="Times New Roman" w:hAnsi="Times New Roman" w:cs="Times New Roman"/>
            <w:lang w:val="en-CA"/>
          </w:rPr>
          <w:t>behaviour</w:t>
        </w:r>
        <w:commentRangeEnd w:id="358"/>
        <w:r w:rsidR="0036706C">
          <w:rPr>
            <w:rStyle w:val="CommentReference"/>
          </w:rPr>
          <w:commentReference w:id="358"/>
        </w:r>
      </w:ins>
      <w:r>
        <w:rPr>
          <w:rFonts w:ascii="Times New Roman" w:hAnsi="Times New Roman" w:cs="Times New Roman"/>
          <w:lang w:val="en-CA"/>
        </w:rPr>
        <w:t xml:space="preserve">, human </w:t>
      </w:r>
      <w:del w:id="361" w:author="Colleen Cassady St. Clair" w:date="2022-05-11T17:05:00Z">
        <w:r w:rsidDel="0036706C">
          <w:rPr>
            <w:rFonts w:ascii="Times New Roman" w:hAnsi="Times New Roman" w:cs="Times New Roman"/>
            <w:lang w:val="en-CA"/>
          </w:rPr>
          <w:delText>concern</w:delText>
        </w:r>
      </w:del>
      <w:ins w:id="362" w:author="Colleen Cassady St. Clair" w:date="2022-05-11T17:05:00Z">
        <w:r w:rsidR="0036706C">
          <w:rPr>
            <w:rFonts w:ascii="Times New Roman" w:hAnsi="Times New Roman" w:cs="Times New Roman"/>
            <w:lang w:val="en-CA"/>
          </w:rPr>
          <w:t>perceptions</w:t>
        </w:r>
      </w:ins>
      <w:r>
        <w:rPr>
          <w:rFonts w:ascii="Times New Roman" w:hAnsi="Times New Roman" w:cs="Times New Roman"/>
          <w:lang w:val="en-CA"/>
        </w:rPr>
        <w:t xml:space="preserve">, and various contextual variables. We </w:t>
      </w:r>
      <w:ins w:id="363" w:author="Colleen Cassady St. Clair" w:date="2022-05-11T17:05:00Z">
        <w:r w:rsidR="0036706C">
          <w:rPr>
            <w:rFonts w:ascii="Times New Roman" w:hAnsi="Times New Roman" w:cs="Times New Roman"/>
            <w:lang w:val="en-CA"/>
          </w:rPr>
          <w:t xml:space="preserve">groomed the database to remove duplicate entries and spam reports, removed the names and contact information of reporters, and then </w:t>
        </w:r>
      </w:ins>
      <w:r>
        <w:rPr>
          <w:rFonts w:ascii="Times New Roman" w:hAnsi="Times New Roman" w:cs="Times New Roman"/>
          <w:lang w:val="en-CA"/>
        </w:rPr>
        <w:t xml:space="preserve">recruited a team of 30 volunteers and undergraduate students </w:t>
      </w:r>
      <w:del w:id="364" w:author="Colleen Cassady St. Clair" w:date="2022-05-11T17:06:00Z">
        <w:r w:rsidDel="0036706C">
          <w:rPr>
            <w:rFonts w:ascii="Times New Roman" w:hAnsi="Times New Roman" w:cs="Times New Roman"/>
            <w:lang w:val="en-CA"/>
          </w:rPr>
          <w:delText xml:space="preserve">that </w:delText>
        </w:r>
      </w:del>
      <w:ins w:id="365" w:author="Colleen Cassady St. Clair" w:date="2022-05-11T17:06:00Z">
        <w:r w:rsidR="0036706C">
          <w:rPr>
            <w:rFonts w:ascii="Times New Roman" w:hAnsi="Times New Roman" w:cs="Times New Roman"/>
            <w:lang w:val="en-CA"/>
          </w:rPr>
          <w:t xml:space="preserve">who </w:t>
        </w:r>
      </w:ins>
      <w:r>
        <w:rPr>
          <w:rFonts w:ascii="Times New Roman" w:hAnsi="Times New Roman" w:cs="Times New Roman"/>
          <w:lang w:val="en-CA"/>
        </w:rPr>
        <w:t>read and classified the comments in each report following a standardized protocol (</w:t>
      </w:r>
      <w:del w:id="366" w:author="Colleen Cassady St. Clair" w:date="2022-05-11T17:09:00Z">
        <w:r w:rsidDel="00B32E4D">
          <w:rPr>
            <w:rFonts w:ascii="Times New Roman" w:hAnsi="Times New Roman" w:cs="Times New Roman"/>
            <w:lang w:val="en-CA"/>
          </w:rPr>
          <w:delText xml:space="preserve">Figure 1, </w:delText>
        </w:r>
      </w:del>
      <w:del w:id="367" w:author="Colleen Cassady St. Clair" w:date="2022-05-11T17:07:00Z">
        <w:r w:rsidDel="0036706C">
          <w:rPr>
            <w:rFonts w:ascii="Times New Roman" w:hAnsi="Times New Roman" w:cs="Times New Roman"/>
            <w:lang w:val="en-CA"/>
          </w:rPr>
          <w:delText xml:space="preserve">Text 1 in </w:delText>
        </w:r>
      </w:del>
      <w:commentRangeStart w:id="368"/>
      <w:r>
        <w:rPr>
          <w:rFonts w:ascii="Times New Roman" w:hAnsi="Times New Roman" w:cs="Times New Roman"/>
          <w:lang w:val="en-CA"/>
        </w:rPr>
        <w:t>Appendix</w:t>
      </w:r>
      <w:commentRangeEnd w:id="368"/>
      <w:r w:rsidR="00B32E4D">
        <w:rPr>
          <w:rStyle w:val="CommentReference"/>
        </w:rPr>
        <w:commentReference w:id="368"/>
      </w:r>
      <w:r>
        <w:rPr>
          <w:rFonts w:ascii="Times New Roman" w:hAnsi="Times New Roman" w:cs="Times New Roman"/>
          <w:lang w:val="en-CA"/>
        </w:rPr>
        <w:t xml:space="preserve"> 1</w:t>
      </w:r>
      <w:ins w:id="369" w:author="Colleen Cassady St. Clair" w:date="2022-05-11T17:09:00Z">
        <w:r w:rsidR="00B32E4D">
          <w:rPr>
            <w:rFonts w:ascii="Times New Roman" w:hAnsi="Times New Roman" w:cs="Times New Roman"/>
            <w:lang w:val="en-CA"/>
          </w:rPr>
          <w:t>)</w:t>
        </w:r>
      </w:ins>
      <w:del w:id="370" w:author="Colleen Cassady St. Clair" w:date="2022-05-11T17:09:00Z">
        <w:r w:rsidDel="00B32E4D">
          <w:rPr>
            <w:rFonts w:ascii="Times New Roman" w:hAnsi="Times New Roman" w:cs="Times New Roman"/>
            <w:lang w:val="en-CA"/>
          </w:rPr>
          <w:delText>)</w:delText>
        </w:r>
      </w:del>
      <w:r>
        <w:rPr>
          <w:rFonts w:ascii="Times New Roman" w:hAnsi="Times New Roman" w:cs="Times New Roman"/>
          <w:lang w:val="en-CA"/>
        </w:rPr>
        <w:t xml:space="preserve">. For reports with comments that described </w:t>
      </w:r>
      <w:commentRangeStart w:id="371"/>
      <w:r>
        <w:rPr>
          <w:rFonts w:ascii="Times New Roman" w:hAnsi="Times New Roman" w:cs="Times New Roman"/>
          <w:lang w:val="en-CA"/>
        </w:rPr>
        <w:t>coyote</w:t>
      </w:r>
      <w:commentRangeEnd w:id="371"/>
      <w:r w:rsidR="00B32E4D">
        <w:rPr>
          <w:rStyle w:val="CommentReference"/>
        </w:rPr>
        <w:commentReference w:id="371"/>
      </w:r>
      <w:r>
        <w:rPr>
          <w:rFonts w:ascii="Times New Roman" w:hAnsi="Times New Roman" w:cs="Times New Roman"/>
          <w:lang w:val="en-CA"/>
        </w:rPr>
        <w:t xml:space="preserve"> behaviour, volunteers </w:t>
      </w:r>
      <w:del w:id="372" w:author="Colleen Cassady St. Clair" w:date="2022-05-11T17:09:00Z">
        <w:r w:rsidDel="00B32E4D">
          <w:rPr>
            <w:rFonts w:ascii="Times New Roman" w:hAnsi="Times New Roman" w:cs="Times New Roman"/>
            <w:lang w:val="en-CA"/>
          </w:rPr>
          <w:delText>assigned the behaviour a “boldness score”</w:delText>
        </w:r>
      </w:del>
      <w:ins w:id="373" w:author="Colleen Cassady St. Clair" w:date="2022-05-11T17:09:00Z">
        <w:r w:rsidR="00B32E4D">
          <w:rPr>
            <w:rFonts w:ascii="Times New Roman" w:hAnsi="Times New Roman" w:cs="Times New Roman"/>
            <w:lang w:val="en-CA"/>
          </w:rPr>
          <w:t>assessed the degree of boldness</w:t>
        </w:r>
      </w:ins>
      <w:r>
        <w:rPr>
          <w:rFonts w:ascii="Times New Roman" w:hAnsi="Times New Roman" w:cs="Times New Roman"/>
          <w:lang w:val="en-CA"/>
        </w:rPr>
        <w:t xml:space="preserve"> on an ordinal scale from one</w:t>
      </w:r>
      <w:ins w:id="374" w:author="Colleen Cassady St. Clair" w:date="2022-05-11T17:11:00Z">
        <w:r w:rsidR="00B32E4D">
          <w:rPr>
            <w:rFonts w:ascii="Times New Roman" w:hAnsi="Times New Roman" w:cs="Times New Roman"/>
            <w:lang w:val="en-CA"/>
          </w:rPr>
          <w:t xml:space="preserve"> (</w:t>
        </w:r>
        <w:commentRangeStart w:id="375"/>
        <w:r w:rsidR="00B32E4D">
          <w:rPr>
            <w:rFonts w:ascii="Times New Roman" w:hAnsi="Times New Roman" w:cs="Times New Roman"/>
            <w:lang w:val="en-CA"/>
          </w:rPr>
          <w:t>ran</w:t>
        </w:r>
        <w:commentRangeEnd w:id="375"/>
        <w:r w:rsidR="00B32E4D">
          <w:rPr>
            <w:rStyle w:val="CommentReference"/>
          </w:rPr>
          <w:commentReference w:id="375"/>
        </w:r>
        <w:r w:rsidR="00B32E4D">
          <w:rPr>
            <w:rFonts w:ascii="Times New Roman" w:hAnsi="Times New Roman" w:cs="Times New Roman"/>
            <w:lang w:val="en-CA"/>
          </w:rPr>
          <w:t xml:space="preserve"> away)</w:t>
        </w:r>
      </w:ins>
      <w:r>
        <w:rPr>
          <w:rFonts w:ascii="Times New Roman" w:hAnsi="Times New Roman" w:cs="Times New Roman"/>
          <w:lang w:val="en-CA"/>
        </w:rPr>
        <w:t xml:space="preserve"> to nine</w:t>
      </w:r>
      <w:ins w:id="376" w:author="Colleen Cassady St. Clair" w:date="2022-05-11T17:11:00Z">
        <w:r w:rsidR="00B32E4D">
          <w:rPr>
            <w:rFonts w:ascii="Times New Roman" w:hAnsi="Times New Roman" w:cs="Times New Roman"/>
            <w:lang w:val="en-CA"/>
          </w:rPr>
          <w:t xml:space="preserve"> (made physical contact with pets or people)</w:t>
        </w:r>
      </w:ins>
      <w:r>
        <w:rPr>
          <w:rFonts w:ascii="Times New Roman" w:hAnsi="Times New Roman" w:cs="Times New Roman"/>
          <w:lang w:val="en-CA"/>
        </w:rPr>
        <w:t xml:space="preserve">. We later simplified these categories into </w:t>
      </w:r>
      <w:r w:rsidRPr="003A5E82">
        <w:rPr>
          <w:rFonts w:ascii="Times New Roman" w:hAnsi="Times New Roman" w:cs="Times New Roman"/>
          <w:lang w:val="en-CA"/>
        </w:rPr>
        <w:t xml:space="preserve">a four-point scale </w:t>
      </w:r>
      <w:ins w:id="377" w:author="Colleen Cassady St. Clair" w:date="2022-05-12T09:42:00Z">
        <w:r w:rsidR="005A5788">
          <w:rPr>
            <w:rFonts w:ascii="Times New Roman" w:hAnsi="Times New Roman" w:cs="Times New Roman"/>
            <w:lang w:val="en-CA"/>
          </w:rPr>
          <w:t xml:space="preserve">defining as </w:t>
        </w:r>
      </w:ins>
      <w:del w:id="378" w:author="Colleen Cassady St. Clair" w:date="2022-05-12T09:42:00Z">
        <w:r w:rsidDel="005A5788">
          <w:rPr>
            <w:rFonts w:ascii="Times New Roman" w:hAnsi="Times New Roman" w:cs="Times New Roman"/>
            <w:lang w:val="en-CA"/>
          </w:rPr>
          <w:delText xml:space="preserve">of </w:delText>
        </w:r>
        <w:r w:rsidRPr="003A5E82" w:rsidDel="005A5788">
          <w:rPr>
            <w:rFonts w:ascii="Times New Roman" w:hAnsi="Times New Roman" w:cs="Times New Roman"/>
            <w:lang w:val="en-CA"/>
          </w:rPr>
          <w:delText xml:space="preserve">ranging from </w:delText>
        </w:r>
      </w:del>
      <w:commentRangeStart w:id="379"/>
      <w:r w:rsidRPr="003A5E82">
        <w:rPr>
          <w:rFonts w:ascii="Times New Roman" w:hAnsi="Times New Roman" w:cs="Times New Roman"/>
          <w:lang w:val="en-CA"/>
        </w:rPr>
        <w:t>avoidance</w:t>
      </w:r>
      <w:commentRangeEnd w:id="379"/>
      <w:r w:rsidR="005A5788">
        <w:rPr>
          <w:rStyle w:val="CommentReference"/>
        </w:rPr>
        <w:commentReference w:id="379"/>
      </w:r>
      <w:ins w:id="380" w:author="Colleen Cassady St. Clair" w:date="2022-05-12T09:43:00Z">
        <w:r w:rsidR="005A5788">
          <w:rPr>
            <w:rFonts w:ascii="Times New Roman" w:hAnsi="Times New Roman" w:cs="Times New Roman"/>
            <w:lang w:val="en-CA"/>
          </w:rPr>
          <w:t xml:space="preserve">, indifferent, bold, and aggressive </w:t>
        </w:r>
      </w:ins>
      <w:del w:id="381" w:author="Colleen Cassady St. Clair" w:date="2022-05-12T09:43:00Z">
        <w:r w:rsidRPr="003A5E82" w:rsidDel="005A5788">
          <w:rPr>
            <w:rFonts w:ascii="Times New Roman" w:hAnsi="Times New Roman" w:cs="Times New Roman"/>
            <w:lang w:val="en-CA"/>
          </w:rPr>
          <w:delText xml:space="preserve"> (e.g., ran away) to aggressive </w:delText>
        </w:r>
      </w:del>
      <w:r w:rsidRPr="003A5E82">
        <w:rPr>
          <w:rFonts w:ascii="Times New Roman" w:hAnsi="Times New Roman" w:cs="Times New Roman"/>
          <w:lang w:val="en-CA"/>
        </w:rPr>
        <w:t>behaviour</w:t>
      </w:r>
      <w:ins w:id="382" w:author="Colleen Cassady St. Clair" w:date="2022-05-12T09:43:00Z">
        <w:r w:rsidR="005A5788">
          <w:rPr>
            <w:rFonts w:ascii="Times New Roman" w:hAnsi="Times New Roman" w:cs="Times New Roman"/>
            <w:lang w:val="en-CA"/>
          </w:rPr>
          <w:t>s</w:t>
        </w:r>
      </w:ins>
      <w:r w:rsidRPr="003A5E82">
        <w:rPr>
          <w:rFonts w:ascii="Times New Roman" w:hAnsi="Times New Roman" w:cs="Times New Roman"/>
          <w:lang w:val="en-CA"/>
        </w:rPr>
        <w:t xml:space="preserve"> (</w:t>
      </w:r>
      <w:del w:id="383" w:author="Colleen Cassady St. Clair" w:date="2022-05-12T09:43:00Z">
        <w:r w:rsidRPr="003A5E82" w:rsidDel="005A5788">
          <w:rPr>
            <w:rFonts w:ascii="Times New Roman" w:hAnsi="Times New Roman" w:cs="Times New Roman"/>
            <w:lang w:val="en-CA"/>
          </w:rPr>
          <w:delText>e.g., made physical contact</w:delText>
        </w:r>
        <w:r w:rsidDel="005A5788">
          <w:rPr>
            <w:rFonts w:ascii="Times New Roman" w:hAnsi="Times New Roman" w:cs="Times New Roman"/>
            <w:lang w:val="en-CA"/>
          </w:rPr>
          <w:delText>;</w:delText>
        </w:r>
        <w:r w:rsidRPr="003A5E82" w:rsidDel="005A5788">
          <w:rPr>
            <w:rFonts w:ascii="Times New Roman" w:hAnsi="Times New Roman" w:cs="Times New Roman"/>
            <w:lang w:val="en-CA"/>
          </w:rPr>
          <w:delText xml:space="preserve"> </w:delText>
        </w:r>
      </w:del>
      <w:r w:rsidRPr="003A5E82">
        <w:rPr>
          <w:rFonts w:ascii="Times New Roman" w:hAnsi="Times New Roman" w:cs="Times New Roman"/>
          <w:lang w:val="en-CA"/>
        </w:rPr>
        <w:t xml:space="preserve">Table 1). </w:t>
      </w:r>
      <w:ins w:id="384" w:author="Colleen Cassady St. Clair" w:date="2022-05-12T09:44:00Z">
        <w:r w:rsidR="005A5788">
          <w:rPr>
            <w:rFonts w:ascii="Times New Roman" w:hAnsi="Times New Roman" w:cs="Times New Roman"/>
            <w:lang w:val="en-CA"/>
          </w:rPr>
          <w:t>We coded h</w:t>
        </w:r>
      </w:ins>
      <w:del w:id="385" w:author="Colleen Cassady St. Clair" w:date="2022-05-12T09:44:00Z">
        <w:r w:rsidDel="005A5788">
          <w:rPr>
            <w:rFonts w:ascii="Times New Roman" w:hAnsi="Times New Roman" w:cs="Times New Roman"/>
            <w:lang w:val="en-CA"/>
          </w:rPr>
          <w:delText>H</w:delText>
        </w:r>
      </w:del>
      <w:r>
        <w:rPr>
          <w:rFonts w:ascii="Times New Roman" w:hAnsi="Times New Roman" w:cs="Times New Roman"/>
          <w:lang w:val="en-CA"/>
        </w:rPr>
        <w:t xml:space="preserve">uman </w:t>
      </w:r>
      <w:del w:id="386" w:author="Colleen Cassady St. Clair" w:date="2022-05-12T09:43:00Z">
        <w:r w:rsidDel="005A5788">
          <w:rPr>
            <w:rFonts w:ascii="Times New Roman" w:hAnsi="Times New Roman" w:cs="Times New Roman"/>
            <w:lang w:val="en-CA"/>
          </w:rPr>
          <w:delText xml:space="preserve">concern </w:delText>
        </w:r>
      </w:del>
      <w:ins w:id="387" w:author="Colleen Cassady St. Clair" w:date="2022-05-12T09:43:00Z">
        <w:r w:rsidR="005A5788">
          <w:rPr>
            <w:rFonts w:ascii="Times New Roman" w:hAnsi="Times New Roman" w:cs="Times New Roman"/>
            <w:lang w:val="en-CA"/>
          </w:rPr>
          <w:t xml:space="preserve">perception related to the coyote </w:t>
        </w:r>
      </w:ins>
      <w:del w:id="388" w:author="Colleen Cassady St. Clair" w:date="2022-05-12T09:44:00Z">
        <w:r w:rsidDel="005A5788">
          <w:rPr>
            <w:rFonts w:ascii="Times New Roman" w:hAnsi="Times New Roman" w:cs="Times New Roman"/>
            <w:lang w:val="en-CA"/>
          </w:rPr>
          <w:delText xml:space="preserve">was classified </w:delText>
        </w:r>
      </w:del>
      <w:r>
        <w:rPr>
          <w:rFonts w:ascii="Times New Roman" w:hAnsi="Times New Roman" w:cs="Times New Roman"/>
          <w:lang w:val="en-CA"/>
        </w:rPr>
        <w:t xml:space="preserve">on </w:t>
      </w:r>
      <w:r w:rsidRPr="003A5E82">
        <w:rPr>
          <w:rFonts w:ascii="Times New Roman" w:hAnsi="Times New Roman" w:cs="Times New Roman"/>
          <w:lang w:val="en-CA"/>
        </w:rPr>
        <w:t xml:space="preserve">a three-point ordinal scale </w:t>
      </w:r>
      <w:r>
        <w:rPr>
          <w:rFonts w:ascii="Times New Roman" w:hAnsi="Times New Roman" w:cs="Times New Roman"/>
          <w:lang w:val="en-CA"/>
        </w:rPr>
        <w:t xml:space="preserve">based on the explicit presence of words that </w:t>
      </w:r>
      <w:del w:id="389" w:author="Colleen Cassady St. Clair" w:date="2022-05-12T09:44:00Z">
        <w:r w:rsidDel="005A5788">
          <w:rPr>
            <w:rFonts w:ascii="Times New Roman" w:hAnsi="Times New Roman" w:cs="Times New Roman"/>
            <w:lang w:val="en-CA"/>
          </w:rPr>
          <w:delText xml:space="preserve">directly reflect human concern. The three categories ranged </w:delText>
        </w:r>
        <w:r w:rsidRPr="003A5E82" w:rsidDel="005A5788">
          <w:rPr>
            <w:rFonts w:ascii="Times New Roman" w:hAnsi="Times New Roman" w:cs="Times New Roman"/>
            <w:lang w:val="en-CA"/>
          </w:rPr>
          <w:delText xml:space="preserve">from </w:delText>
        </w:r>
      </w:del>
      <w:ins w:id="390" w:author="Colleen Cassady St. Clair" w:date="2022-05-12T09:44:00Z">
        <w:r w:rsidR="005A5788">
          <w:rPr>
            <w:rFonts w:ascii="Times New Roman" w:hAnsi="Times New Roman" w:cs="Times New Roman"/>
            <w:lang w:val="en-CA"/>
          </w:rPr>
          <w:t xml:space="preserve">conveyed </w:t>
        </w:r>
      </w:ins>
      <w:r w:rsidRPr="003A5E82">
        <w:rPr>
          <w:rFonts w:ascii="Times New Roman" w:hAnsi="Times New Roman" w:cs="Times New Roman"/>
          <w:lang w:val="en-CA"/>
        </w:rPr>
        <w:t xml:space="preserve">positive (e.g., beautiful), </w:t>
      </w:r>
      <w:del w:id="391" w:author="Colleen Cassady St. Clair" w:date="2022-05-12T09:44:00Z">
        <w:r w:rsidRPr="003A5E82" w:rsidDel="005A5788">
          <w:rPr>
            <w:rFonts w:ascii="Times New Roman" w:hAnsi="Times New Roman" w:cs="Times New Roman"/>
            <w:lang w:val="en-CA"/>
          </w:rPr>
          <w:delText xml:space="preserve">to </w:delText>
        </w:r>
      </w:del>
      <w:r w:rsidRPr="003A5E82">
        <w:rPr>
          <w:rFonts w:ascii="Times New Roman" w:hAnsi="Times New Roman" w:cs="Times New Roman"/>
          <w:lang w:val="en-CA"/>
        </w:rPr>
        <w:t xml:space="preserve">neutral (e.g., curious or not scared), </w:t>
      </w:r>
      <w:del w:id="392" w:author="Colleen Cassady St. Clair" w:date="2022-05-12T09:44:00Z">
        <w:r w:rsidRPr="003A5E82" w:rsidDel="005A5788">
          <w:rPr>
            <w:rFonts w:ascii="Times New Roman" w:hAnsi="Times New Roman" w:cs="Times New Roman"/>
            <w:lang w:val="en-CA"/>
          </w:rPr>
          <w:delText xml:space="preserve">to </w:delText>
        </w:r>
      </w:del>
      <w:ins w:id="393" w:author="Colleen Cassady St. Clair" w:date="2022-05-12T09:44:00Z">
        <w:r w:rsidR="005A5788">
          <w:rPr>
            <w:rFonts w:ascii="Times New Roman" w:hAnsi="Times New Roman" w:cs="Times New Roman"/>
            <w:lang w:val="en-CA"/>
          </w:rPr>
          <w:t xml:space="preserve">or </w:t>
        </w:r>
      </w:ins>
      <w:r w:rsidRPr="003A5E82">
        <w:rPr>
          <w:rFonts w:ascii="Times New Roman" w:hAnsi="Times New Roman" w:cs="Times New Roman"/>
          <w:lang w:val="en-CA"/>
        </w:rPr>
        <w:t>negative (e.g., scared) emotion</w:t>
      </w:r>
      <w:ins w:id="394" w:author="Colleen Cassady St. Clair" w:date="2022-05-12T09:45:00Z">
        <w:r w:rsidR="005A5788">
          <w:rPr>
            <w:rFonts w:ascii="Times New Roman" w:hAnsi="Times New Roman" w:cs="Times New Roman"/>
            <w:lang w:val="en-CA"/>
          </w:rPr>
          <w:t xml:space="preserve">s or attitudes </w:t>
        </w:r>
      </w:ins>
      <w:del w:id="395" w:author="Colleen Cassady St. Clair" w:date="2022-05-12T09:45:00Z">
        <w:r w:rsidRPr="003A5E82" w:rsidDel="005A5788">
          <w:rPr>
            <w:rFonts w:ascii="Times New Roman" w:hAnsi="Times New Roman" w:cs="Times New Roman"/>
            <w:lang w:val="en-CA"/>
          </w:rPr>
          <w:delText>al responses or perceptions</w:delText>
        </w:r>
        <w:r w:rsidDel="005A5788">
          <w:rPr>
            <w:rFonts w:ascii="Times New Roman" w:hAnsi="Times New Roman" w:cs="Times New Roman"/>
            <w:lang w:val="en-CA"/>
          </w:rPr>
          <w:delText xml:space="preserve"> </w:delText>
        </w:r>
      </w:del>
      <w:r w:rsidRPr="003A5E82">
        <w:rPr>
          <w:rFonts w:ascii="Times New Roman" w:hAnsi="Times New Roman" w:cs="Times New Roman"/>
          <w:lang w:val="en-CA"/>
        </w:rPr>
        <w:t xml:space="preserve">(Table 2). </w:t>
      </w:r>
    </w:p>
    <w:p w14:paraId="4E96A20E" w14:textId="77777777" w:rsidR="009D0CBA" w:rsidRDefault="009D0CBA" w:rsidP="002E3223">
      <w:pPr>
        <w:spacing w:line="480" w:lineRule="auto"/>
        <w:rPr>
          <w:rFonts w:ascii="Times New Roman" w:hAnsi="Times New Roman" w:cs="Times New Roman"/>
          <w:lang w:val="en-CA"/>
        </w:rPr>
      </w:pPr>
    </w:p>
    <w:p w14:paraId="03D3E1AF" w14:textId="6206EAAB" w:rsidR="009D0CBA" w:rsidRDefault="009D0CBA" w:rsidP="002E3223">
      <w:pPr>
        <w:spacing w:line="480" w:lineRule="auto"/>
        <w:rPr>
          <w:rFonts w:ascii="Times New Roman" w:hAnsi="Times New Roman" w:cs="Times New Roman"/>
          <w:lang w:val="en-CA"/>
        </w:rPr>
      </w:pPr>
      <w:del w:id="396" w:author="Colleen Cassady St. Clair" w:date="2022-05-12T09:45:00Z">
        <w:r w:rsidDel="005A5788">
          <w:rPr>
            <w:rFonts w:ascii="Times New Roman" w:hAnsi="Times New Roman" w:cs="Times New Roman"/>
            <w:lang w:val="en-CA"/>
          </w:rPr>
          <w:delText>The</w:delText>
        </w:r>
        <w:r w:rsidRPr="003A5E82" w:rsidDel="005A5788">
          <w:rPr>
            <w:rFonts w:ascii="Times New Roman" w:hAnsi="Times New Roman" w:cs="Times New Roman"/>
            <w:lang w:val="en-CA"/>
          </w:rPr>
          <w:delText xml:space="preserve"> </w:delText>
        </w:r>
      </w:del>
      <w:ins w:id="397" w:author="Colleen Cassady St. Clair" w:date="2022-05-12T09:45:00Z">
        <w:r w:rsidR="005A5788">
          <w:rPr>
            <w:rFonts w:ascii="Times New Roman" w:hAnsi="Times New Roman" w:cs="Times New Roman"/>
            <w:lang w:val="en-CA"/>
          </w:rPr>
          <w:t>We coded report comments for the presence of</w:t>
        </w:r>
        <w:r w:rsidR="005A5788" w:rsidRPr="003A5E82">
          <w:rPr>
            <w:rFonts w:ascii="Times New Roman" w:hAnsi="Times New Roman" w:cs="Times New Roman"/>
            <w:lang w:val="en-CA"/>
          </w:rPr>
          <w:t xml:space="preserve"> </w:t>
        </w:r>
      </w:ins>
      <w:r w:rsidRPr="003A5E82">
        <w:rPr>
          <w:rFonts w:ascii="Times New Roman" w:hAnsi="Times New Roman" w:cs="Times New Roman"/>
          <w:lang w:val="en-CA"/>
        </w:rPr>
        <w:t>five contextual variables</w:t>
      </w:r>
      <w:r>
        <w:rPr>
          <w:rFonts w:ascii="Times New Roman" w:hAnsi="Times New Roman" w:cs="Times New Roman"/>
          <w:lang w:val="en-CA"/>
        </w:rPr>
        <w:t xml:space="preserve"> </w:t>
      </w:r>
      <w:del w:id="398" w:author="Colleen Cassady St. Clair" w:date="2022-05-12T09:46:00Z">
        <w:r w:rsidDel="005A5788">
          <w:rPr>
            <w:rFonts w:ascii="Times New Roman" w:hAnsi="Times New Roman" w:cs="Times New Roman"/>
            <w:lang w:val="en-CA"/>
          </w:rPr>
          <w:delText>that we determined from report comments were</w:delText>
        </w:r>
      </w:del>
      <w:ins w:id="399" w:author="Colleen Cassady St. Clair" w:date="2022-05-12T09:46:00Z">
        <w:r w:rsidR="005A5788">
          <w:rPr>
            <w:rFonts w:ascii="Times New Roman" w:hAnsi="Times New Roman" w:cs="Times New Roman"/>
            <w:lang w:val="en-CA"/>
          </w:rPr>
          <w:t>including</w:t>
        </w:r>
      </w:ins>
      <w:r>
        <w:rPr>
          <w:rFonts w:ascii="Times New Roman" w:hAnsi="Times New Roman" w:cs="Times New Roman"/>
          <w:lang w:val="en-CA"/>
        </w:rPr>
        <w:t xml:space="preserve"> (1)</w:t>
      </w:r>
      <w:r w:rsidRPr="003A5E82">
        <w:rPr>
          <w:rFonts w:ascii="Times New Roman" w:hAnsi="Times New Roman" w:cs="Times New Roman"/>
          <w:lang w:val="en-CA"/>
        </w:rPr>
        <w:t xml:space="preserve"> the human activity occurring at the time of the report (e.g., walking, cycling, driving), </w:t>
      </w:r>
      <w:r>
        <w:rPr>
          <w:rFonts w:ascii="Times New Roman" w:hAnsi="Times New Roman" w:cs="Times New Roman"/>
          <w:lang w:val="en-CA"/>
        </w:rPr>
        <w:t>(2)</w:t>
      </w:r>
      <w:del w:id="400" w:author="Colleen Cassady St. Clair" w:date="2022-05-12T09:46:00Z">
        <w:r w:rsidDel="005A5788">
          <w:rPr>
            <w:rFonts w:ascii="Times New Roman" w:hAnsi="Times New Roman" w:cs="Times New Roman"/>
            <w:lang w:val="en-CA"/>
          </w:rPr>
          <w:delText>;</w:delText>
        </w:r>
      </w:del>
      <w:r>
        <w:rPr>
          <w:rFonts w:ascii="Times New Roman" w:hAnsi="Times New Roman" w:cs="Times New Roman"/>
          <w:lang w:val="en-CA"/>
        </w:rPr>
        <w:t xml:space="preserve"> </w:t>
      </w:r>
      <w:r w:rsidRPr="003A5E82">
        <w:rPr>
          <w:rFonts w:ascii="Times New Roman" w:hAnsi="Times New Roman" w:cs="Times New Roman"/>
          <w:lang w:val="en-CA"/>
        </w:rPr>
        <w:t xml:space="preserve">the presence </w:t>
      </w:r>
      <w:r>
        <w:rPr>
          <w:rFonts w:ascii="Times New Roman" w:hAnsi="Times New Roman" w:cs="Times New Roman"/>
          <w:lang w:val="en-CA"/>
        </w:rPr>
        <w:t xml:space="preserve">or mention </w:t>
      </w:r>
      <w:r w:rsidRPr="003A5E82">
        <w:rPr>
          <w:rFonts w:ascii="Times New Roman" w:hAnsi="Times New Roman" w:cs="Times New Roman"/>
          <w:lang w:val="en-CA"/>
        </w:rPr>
        <w:t xml:space="preserve">of vulnerable individuals (children, dogs or cats), </w:t>
      </w:r>
      <w:r>
        <w:rPr>
          <w:rFonts w:ascii="Times New Roman" w:hAnsi="Times New Roman" w:cs="Times New Roman"/>
          <w:lang w:val="en-CA"/>
        </w:rPr>
        <w:t>(3)</w:t>
      </w:r>
      <w:del w:id="401" w:author="Colleen Cassady St. Clair" w:date="2022-05-12T09:46:00Z">
        <w:r w:rsidDel="005A5788">
          <w:rPr>
            <w:rFonts w:ascii="Times New Roman" w:hAnsi="Times New Roman" w:cs="Times New Roman"/>
            <w:lang w:val="en-CA"/>
          </w:rPr>
          <w:delText>;</w:delText>
        </w:r>
      </w:del>
      <w:r>
        <w:rPr>
          <w:rFonts w:ascii="Times New Roman" w:hAnsi="Times New Roman" w:cs="Times New Roman"/>
          <w:lang w:val="en-CA"/>
        </w:rPr>
        <w:t xml:space="preserve"> </w:t>
      </w:r>
      <w:r w:rsidRPr="003A5E82">
        <w:rPr>
          <w:rFonts w:ascii="Times New Roman" w:hAnsi="Times New Roman" w:cs="Times New Roman"/>
          <w:lang w:val="en-CA"/>
        </w:rPr>
        <w:t>if dogs present were leashed or off leash,</w:t>
      </w:r>
      <w:r>
        <w:rPr>
          <w:rFonts w:ascii="Times New Roman" w:hAnsi="Times New Roman" w:cs="Times New Roman"/>
          <w:lang w:val="en-CA"/>
        </w:rPr>
        <w:t xml:space="preserve"> (4)</w:t>
      </w:r>
      <w:del w:id="402" w:author="Colleen Cassady St. Clair" w:date="2022-05-12T09:46:00Z">
        <w:r w:rsidDel="005A5788">
          <w:rPr>
            <w:rFonts w:ascii="Times New Roman" w:hAnsi="Times New Roman" w:cs="Times New Roman"/>
            <w:lang w:val="en-CA"/>
          </w:rPr>
          <w:delText>;</w:delText>
        </w:r>
      </w:del>
      <w:r w:rsidRPr="003A5E82">
        <w:rPr>
          <w:rFonts w:ascii="Times New Roman" w:hAnsi="Times New Roman" w:cs="Times New Roman"/>
          <w:lang w:val="en-CA"/>
        </w:rPr>
        <w:t xml:space="preserve"> the number of coyotes</w:t>
      </w:r>
      <w:r>
        <w:rPr>
          <w:rFonts w:ascii="Times New Roman" w:hAnsi="Times New Roman" w:cs="Times New Roman"/>
          <w:lang w:val="en-CA"/>
        </w:rPr>
        <w:t xml:space="preserve"> observed</w:t>
      </w:r>
      <w:ins w:id="403" w:author="Colleen Cassady St. Clair" w:date="2022-05-12T09:46:00Z">
        <w:r w:rsidR="005A5788">
          <w:rPr>
            <w:rFonts w:ascii="Times New Roman" w:hAnsi="Times New Roman" w:cs="Times New Roman"/>
            <w:lang w:val="en-CA"/>
          </w:rPr>
          <w:t>,</w:t>
        </w:r>
      </w:ins>
      <w:del w:id="404" w:author="Colleen Cassady St. Clair" w:date="2022-05-12T09:46:00Z">
        <w:r w:rsidDel="005A5788">
          <w:rPr>
            <w:rFonts w:ascii="Times New Roman" w:hAnsi="Times New Roman" w:cs="Times New Roman"/>
            <w:lang w:val="en-CA"/>
          </w:rPr>
          <w:delText>;</w:delText>
        </w:r>
      </w:del>
      <w:r>
        <w:rPr>
          <w:rFonts w:ascii="Times New Roman" w:hAnsi="Times New Roman" w:cs="Times New Roman"/>
          <w:lang w:val="en-CA"/>
        </w:rPr>
        <w:t xml:space="preserve"> </w:t>
      </w:r>
      <w:r w:rsidRPr="003A5E82">
        <w:rPr>
          <w:rFonts w:ascii="Times New Roman" w:hAnsi="Times New Roman" w:cs="Times New Roman"/>
          <w:lang w:val="en-CA"/>
        </w:rPr>
        <w:t xml:space="preserve">and </w:t>
      </w:r>
      <w:r>
        <w:rPr>
          <w:rFonts w:ascii="Times New Roman" w:hAnsi="Times New Roman" w:cs="Times New Roman"/>
          <w:lang w:val="en-CA"/>
        </w:rPr>
        <w:t xml:space="preserve">(5) </w:t>
      </w:r>
      <w:del w:id="405" w:author="Colleen Cassady St. Clair" w:date="2022-05-12T09:46:00Z">
        <w:r w:rsidDel="005A5788">
          <w:rPr>
            <w:rFonts w:ascii="Times New Roman" w:hAnsi="Times New Roman" w:cs="Times New Roman"/>
            <w:lang w:val="en-CA"/>
          </w:rPr>
          <w:delText>the reporter’s interpretation</w:delText>
        </w:r>
      </w:del>
      <w:ins w:id="406" w:author="Colleen Cassady St. Clair" w:date="2022-05-12T09:46:00Z">
        <w:r w:rsidR="005A5788">
          <w:rPr>
            <w:rFonts w:ascii="Times New Roman" w:hAnsi="Times New Roman" w:cs="Times New Roman"/>
            <w:lang w:val="en-CA"/>
          </w:rPr>
          <w:t>any mention</w:t>
        </w:r>
      </w:ins>
      <w:r>
        <w:rPr>
          <w:rFonts w:ascii="Times New Roman" w:hAnsi="Times New Roman" w:cs="Times New Roman"/>
          <w:lang w:val="en-CA"/>
        </w:rPr>
        <w:t xml:space="preserve"> of </w:t>
      </w:r>
      <w:r w:rsidRPr="003A5E82">
        <w:rPr>
          <w:rFonts w:ascii="Times New Roman" w:hAnsi="Times New Roman" w:cs="Times New Roman"/>
          <w:lang w:val="en-CA"/>
        </w:rPr>
        <w:t>coyote health</w:t>
      </w:r>
      <w:ins w:id="407" w:author="Colleen Cassady St. Clair" w:date="2022-05-12T09:47:00Z">
        <w:r w:rsidR="005A5788">
          <w:rPr>
            <w:rFonts w:ascii="Times New Roman" w:hAnsi="Times New Roman" w:cs="Times New Roman"/>
            <w:lang w:val="en-CA"/>
          </w:rPr>
          <w:t xml:space="preserve"> status (e.g., mangy)</w:t>
        </w:r>
      </w:ins>
      <w:r w:rsidRPr="003A5E82">
        <w:rPr>
          <w:rFonts w:ascii="Times New Roman" w:hAnsi="Times New Roman" w:cs="Times New Roman"/>
          <w:lang w:val="en-CA"/>
        </w:rPr>
        <w:t>.</w:t>
      </w:r>
      <w:r>
        <w:rPr>
          <w:rFonts w:ascii="Times New Roman" w:hAnsi="Times New Roman" w:cs="Times New Roman"/>
          <w:lang w:val="en-CA"/>
        </w:rPr>
        <w:t xml:space="preserve"> To assess the repeatability between report classifiers, </w:t>
      </w:r>
      <w:del w:id="408" w:author="Colleen Cassady St. Clair" w:date="2022-05-12T09:47:00Z">
        <w:r w:rsidDel="005A5788">
          <w:rPr>
            <w:rFonts w:ascii="Times New Roman" w:hAnsi="Times New Roman" w:cs="Times New Roman"/>
            <w:lang w:val="en-CA"/>
          </w:rPr>
          <w:delText>J. Farr</w:delText>
        </w:r>
      </w:del>
      <w:ins w:id="409" w:author="Colleen Cassady St. Clair" w:date="2022-05-12T09:47:00Z">
        <w:r w:rsidR="005A5788">
          <w:rPr>
            <w:rFonts w:ascii="Times New Roman" w:hAnsi="Times New Roman" w:cs="Times New Roman"/>
            <w:lang w:val="en-CA"/>
          </w:rPr>
          <w:t>one author (JJF)</w:t>
        </w:r>
      </w:ins>
      <w:r>
        <w:rPr>
          <w:rFonts w:ascii="Times New Roman" w:hAnsi="Times New Roman" w:cs="Times New Roman"/>
          <w:lang w:val="en-CA"/>
        </w:rPr>
        <w:t xml:space="preserve"> randomly selected and re-classified 100 reports</w:t>
      </w:r>
      <w:ins w:id="410" w:author="Colleen Cassady St. Clair" w:date="2022-05-12T09:47:00Z">
        <w:r w:rsidR="005A5788">
          <w:rPr>
            <w:rFonts w:ascii="Times New Roman" w:hAnsi="Times New Roman" w:cs="Times New Roman"/>
            <w:lang w:val="en-CA"/>
          </w:rPr>
          <w:t xml:space="preserve"> </w:t>
        </w:r>
        <w:commentRangeStart w:id="411"/>
        <w:r w:rsidR="005A5788">
          <w:rPr>
            <w:rFonts w:ascii="Times New Roman" w:hAnsi="Times New Roman" w:cs="Times New Roman"/>
            <w:lang w:val="en-CA"/>
          </w:rPr>
          <w:t>for</w:t>
        </w:r>
        <w:commentRangeEnd w:id="411"/>
        <w:r w:rsidR="005A5788">
          <w:rPr>
            <w:rStyle w:val="CommentReference"/>
          </w:rPr>
          <w:commentReference w:id="411"/>
        </w:r>
        <w:r w:rsidR="005A5788">
          <w:rPr>
            <w:rFonts w:ascii="Times New Roman" w:hAnsi="Times New Roman" w:cs="Times New Roman"/>
            <w:lang w:val="en-CA"/>
          </w:rPr>
          <w:t xml:space="preserve"> each volunteer</w:t>
        </w:r>
      </w:ins>
      <w:r>
        <w:rPr>
          <w:rFonts w:ascii="Times New Roman" w:hAnsi="Times New Roman" w:cs="Times New Roman"/>
          <w:lang w:val="en-CA"/>
        </w:rPr>
        <w:t xml:space="preserve">. </w:t>
      </w:r>
      <w:ins w:id="412" w:author="Colleen Cassady St. Clair" w:date="2022-05-12T09:48:00Z">
        <w:r w:rsidR="005A5788">
          <w:rPr>
            <w:rFonts w:ascii="Times New Roman" w:hAnsi="Times New Roman" w:cs="Times New Roman"/>
            <w:lang w:val="en-CA"/>
          </w:rPr>
          <w:t xml:space="preserve">We assessed inter-observer differences by calculating </w:t>
        </w:r>
        <w:r w:rsidR="005A5788">
          <w:rPr>
            <w:rFonts w:ascii="Times New Roman" w:hAnsi="Times New Roman" w:cs="Times New Roman"/>
            <w:lang w:val="en-CA"/>
          </w:rPr>
          <w:lastRenderedPageBreak/>
          <w:t xml:space="preserve">the percentage of reports that generated a different classification for each of the five variables. </w:t>
        </w:r>
      </w:ins>
      <w:del w:id="413" w:author="Colleen Cassady St. Clair" w:date="2022-05-12T09:48:00Z">
        <w:r w:rsidDel="005A5788">
          <w:rPr>
            <w:rFonts w:ascii="Times New Roman" w:hAnsi="Times New Roman" w:cs="Times New Roman"/>
            <w:lang w:val="en-CA"/>
          </w:rPr>
          <w:delText xml:space="preserve">For each variable that was extracted from the reports, we then calculated the percentage of reports where that variable was classified the same between reporters. </w:delText>
        </w:r>
      </w:del>
    </w:p>
    <w:p w14:paraId="7285ADF2" w14:textId="77777777" w:rsidR="009D0CBA" w:rsidRPr="00671E5C" w:rsidRDefault="009D0CBA" w:rsidP="002E3223">
      <w:pPr>
        <w:spacing w:line="480" w:lineRule="auto"/>
        <w:rPr>
          <w:rFonts w:ascii="Times New Roman" w:hAnsi="Times New Roman" w:cs="Times New Roman"/>
          <w:lang w:val="en-CA"/>
        </w:rPr>
      </w:pPr>
    </w:p>
    <w:p w14:paraId="0D6EFFAC"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Spati</w:t>
      </w:r>
      <w:r>
        <w:rPr>
          <w:rFonts w:ascii="Times New Roman" w:hAnsi="Times New Roman" w:cs="Times New Roman"/>
          <w:b/>
          <w:bCs/>
          <w:lang w:val="en-CA"/>
        </w:rPr>
        <w:t>al and t</w:t>
      </w:r>
      <w:r w:rsidRPr="003A5E82">
        <w:rPr>
          <w:rFonts w:ascii="Times New Roman" w:hAnsi="Times New Roman" w:cs="Times New Roman"/>
          <w:b/>
          <w:bCs/>
          <w:lang w:val="en-CA"/>
        </w:rPr>
        <w:t>emporal variable</w:t>
      </w:r>
      <w:r>
        <w:rPr>
          <w:rFonts w:ascii="Times New Roman" w:hAnsi="Times New Roman" w:cs="Times New Roman"/>
          <w:b/>
          <w:bCs/>
          <w:lang w:val="en-CA"/>
        </w:rPr>
        <w:t xml:space="preserve"> collection</w:t>
      </w:r>
    </w:p>
    <w:p w14:paraId="76532C8B" w14:textId="53A2778C" w:rsidR="009D0CBA"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 xml:space="preserve">To </w:t>
      </w:r>
      <w:r>
        <w:rPr>
          <w:rFonts w:ascii="Times New Roman" w:hAnsi="Times New Roman" w:cs="Times New Roman"/>
          <w:lang w:val="en-CA"/>
        </w:rPr>
        <w:t>quantify the</w:t>
      </w:r>
      <w:r w:rsidRPr="003A5E82">
        <w:rPr>
          <w:rFonts w:ascii="Times New Roman" w:hAnsi="Times New Roman" w:cs="Times New Roman"/>
          <w:lang w:val="en-CA"/>
        </w:rPr>
        <w:t xml:space="preserve"> </w:t>
      </w:r>
      <w:r>
        <w:rPr>
          <w:rFonts w:ascii="Times New Roman" w:hAnsi="Times New Roman" w:cs="Times New Roman"/>
          <w:lang w:val="en-CA"/>
        </w:rPr>
        <w:t>geo</w:t>
      </w:r>
      <w:r w:rsidRPr="003A5E82">
        <w:rPr>
          <w:rFonts w:ascii="Times New Roman" w:hAnsi="Times New Roman" w:cs="Times New Roman"/>
          <w:lang w:val="en-CA"/>
        </w:rPr>
        <w:t xml:space="preserve">spatial </w:t>
      </w:r>
      <w:r>
        <w:rPr>
          <w:rFonts w:ascii="Times New Roman" w:hAnsi="Times New Roman" w:cs="Times New Roman"/>
          <w:lang w:val="en-CA"/>
        </w:rPr>
        <w:t>setting of each</w:t>
      </w:r>
      <w:r w:rsidRPr="003A5E82">
        <w:rPr>
          <w:rFonts w:ascii="Times New Roman" w:hAnsi="Times New Roman" w:cs="Times New Roman"/>
          <w:lang w:val="en-CA"/>
        </w:rPr>
        <w:t xml:space="preserve"> </w:t>
      </w:r>
      <w:r>
        <w:rPr>
          <w:rFonts w:ascii="Times New Roman" w:hAnsi="Times New Roman" w:cs="Times New Roman"/>
          <w:lang w:val="en-CA"/>
        </w:rPr>
        <w:t>report</w:t>
      </w:r>
      <w:r w:rsidRPr="003A5E82">
        <w:rPr>
          <w:rFonts w:ascii="Times New Roman" w:hAnsi="Times New Roman" w:cs="Times New Roman"/>
          <w:lang w:val="en-CA"/>
        </w:rPr>
        <w:t xml:space="preserve">, we </w:t>
      </w:r>
      <w:r>
        <w:rPr>
          <w:rFonts w:ascii="Times New Roman" w:hAnsi="Times New Roman" w:cs="Times New Roman"/>
          <w:lang w:val="en-CA"/>
        </w:rPr>
        <w:t>imported</w:t>
      </w:r>
      <w:r w:rsidRPr="003A5E82">
        <w:rPr>
          <w:rFonts w:ascii="Times New Roman" w:hAnsi="Times New Roman" w:cs="Times New Roman"/>
          <w:lang w:val="en-CA"/>
        </w:rPr>
        <w:t xml:space="preserve"> report locations </w:t>
      </w:r>
      <w:r>
        <w:rPr>
          <w:rFonts w:ascii="Times New Roman" w:hAnsi="Times New Roman" w:cs="Times New Roman"/>
          <w:lang w:val="en-CA"/>
        </w:rPr>
        <w:t>into</w:t>
      </w:r>
      <w:r w:rsidRPr="003A5E82">
        <w:rPr>
          <w:rFonts w:ascii="Times New Roman" w:hAnsi="Times New Roman" w:cs="Times New Roman"/>
          <w:lang w:val="en-CA"/>
        </w:rPr>
        <w:t xml:space="preserve"> ArcGIS Pro v2.7 (Figure 1). We excluded reports that were located outside of Edmonton city limits or in recently annexed but undeveloped </w:t>
      </w:r>
      <w:r>
        <w:rPr>
          <w:rFonts w:ascii="Times New Roman" w:hAnsi="Times New Roman" w:cs="Times New Roman"/>
          <w:lang w:val="en-CA"/>
        </w:rPr>
        <w:t xml:space="preserve">rural </w:t>
      </w:r>
      <w:r w:rsidRPr="003A5E82">
        <w:rPr>
          <w:rFonts w:ascii="Times New Roman" w:hAnsi="Times New Roman" w:cs="Times New Roman"/>
          <w:lang w:val="en-CA"/>
        </w:rPr>
        <w:t>land</w:t>
      </w:r>
      <w:r>
        <w:rPr>
          <w:rFonts w:ascii="Times New Roman" w:hAnsi="Times New Roman" w:cs="Times New Roman"/>
          <w:lang w:val="en-CA"/>
        </w:rPr>
        <w:t xml:space="preserve">, </w:t>
      </w:r>
      <w:r w:rsidRPr="003A5E82">
        <w:rPr>
          <w:rFonts w:ascii="Times New Roman" w:hAnsi="Times New Roman" w:cs="Times New Roman"/>
          <w:lang w:val="en-CA"/>
        </w:rPr>
        <w:t>and</w:t>
      </w:r>
      <w:r>
        <w:rPr>
          <w:rFonts w:ascii="Times New Roman" w:hAnsi="Times New Roman" w:cs="Times New Roman"/>
          <w:lang w:val="en-CA"/>
        </w:rPr>
        <w:t xml:space="preserve"> we</w:t>
      </w:r>
      <w:r w:rsidRPr="003A5E82">
        <w:rPr>
          <w:rFonts w:ascii="Times New Roman" w:hAnsi="Times New Roman" w:cs="Times New Roman"/>
          <w:lang w:val="en-CA"/>
        </w:rPr>
        <w:t xml:space="preserve"> identified our study area by generating a minimum convex polygon around </w:t>
      </w:r>
      <w:r>
        <w:rPr>
          <w:rFonts w:ascii="Times New Roman" w:hAnsi="Times New Roman" w:cs="Times New Roman"/>
          <w:lang w:val="en-CA"/>
        </w:rPr>
        <w:t xml:space="preserve">the </w:t>
      </w:r>
      <w:r w:rsidRPr="003A5E82">
        <w:rPr>
          <w:rFonts w:ascii="Times New Roman" w:hAnsi="Times New Roman" w:cs="Times New Roman"/>
          <w:lang w:val="en-CA"/>
        </w:rPr>
        <w:t xml:space="preserve">remaining report locations. </w:t>
      </w:r>
      <w:r>
        <w:rPr>
          <w:rFonts w:ascii="Times New Roman" w:hAnsi="Times New Roman" w:cs="Times New Roman"/>
          <w:lang w:val="en-CA"/>
        </w:rPr>
        <w:t xml:space="preserve">Land cover types within our study area were classified using </w:t>
      </w:r>
      <w:r w:rsidRPr="003A5E82">
        <w:rPr>
          <w:rFonts w:ascii="Times New Roman" w:hAnsi="Times New Roman" w:cs="Times New Roman"/>
          <w:lang w:val="en-CA"/>
        </w:rPr>
        <w:t>geospatial data from the City of Edmonton Urban Planning Land and Vegetation Inventory (</w:t>
      </w:r>
      <w:proofErr w:type="spellStart"/>
      <w:r w:rsidRPr="003A5E82">
        <w:rPr>
          <w:rFonts w:ascii="Times New Roman" w:hAnsi="Times New Roman" w:cs="Times New Roman"/>
          <w:lang w:val="en-CA"/>
        </w:rPr>
        <w:t>uPLVI</w:t>
      </w:r>
      <w:proofErr w:type="spellEnd"/>
      <w:r w:rsidRPr="003A5E82">
        <w:rPr>
          <w:rFonts w:ascii="Times New Roman" w:hAnsi="Times New Roman" w:cs="Times New Roman"/>
          <w:lang w:val="en-CA"/>
        </w:rPr>
        <w:t>) database, a high</w:t>
      </w:r>
      <w:r>
        <w:rPr>
          <w:rFonts w:ascii="Times New Roman" w:hAnsi="Times New Roman" w:cs="Times New Roman"/>
          <w:lang w:val="en-CA"/>
        </w:rPr>
        <w:t>-</w:t>
      </w:r>
      <w:r w:rsidRPr="003A5E82">
        <w:rPr>
          <w:rFonts w:ascii="Times New Roman" w:hAnsi="Times New Roman" w:cs="Times New Roman"/>
          <w:lang w:val="en-CA"/>
        </w:rPr>
        <w:t xml:space="preserve">resolution database that uses remotely sensed imagery and Softcopy photogrammetry to identify land cover types for urban land use decisions </w:t>
      </w:r>
      <w:r>
        <w:rPr>
          <w:rFonts w:ascii="Times New Roman" w:hAnsi="Times New Roman" w:cs="Times New Roman"/>
          <w:noProof/>
          <w:lang w:val="en-CA"/>
        </w:rPr>
        <w:t>(City of Edmonton 2018)</w:t>
      </w:r>
      <w:r w:rsidRPr="003A5E82">
        <w:rPr>
          <w:rFonts w:ascii="Times New Roman" w:hAnsi="Times New Roman" w:cs="Times New Roman"/>
          <w:lang w:val="en-CA"/>
        </w:rPr>
        <w:t xml:space="preserve">. </w:t>
      </w:r>
      <w:r>
        <w:rPr>
          <w:rFonts w:ascii="Times New Roman" w:hAnsi="Times New Roman" w:cs="Times New Roman"/>
          <w:lang w:val="en-CA"/>
        </w:rPr>
        <w:t xml:space="preserve">For our study, we binned </w:t>
      </w:r>
      <w:proofErr w:type="spellStart"/>
      <w:r>
        <w:rPr>
          <w:rFonts w:ascii="Times New Roman" w:hAnsi="Times New Roman" w:cs="Times New Roman"/>
          <w:lang w:val="en-CA"/>
        </w:rPr>
        <w:t>uPLVI</w:t>
      </w:r>
      <w:proofErr w:type="spellEnd"/>
      <w:r>
        <w:rPr>
          <w:rFonts w:ascii="Times New Roman" w:hAnsi="Times New Roman" w:cs="Times New Roman"/>
          <w:lang w:val="en-CA"/>
        </w:rPr>
        <w:t xml:space="preserve"> land cover classifications into </w:t>
      </w:r>
      <w:r w:rsidRPr="003A5E82">
        <w:rPr>
          <w:rFonts w:ascii="Times New Roman" w:hAnsi="Times New Roman" w:cs="Times New Roman"/>
          <w:lang w:val="en-CA"/>
        </w:rPr>
        <w:t>six land cover types representing various degrees of human development and coyote habitat quality</w:t>
      </w:r>
      <w:ins w:id="414" w:author="Colleen Cassady St. Clair" w:date="2022-05-12T09:55:00Z">
        <w:r w:rsidR="00E52A24">
          <w:rPr>
            <w:rFonts w:ascii="Times New Roman" w:hAnsi="Times New Roman" w:cs="Times New Roman"/>
            <w:lang w:val="en-CA"/>
          </w:rPr>
          <w:t xml:space="preserve"> (Table 3)</w:t>
        </w:r>
      </w:ins>
      <w:r>
        <w:rPr>
          <w:rFonts w:ascii="Times New Roman" w:hAnsi="Times New Roman" w:cs="Times New Roman"/>
          <w:lang w:val="en-CA"/>
        </w:rPr>
        <w:t xml:space="preserve">. These land cover types </w:t>
      </w:r>
      <w:del w:id="415" w:author="Colleen Cassady St. Clair" w:date="2022-05-12T09:54:00Z">
        <w:r w:rsidDel="00E52A24">
          <w:rPr>
            <w:rFonts w:ascii="Times New Roman" w:hAnsi="Times New Roman" w:cs="Times New Roman"/>
            <w:lang w:val="en-CA"/>
          </w:rPr>
          <w:delText xml:space="preserve">are </w:delText>
        </w:r>
      </w:del>
      <w:ins w:id="416" w:author="Colleen Cassady St. Clair" w:date="2022-05-12T09:54:00Z">
        <w:r w:rsidR="00E52A24">
          <w:rPr>
            <w:rFonts w:ascii="Times New Roman" w:hAnsi="Times New Roman" w:cs="Times New Roman"/>
            <w:lang w:val="en-CA"/>
          </w:rPr>
          <w:t xml:space="preserve">were </w:t>
        </w:r>
      </w:ins>
      <w:r>
        <w:rPr>
          <w:rFonts w:ascii="Times New Roman" w:hAnsi="Times New Roman" w:cs="Times New Roman"/>
          <w:lang w:val="en-CA"/>
        </w:rPr>
        <w:t xml:space="preserve">comparable to those used in similar studies </w:t>
      </w:r>
      <w:ins w:id="417" w:author="Colleen Cassady St. Clair" w:date="2022-05-12T09:55:00Z">
        <w:r w:rsidR="00E52A24">
          <w:rPr>
            <w:rFonts w:ascii="Times New Roman" w:hAnsi="Times New Roman" w:cs="Times New Roman"/>
            <w:lang w:val="en-CA"/>
          </w:rPr>
          <w:t>in</w:t>
        </w:r>
      </w:ins>
      <w:ins w:id="418" w:author="Colleen Cassady St. Clair" w:date="2022-05-12T09:56:00Z">
        <w:r w:rsidR="00E52A24">
          <w:rPr>
            <w:rFonts w:ascii="Times New Roman" w:hAnsi="Times New Roman" w:cs="Times New Roman"/>
            <w:lang w:val="en-CA"/>
          </w:rPr>
          <w:t xml:space="preserve"> the American cities of</w:t>
        </w:r>
      </w:ins>
      <w:ins w:id="419" w:author="Colleen Cassady St. Clair" w:date="2022-05-12T09:55:00Z">
        <w:r w:rsidR="00E52A24">
          <w:rPr>
            <w:rFonts w:ascii="Times New Roman" w:hAnsi="Times New Roman" w:cs="Times New Roman"/>
            <w:lang w:val="en-CA"/>
          </w:rPr>
          <w:t xml:space="preserve"> </w:t>
        </w:r>
        <w:commentRangeStart w:id="420"/>
        <w:r w:rsidR="00E52A24">
          <w:rPr>
            <w:rFonts w:ascii="Times New Roman" w:hAnsi="Times New Roman" w:cs="Times New Roman"/>
            <w:lang w:val="en-CA"/>
          </w:rPr>
          <w:t>New</w:t>
        </w:r>
      </w:ins>
      <w:commentRangeEnd w:id="420"/>
      <w:ins w:id="421" w:author="Colleen Cassady St. Clair" w:date="2022-05-12T09:56:00Z">
        <w:r w:rsidR="00E52A24">
          <w:rPr>
            <w:rStyle w:val="CommentReference"/>
          </w:rPr>
          <w:commentReference w:id="420"/>
        </w:r>
      </w:ins>
      <w:ins w:id="422" w:author="Colleen Cassady St. Clair" w:date="2022-05-12T09:55:00Z">
        <w:r w:rsidR="00E52A24">
          <w:rPr>
            <w:rFonts w:ascii="Times New Roman" w:hAnsi="Times New Roman" w:cs="Times New Roman"/>
            <w:lang w:val="en-CA"/>
          </w:rPr>
          <w:t xml:space="preserve"> York </w:t>
        </w:r>
      </w:ins>
      <w:r>
        <w:rPr>
          <w:rFonts w:ascii="Times New Roman" w:hAnsi="Times New Roman" w:cs="Times New Roman"/>
          <w:noProof/>
          <w:lang w:val="en-CA"/>
        </w:rPr>
        <w:t>(</w:t>
      </w:r>
      <w:del w:id="423" w:author="Colleen Cassady St. Clair" w:date="2022-05-12T09:55:00Z">
        <w:r w:rsidDel="00E52A24">
          <w:rPr>
            <w:rFonts w:ascii="Times New Roman" w:hAnsi="Times New Roman" w:cs="Times New Roman"/>
            <w:noProof/>
            <w:lang w:val="en-CA"/>
          </w:rPr>
          <w:delText xml:space="preserve">Table 3; </w:delText>
        </w:r>
      </w:del>
      <w:r>
        <w:rPr>
          <w:rFonts w:ascii="Times New Roman" w:hAnsi="Times New Roman" w:cs="Times New Roman"/>
          <w:noProof/>
          <w:lang w:val="en-CA"/>
        </w:rPr>
        <w:t>Weckel et al. 2010</w:t>
      </w:r>
      <w:ins w:id="424" w:author="Colleen Cassady St. Clair" w:date="2022-05-12T09:55:00Z">
        <w:r w:rsidR="00E52A24">
          <w:rPr>
            <w:rFonts w:ascii="Times New Roman" w:hAnsi="Times New Roman" w:cs="Times New Roman"/>
            <w:noProof/>
            <w:lang w:val="en-CA"/>
          </w:rPr>
          <w:t>)</w:t>
        </w:r>
      </w:ins>
      <w:r>
        <w:rPr>
          <w:rFonts w:ascii="Times New Roman" w:hAnsi="Times New Roman" w:cs="Times New Roman"/>
          <w:noProof/>
          <w:lang w:val="en-CA"/>
        </w:rPr>
        <w:t xml:space="preserve">, </w:t>
      </w:r>
      <w:ins w:id="425" w:author="Colleen Cassady St. Clair" w:date="2022-05-12T09:56:00Z">
        <w:r w:rsidR="00E52A24">
          <w:rPr>
            <w:rFonts w:ascii="Times New Roman" w:hAnsi="Times New Roman" w:cs="Times New Roman"/>
            <w:noProof/>
            <w:lang w:val="en-CA"/>
          </w:rPr>
          <w:t>Denver (</w:t>
        </w:r>
      </w:ins>
      <w:r>
        <w:rPr>
          <w:rFonts w:ascii="Times New Roman" w:hAnsi="Times New Roman" w:cs="Times New Roman"/>
          <w:noProof/>
          <w:lang w:val="en-CA"/>
        </w:rPr>
        <w:t>Poessel et al. 2013</w:t>
      </w:r>
      <w:ins w:id="426" w:author="Colleen Cassady St. Clair" w:date="2022-05-12T09:56:00Z">
        <w:r w:rsidR="00E52A24">
          <w:rPr>
            <w:rFonts w:ascii="Times New Roman" w:hAnsi="Times New Roman" w:cs="Times New Roman"/>
            <w:noProof/>
            <w:lang w:val="en-CA"/>
          </w:rPr>
          <w:t>)</w:t>
        </w:r>
      </w:ins>
      <w:r>
        <w:rPr>
          <w:rFonts w:ascii="Times New Roman" w:hAnsi="Times New Roman" w:cs="Times New Roman"/>
          <w:noProof/>
          <w:lang w:val="en-CA"/>
        </w:rPr>
        <w:t>,</w:t>
      </w:r>
      <w:ins w:id="427" w:author="Colleen Cassady St. Clair" w:date="2022-05-12T09:56:00Z">
        <w:r w:rsidR="00E52A24">
          <w:rPr>
            <w:rFonts w:ascii="Times New Roman" w:hAnsi="Times New Roman" w:cs="Times New Roman"/>
            <w:noProof/>
            <w:lang w:val="en-CA"/>
          </w:rPr>
          <w:t xml:space="preserve"> and Atlanta (</w:t>
        </w:r>
      </w:ins>
      <w:del w:id="428" w:author="Colleen Cassady St. Clair" w:date="2022-05-12T09:56:00Z">
        <w:r w:rsidDel="00E52A24">
          <w:rPr>
            <w:rFonts w:ascii="Times New Roman" w:hAnsi="Times New Roman" w:cs="Times New Roman"/>
            <w:noProof/>
            <w:lang w:val="en-CA"/>
          </w:rPr>
          <w:delText xml:space="preserve"> </w:delText>
        </w:r>
      </w:del>
      <w:r>
        <w:rPr>
          <w:rFonts w:ascii="Times New Roman" w:hAnsi="Times New Roman" w:cs="Times New Roman"/>
          <w:noProof/>
          <w:lang w:val="en-CA"/>
        </w:rPr>
        <w:t>Mowry et al. 2020)</w:t>
      </w:r>
      <w:r w:rsidRPr="003A5E82">
        <w:rPr>
          <w:rFonts w:ascii="Times New Roman" w:hAnsi="Times New Roman" w:cs="Times New Roman"/>
          <w:lang w:val="en-CA"/>
        </w:rPr>
        <w:t xml:space="preserve">. </w:t>
      </w:r>
    </w:p>
    <w:p w14:paraId="6FE0C023" w14:textId="77777777" w:rsidR="009D0CBA" w:rsidRDefault="009D0CBA" w:rsidP="002E3223">
      <w:pPr>
        <w:spacing w:line="480" w:lineRule="auto"/>
        <w:rPr>
          <w:rFonts w:ascii="Times New Roman" w:hAnsi="Times New Roman" w:cs="Times New Roman"/>
          <w:lang w:val="en-CA"/>
        </w:rPr>
      </w:pPr>
    </w:p>
    <w:p w14:paraId="1C37F16F" w14:textId="7B3BBB4E"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Because coyote boldness and human concern may be affected by a </w:t>
      </w:r>
      <w:r w:rsidR="000D2C15">
        <w:rPr>
          <w:rFonts w:ascii="Times New Roman" w:hAnsi="Times New Roman" w:cs="Times New Roman"/>
          <w:lang w:val="en-CA"/>
        </w:rPr>
        <w:t>combination</w:t>
      </w:r>
      <w:r>
        <w:rPr>
          <w:rFonts w:ascii="Times New Roman" w:hAnsi="Times New Roman" w:cs="Times New Roman"/>
          <w:lang w:val="en-CA"/>
        </w:rPr>
        <w:t xml:space="preserve"> of site-specific conditions </w:t>
      </w:r>
      <w:r>
        <w:rPr>
          <w:rFonts w:ascii="Times New Roman" w:hAnsi="Times New Roman" w:cs="Times New Roman"/>
          <w:noProof/>
          <w:lang w:val="en-CA"/>
        </w:rPr>
        <w:t>(van Bommel et al. 2020)</w:t>
      </w:r>
      <w:r w:rsidRPr="003A5E82">
        <w:rPr>
          <w:rFonts w:ascii="Times New Roman" w:hAnsi="Times New Roman" w:cs="Times New Roman"/>
          <w:lang w:val="en-CA"/>
        </w:rPr>
        <w:t xml:space="preserve"> </w:t>
      </w:r>
      <w:r>
        <w:rPr>
          <w:rFonts w:ascii="Times New Roman" w:hAnsi="Times New Roman" w:cs="Times New Roman"/>
          <w:lang w:val="en-CA"/>
        </w:rPr>
        <w:t xml:space="preserve">and broader landscape </w:t>
      </w:r>
      <w:r w:rsidR="00E4684B">
        <w:rPr>
          <w:rFonts w:ascii="Times New Roman" w:hAnsi="Times New Roman" w:cs="Times New Roman"/>
          <w:lang w:val="en-CA"/>
        </w:rPr>
        <w:t>characteristics</w:t>
      </w:r>
      <w:r>
        <w:rPr>
          <w:rFonts w:ascii="Times New Roman" w:hAnsi="Times New Roman" w:cs="Times New Roman"/>
          <w:lang w:val="en-CA"/>
        </w:rPr>
        <w:t xml:space="preserve"> </w:t>
      </w:r>
      <w:r>
        <w:rPr>
          <w:rFonts w:ascii="Times New Roman" w:hAnsi="Times New Roman" w:cs="Times New Roman"/>
          <w:noProof/>
          <w:lang w:val="en-CA"/>
        </w:rPr>
        <w:t>(Murray et al. 2015b, Wine et al. 2015)</w:t>
      </w:r>
      <w:r>
        <w:rPr>
          <w:rFonts w:ascii="Times New Roman" w:hAnsi="Times New Roman" w:cs="Times New Roman"/>
          <w:lang w:val="en-CA"/>
        </w:rPr>
        <w:t>, we measured land cover at five different scales</w:t>
      </w:r>
      <w:ins w:id="429" w:author="Colleen Cassady St. Clair" w:date="2022-05-12T09:57:00Z">
        <w:r w:rsidR="00E52A24">
          <w:rPr>
            <w:rFonts w:ascii="Times New Roman" w:hAnsi="Times New Roman" w:cs="Times New Roman"/>
            <w:lang w:val="en-CA"/>
          </w:rPr>
          <w:t>;</w:t>
        </w:r>
      </w:ins>
      <w:del w:id="430" w:author="Colleen Cassady St. Clair" w:date="2022-05-12T09:57:00Z">
        <w:r w:rsidDel="00E52A24">
          <w:rPr>
            <w:rFonts w:ascii="Times New Roman" w:hAnsi="Times New Roman" w:cs="Times New Roman"/>
            <w:lang w:val="en-CA"/>
          </w:rPr>
          <w:delText>:</w:delText>
        </w:r>
      </w:del>
      <w:r>
        <w:rPr>
          <w:rFonts w:ascii="Times New Roman" w:hAnsi="Times New Roman" w:cs="Times New Roman"/>
          <w:lang w:val="en-CA"/>
        </w:rPr>
        <w:t xml:space="preserve"> within </w:t>
      </w:r>
      <w:r w:rsidRPr="003A5E82">
        <w:rPr>
          <w:rFonts w:ascii="Times New Roman" w:hAnsi="Times New Roman" w:cs="Times New Roman"/>
          <w:lang w:val="en-CA"/>
        </w:rPr>
        <w:t>100, 200, 400, 800 and 1600 m radi</w:t>
      </w:r>
      <w:r>
        <w:rPr>
          <w:rFonts w:ascii="Times New Roman" w:hAnsi="Times New Roman" w:cs="Times New Roman"/>
          <w:lang w:val="en-CA"/>
        </w:rPr>
        <w:t>i</w:t>
      </w:r>
      <w:r w:rsidRPr="003A5E82">
        <w:rPr>
          <w:rFonts w:ascii="Times New Roman" w:hAnsi="Times New Roman" w:cs="Times New Roman"/>
          <w:lang w:val="en-CA"/>
        </w:rPr>
        <w:t xml:space="preserve"> of </w:t>
      </w:r>
      <w:r>
        <w:rPr>
          <w:rFonts w:ascii="Times New Roman" w:hAnsi="Times New Roman" w:cs="Times New Roman"/>
          <w:lang w:val="en-CA"/>
        </w:rPr>
        <w:t xml:space="preserve">each </w:t>
      </w:r>
      <w:r w:rsidRPr="003A5E82">
        <w:rPr>
          <w:rFonts w:ascii="Times New Roman" w:hAnsi="Times New Roman" w:cs="Times New Roman"/>
          <w:lang w:val="en-CA"/>
        </w:rPr>
        <w:t>report.</w:t>
      </w:r>
      <w:r>
        <w:rPr>
          <w:rFonts w:ascii="Times New Roman" w:hAnsi="Times New Roman" w:cs="Times New Roman"/>
          <w:lang w:val="en-CA"/>
        </w:rPr>
        <w:t xml:space="preserve"> Land cover was calculated as the proportional area of each land cover type within the circular area defined </w:t>
      </w:r>
      <w:del w:id="431" w:author="Colleen Cassady St. Clair" w:date="2022-05-12T09:57:00Z">
        <w:r w:rsidDel="00E52A24">
          <w:rPr>
            <w:rFonts w:ascii="Times New Roman" w:hAnsi="Times New Roman" w:cs="Times New Roman"/>
            <w:lang w:val="en-CA"/>
          </w:rPr>
          <w:delText xml:space="preserve">at </w:delText>
        </w:r>
      </w:del>
      <w:ins w:id="432" w:author="Colleen Cassady St. Clair" w:date="2022-05-12T09:57:00Z">
        <w:r w:rsidR="00E52A24">
          <w:rPr>
            <w:rFonts w:ascii="Times New Roman" w:hAnsi="Times New Roman" w:cs="Times New Roman"/>
            <w:lang w:val="en-CA"/>
          </w:rPr>
          <w:t xml:space="preserve">by </w:t>
        </w:r>
      </w:ins>
      <w:r>
        <w:rPr>
          <w:rFonts w:ascii="Times New Roman" w:hAnsi="Times New Roman" w:cs="Times New Roman"/>
          <w:lang w:val="en-CA"/>
        </w:rPr>
        <w:t xml:space="preserve">each scale. Proportional land cover </w:t>
      </w:r>
      <w:r>
        <w:rPr>
          <w:rFonts w:ascii="Times New Roman" w:hAnsi="Times New Roman" w:cs="Times New Roman"/>
          <w:lang w:val="en-CA"/>
        </w:rPr>
        <w:lastRenderedPageBreak/>
        <w:t xml:space="preserve">measurements were then </w:t>
      </w:r>
      <w:commentRangeStart w:id="433"/>
      <w:r>
        <w:rPr>
          <w:rFonts w:ascii="Times New Roman" w:hAnsi="Times New Roman" w:cs="Times New Roman"/>
          <w:lang w:val="en-CA"/>
        </w:rPr>
        <w:t>centered</w:t>
      </w:r>
      <w:commentRangeEnd w:id="433"/>
      <w:r w:rsidR="00E52A24">
        <w:rPr>
          <w:rStyle w:val="CommentReference"/>
        </w:rPr>
        <w:commentReference w:id="433"/>
      </w:r>
      <w:ins w:id="434" w:author="Colleen Cassady St. Clair" w:date="2022-05-12T09:57:00Z">
        <w:r w:rsidR="00E52A24">
          <w:rPr>
            <w:rFonts w:ascii="Times New Roman" w:hAnsi="Times New Roman" w:cs="Times New Roman"/>
            <w:lang w:val="en-CA"/>
          </w:rPr>
          <w:t xml:space="preserve"> and</w:t>
        </w:r>
      </w:ins>
      <w:r>
        <w:rPr>
          <w:rFonts w:ascii="Times New Roman" w:hAnsi="Times New Roman" w:cs="Times New Roman"/>
          <w:lang w:val="en-CA"/>
        </w:rPr>
        <w:t xml:space="preserve"> log-ratio transformed to minimize autocorrelation </w:t>
      </w:r>
      <w:r>
        <w:rPr>
          <w:rFonts w:ascii="Times New Roman" w:hAnsi="Times New Roman" w:cs="Times New Roman"/>
          <w:noProof/>
          <w:lang w:val="en-CA"/>
        </w:rPr>
        <w:t>(Quinn et al. 2019)</w:t>
      </w:r>
      <w:r w:rsidRPr="003A5E82">
        <w:rPr>
          <w:rFonts w:ascii="Times New Roman" w:hAnsi="Times New Roman" w:cs="Times New Roman"/>
          <w:lang w:val="en-CA"/>
        </w:rPr>
        <w:t xml:space="preserve">. </w:t>
      </w:r>
      <w:r>
        <w:rPr>
          <w:rFonts w:ascii="Times New Roman" w:hAnsi="Times New Roman" w:cs="Times New Roman"/>
          <w:lang w:val="en-CA"/>
        </w:rPr>
        <w:t>To compare the distribution of reports across different land cover types (see below), w</w:t>
      </w:r>
      <w:r w:rsidRPr="003A5E82">
        <w:rPr>
          <w:rFonts w:ascii="Times New Roman" w:hAnsi="Times New Roman" w:cs="Times New Roman"/>
          <w:lang w:val="en-CA"/>
        </w:rPr>
        <w:t xml:space="preserve">e also assigned a </w:t>
      </w:r>
      <w:r>
        <w:rPr>
          <w:rFonts w:ascii="Times New Roman" w:hAnsi="Times New Roman" w:cs="Times New Roman"/>
          <w:lang w:val="en-CA"/>
        </w:rPr>
        <w:t>single</w:t>
      </w:r>
      <w:r w:rsidRPr="003A5E82">
        <w:rPr>
          <w:rFonts w:ascii="Times New Roman" w:hAnsi="Times New Roman" w:cs="Times New Roman"/>
          <w:lang w:val="en-CA"/>
        </w:rPr>
        <w:t xml:space="preserve"> land cover category to each report based on the category with the greatest proportional area within a 100-meter radius of the report. </w:t>
      </w:r>
    </w:p>
    <w:p w14:paraId="2935E666" w14:textId="77777777" w:rsidR="009D0CBA" w:rsidRDefault="009D0CBA" w:rsidP="002E3223">
      <w:pPr>
        <w:spacing w:line="480" w:lineRule="auto"/>
        <w:rPr>
          <w:rFonts w:ascii="Times New Roman" w:hAnsi="Times New Roman" w:cs="Times New Roman"/>
          <w:lang w:val="en-CA"/>
        </w:rPr>
      </w:pPr>
    </w:p>
    <w:p w14:paraId="13D49DF1" w14:textId="1800FC86" w:rsidR="009D0CBA" w:rsidRPr="00CC3F2E"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Building density and road distance have previously been associated with human-coyote encounters </w:t>
      </w:r>
      <w:r>
        <w:rPr>
          <w:rFonts w:ascii="Times New Roman" w:hAnsi="Times New Roman" w:cs="Times New Roman"/>
          <w:noProof/>
          <w:lang w:val="en-CA"/>
        </w:rPr>
        <w:t>(Wine et al. 2015, Drake et al. 2021)</w:t>
      </w:r>
      <w:r>
        <w:rPr>
          <w:rFonts w:ascii="Times New Roman" w:hAnsi="Times New Roman" w:cs="Times New Roman"/>
          <w:lang w:val="en-CA"/>
        </w:rPr>
        <w:t>; therefore, we determined building</w:t>
      </w:r>
      <w:r w:rsidRPr="003A5E82">
        <w:rPr>
          <w:rFonts w:ascii="Times New Roman" w:hAnsi="Times New Roman" w:cs="Times New Roman"/>
          <w:lang w:val="en-CA"/>
        </w:rPr>
        <w:t xml:space="preserve"> density based on the proportional area of building footprints within each of the five scales </w:t>
      </w:r>
      <w:r>
        <w:rPr>
          <w:rFonts w:ascii="Times New Roman" w:hAnsi="Times New Roman" w:cs="Times New Roman"/>
          <w:lang w:val="en-CA"/>
        </w:rPr>
        <w:t xml:space="preserve">around each report </w:t>
      </w:r>
      <w:r>
        <w:rPr>
          <w:rFonts w:ascii="Times New Roman" w:hAnsi="Times New Roman" w:cs="Times New Roman"/>
          <w:noProof/>
          <w:lang w:val="en-CA"/>
        </w:rPr>
        <w:t>(Statistics Canada 2019)</w:t>
      </w:r>
      <w:r>
        <w:rPr>
          <w:rFonts w:ascii="Times New Roman" w:hAnsi="Times New Roman" w:cs="Times New Roman"/>
          <w:lang w:val="en-CA"/>
        </w:rPr>
        <w:t xml:space="preserve">. We also measured the distance from each report to the nearest road from the </w:t>
      </w:r>
      <w:del w:id="435" w:author="Colleen Cassady St. Clair" w:date="2022-05-12T09:59:00Z">
        <w:r w:rsidRPr="003A5E82" w:rsidDel="00E52A24">
          <w:rPr>
            <w:rFonts w:ascii="Times New Roman" w:hAnsi="Times New Roman" w:cs="Times New Roman"/>
            <w:lang w:val="en-CA"/>
          </w:rPr>
          <w:delText xml:space="preserve">City of Edmonton </w:delText>
        </w:r>
      </w:del>
      <w:r w:rsidRPr="003A5E82">
        <w:rPr>
          <w:rFonts w:ascii="Times New Roman" w:hAnsi="Times New Roman" w:cs="Times New Roman"/>
          <w:lang w:val="en-CA"/>
        </w:rPr>
        <w:t xml:space="preserve">single line street network geospatial </w:t>
      </w:r>
      <w:commentRangeStart w:id="436"/>
      <w:r w:rsidRPr="003A5E82">
        <w:rPr>
          <w:rFonts w:ascii="Times New Roman" w:hAnsi="Times New Roman" w:cs="Times New Roman"/>
          <w:lang w:val="en-CA"/>
        </w:rPr>
        <w:t>database</w:t>
      </w:r>
      <w:commentRangeEnd w:id="436"/>
      <w:r w:rsidR="00E52A24">
        <w:rPr>
          <w:rStyle w:val="CommentReference"/>
        </w:rPr>
        <w:commentReference w:id="436"/>
      </w:r>
      <w:ins w:id="437" w:author="Colleen Cassady St. Clair" w:date="2022-05-12T09:59:00Z">
        <w:r w:rsidR="00E52A24">
          <w:rPr>
            <w:rFonts w:ascii="Times New Roman" w:hAnsi="Times New Roman" w:cs="Times New Roman"/>
            <w:lang w:val="en-CA"/>
          </w:rPr>
          <w:t xml:space="preserve"> from</w:t>
        </w:r>
        <w:r w:rsidR="00E52A24" w:rsidRPr="00E52A24">
          <w:rPr>
            <w:rFonts w:ascii="Times New Roman" w:hAnsi="Times New Roman" w:cs="Times New Roman"/>
            <w:lang w:val="en-CA"/>
          </w:rPr>
          <w:t xml:space="preserve"> </w:t>
        </w:r>
        <w:r w:rsidR="00E52A24" w:rsidRPr="003A5E82">
          <w:rPr>
            <w:rFonts w:ascii="Times New Roman" w:hAnsi="Times New Roman" w:cs="Times New Roman"/>
            <w:lang w:val="en-CA"/>
          </w:rPr>
          <w:t>City of Edmonton</w:t>
        </w:r>
      </w:ins>
      <w:r>
        <w:rPr>
          <w:rFonts w:ascii="Times New Roman" w:hAnsi="Times New Roman" w:cs="Times New Roman"/>
          <w:lang w:val="en-CA"/>
        </w:rPr>
        <w:t xml:space="preserve">. For road distance, we </w:t>
      </w:r>
      <w:r w:rsidRPr="003A5E82">
        <w:rPr>
          <w:rFonts w:ascii="Times New Roman" w:hAnsi="Times New Roman" w:cs="Times New Roman"/>
          <w:lang w:val="en-CA"/>
        </w:rPr>
        <w:t xml:space="preserve">applied </w:t>
      </w:r>
      <w:r>
        <w:rPr>
          <w:rFonts w:ascii="Times New Roman" w:hAnsi="Times New Roman" w:cs="Times New Roman"/>
          <w:lang w:val="en-CA"/>
        </w:rPr>
        <w:t xml:space="preserve">an </w:t>
      </w:r>
      <w:r w:rsidRPr="003A5E82">
        <w:rPr>
          <w:rFonts w:ascii="Times New Roman" w:hAnsi="Times New Roman" w:cs="Times New Roman"/>
          <w:lang w:val="en-CA"/>
        </w:rPr>
        <w:t>exponential distance decay function (</w:t>
      </w:r>
      <w:r w:rsidRPr="003A5E82">
        <w:rPr>
          <w:rFonts w:ascii="Times New Roman" w:hAnsi="Times New Roman" w:cs="Times New Roman"/>
          <w:i/>
          <w:iCs/>
          <w:lang w:val="en-CA"/>
        </w:rPr>
        <w:t>e</w:t>
      </w:r>
      <w:r w:rsidRPr="003A5E82">
        <w:rPr>
          <w:rFonts w:ascii="Times New Roman" w:hAnsi="Times New Roman" w:cs="Times New Roman"/>
          <w:vertAlign w:val="superscript"/>
          <w:lang w:val="en-CA"/>
        </w:rPr>
        <w:t>-</w:t>
      </w:r>
      <w:r>
        <w:rPr>
          <w:rFonts w:ascii="Times New Roman" w:hAnsi="Times New Roman" w:cs="Times New Roman"/>
          <w:i/>
          <w:iCs/>
          <w:vertAlign w:val="superscript"/>
          <w:lang w:val="en-CA"/>
        </w:rPr>
        <w:t>0.002</w:t>
      </w:r>
      <w:r w:rsidRPr="003A5E82">
        <w:rPr>
          <w:rFonts w:ascii="Times New Roman" w:hAnsi="Times New Roman" w:cs="Times New Roman"/>
          <w:i/>
          <w:iCs/>
          <w:vertAlign w:val="superscript"/>
          <w:lang w:val="en-CA"/>
        </w:rPr>
        <w:t>d</w:t>
      </w:r>
      <w:r w:rsidRPr="003A5E82">
        <w:rPr>
          <w:rFonts w:ascii="Times New Roman" w:hAnsi="Times New Roman" w:cs="Times New Roman"/>
          <w:lang w:val="en-CA"/>
        </w:rPr>
        <w:t>,</w:t>
      </w:r>
      <w:r>
        <w:rPr>
          <w:rFonts w:ascii="Times New Roman" w:hAnsi="Times New Roman" w:cs="Times New Roman"/>
          <w:lang w:val="en-CA"/>
        </w:rPr>
        <w:t xml:space="preserve"> where</w:t>
      </w:r>
      <w:r w:rsidRPr="003A5E82">
        <w:rPr>
          <w:rFonts w:ascii="Times New Roman" w:hAnsi="Times New Roman" w:cs="Times New Roman"/>
          <w:lang w:val="en-CA"/>
        </w:rPr>
        <w:t xml:space="preserve"> d = </w:t>
      </w:r>
      <w:r>
        <w:rPr>
          <w:rFonts w:ascii="Times New Roman" w:hAnsi="Times New Roman" w:cs="Times New Roman"/>
          <w:lang w:val="en-CA"/>
        </w:rPr>
        <w:t>meters to the nearest</w:t>
      </w:r>
      <w:r w:rsidRPr="003A5E82">
        <w:rPr>
          <w:rFonts w:ascii="Times New Roman" w:hAnsi="Times New Roman" w:cs="Times New Roman"/>
          <w:lang w:val="en-CA"/>
        </w:rPr>
        <w:t xml:space="preserve"> road) to </w:t>
      </w:r>
      <w:r>
        <w:rPr>
          <w:rFonts w:ascii="Times New Roman" w:hAnsi="Times New Roman" w:cs="Times New Roman"/>
          <w:lang w:val="en-CA"/>
        </w:rPr>
        <w:t xml:space="preserve">confine values between zero (far from road) and one </w:t>
      </w:r>
      <w:r>
        <w:rPr>
          <w:rFonts w:ascii="Times New Roman" w:hAnsi="Times New Roman" w:cs="Times New Roman"/>
          <w:noProof/>
          <w:lang w:val="en-CA"/>
        </w:rPr>
        <w:t>(on road; Nielsen et al. 2009)</w:t>
      </w:r>
      <w:r>
        <w:rPr>
          <w:rFonts w:ascii="Times New Roman" w:hAnsi="Times New Roman" w:cs="Times New Roman"/>
          <w:lang w:val="en-CA"/>
        </w:rPr>
        <w:t xml:space="preserve">. </w:t>
      </w:r>
      <w:r w:rsidRPr="003A5E82">
        <w:rPr>
          <w:rFonts w:ascii="Times New Roman" w:hAnsi="Times New Roman" w:cs="Times New Roman"/>
          <w:lang w:val="en-CA"/>
        </w:rPr>
        <w:t>All spatial variables were measured in raster format with a 10 x 10-meter cell size.</w:t>
      </w:r>
    </w:p>
    <w:p w14:paraId="5EBBD395" w14:textId="77777777" w:rsidR="009D0CBA" w:rsidRPr="003A5E82" w:rsidRDefault="009D0CBA" w:rsidP="002E3223">
      <w:pPr>
        <w:spacing w:line="480" w:lineRule="auto"/>
        <w:rPr>
          <w:rFonts w:ascii="Times New Roman" w:hAnsi="Times New Roman" w:cs="Times New Roman"/>
          <w:lang w:val="en-CA"/>
        </w:rPr>
      </w:pPr>
    </w:p>
    <w:p w14:paraId="66B0DB56" w14:textId="41574C1D" w:rsidR="009D0CBA" w:rsidRDefault="00E52A24" w:rsidP="002E3223">
      <w:pPr>
        <w:spacing w:line="480" w:lineRule="auto"/>
        <w:rPr>
          <w:rFonts w:ascii="Times New Roman" w:hAnsi="Times New Roman" w:cs="Times New Roman"/>
          <w:lang w:val="en-CA"/>
        </w:rPr>
      </w:pPr>
      <w:ins w:id="438" w:author="Colleen Cassady St. Clair" w:date="2022-05-12T10:00:00Z">
        <w:r>
          <w:rPr>
            <w:rFonts w:ascii="Times New Roman" w:hAnsi="Times New Roman" w:cs="Times New Roman"/>
            <w:lang w:val="en-CA"/>
          </w:rPr>
          <w:t xml:space="preserve">To support </w:t>
        </w:r>
        <w:commentRangeStart w:id="439"/>
        <w:r>
          <w:rPr>
            <w:rFonts w:ascii="Times New Roman" w:hAnsi="Times New Roman" w:cs="Times New Roman"/>
            <w:lang w:val="en-CA"/>
          </w:rPr>
          <w:t>temporal</w:t>
        </w:r>
        <w:commentRangeEnd w:id="439"/>
        <w:r>
          <w:rPr>
            <w:rStyle w:val="CommentReference"/>
          </w:rPr>
          <w:commentReference w:id="439"/>
        </w:r>
        <w:r>
          <w:rPr>
            <w:rFonts w:ascii="Times New Roman" w:hAnsi="Times New Roman" w:cs="Times New Roman"/>
            <w:lang w:val="en-CA"/>
          </w:rPr>
          <w:t xml:space="preserve"> analyses, w</w:t>
        </w:r>
      </w:ins>
      <w:del w:id="440" w:author="Colleen Cassady St. Clair" w:date="2022-05-12T10:00:00Z">
        <w:r w:rsidR="009D0CBA" w:rsidRPr="003A5E82" w:rsidDel="00E52A24">
          <w:rPr>
            <w:rFonts w:ascii="Times New Roman" w:hAnsi="Times New Roman" w:cs="Times New Roman"/>
            <w:lang w:val="en-CA"/>
          </w:rPr>
          <w:delText>W</w:delText>
        </w:r>
      </w:del>
      <w:r w:rsidR="009D0CBA" w:rsidRPr="003A5E82">
        <w:rPr>
          <w:rFonts w:ascii="Times New Roman" w:hAnsi="Times New Roman" w:cs="Times New Roman"/>
          <w:lang w:val="en-CA"/>
        </w:rPr>
        <w:t>e</w:t>
      </w:r>
      <w:r w:rsidR="009D0CBA">
        <w:rPr>
          <w:rFonts w:ascii="Times New Roman" w:hAnsi="Times New Roman" w:cs="Times New Roman"/>
          <w:lang w:val="en-CA"/>
        </w:rPr>
        <w:t xml:space="preserve"> </w:t>
      </w:r>
      <w:del w:id="441" w:author="Colleen Cassady St. Clair" w:date="2022-05-12T10:00:00Z">
        <w:r w:rsidR="009D0CBA" w:rsidDel="00E52A24">
          <w:rPr>
            <w:rFonts w:ascii="Times New Roman" w:hAnsi="Times New Roman" w:cs="Times New Roman"/>
            <w:lang w:val="en-CA"/>
          </w:rPr>
          <w:delText>also</w:delText>
        </w:r>
        <w:r w:rsidR="009D0CBA" w:rsidRPr="003A5E82" w:rsidDel="00E52A24">
          <w:rPr>
            <w:rFonts w:ascii="Times New Roman" w:hAnsi="Times New Roman" w:cs="Times New Roman"/>
            <w:lang w:val="en-CA"/>
          </w:rPr>
          <w:delText xml:space="preserve"> </w:delText>
        </w:r>
      </w:del>
      <w:r w:rsidR="009D0CBA" w:rsidRPr="003A5E82">
        <w:rPr>
          <w:rFonts w:ascii="Times New Roman" w:hAnsi="Times New Roman" w:cs="Times New Roman"/>
          <w:lang w:val="en-CA"/>
        </w:rPr>
        <w:t xml:space="preserve">measured </w:t>
      </w:r>
      <w:r w:rsidR="009D0CBA">
        <w:rPr>
          <w:rFonts w:ascii="Times New Roman" w:hAnsi="Times New Roman" w:cs="Times New Roman"/>
          <w:lang w:val="en-CA"/>
        </w:rPr>
        <w:t xml:space="preserve">changes in reporting, coyote boldness, and human concern across years, months, and time of day, as well as across the coyote breeding, pup rearing and dispersal seasons. </w:t>
      </w:r>
      <w:r w:rsidR="009D0CBA" w:rsidRPr="003A5E82">
        <w:rPr>
          <w:rFonts w:ascii="Times New Roman" w:hAnsi="Times New Roman" w:cs="Times New Roman"/>
          <w:lang w:val="en-CA"/>
        </w:rPr>
        <w:t>We manually categorized time of day into either day (after sunrise and before sunset) or night (before sunrise or after sunset)</w:t>
      </w:r>
      <w:r w:rsidR="009D0CBA">
        <w:rPr>
          <w:rFonts w:ascii="Times New Roman" w:hAnsi="Times New Roman" w:cs="Times New Roman"/>
          <w:lang w:val="en-CA"/>
        </w:rPr>
        <w:t xml:space="preserve">. Sunrise and sunset times were specific to Edmonton and were adjusted for </w:t>
      </w:r>
      <w:del w:id="442" w:author="Colleen Cassady St. Clair" w:date="2022-05-12T10:01:00Z">
        <w:r w:rsidR="009D0CBA" w:rsidDel="00E52A24">
          <w:rPr>
            <w:rFonts w:ascii="Times New Roman" w:hAnsi="Times New Roman" w:cs="Times New Roman"/>
            <w:lang w:val="en-CA"/>
          </w:rPr>
          <w:delText>intra-annual</w:delText>
        </w:r>
      </w:del>
      <w:ins w:id="443" w:author="Colleen Cassady St. Clair" w:date="2022-05-12T10:01:00Z">
        <w:r>
          <w:rPr>
            <w:rFonts w:ascii="Times New Roman" w:hAnsi="Times New Roman" w:cs="Times New Roman"/>
            <w:lang w:val="en-CA"/>
          </w:rPr>
          <w:t>seasonal</w:t>
        </w:r>
      </w:ins>
      <w:r w:rsidR="009D0CBA">
        <w:rPr>
          <w:rFonts w:ascii="Times New Roman" w:hAnsi="Times New Roman" w:cs="Times New Roman"/>
          <w:lang w:val="en-CA"/>
        </w:rPr>
        <w:t xml:space="preserve"> variation. Biologically defined seasons were classified based on the month in which the report was submitted</w:t>
      </w:r>
      <w:r w:rsidR="009D0CBA" w:rsidRPr="003A5E82">
        <w:rPr>
          <w:rFonts w:ascii="Times New Roman" w:hAnsi="Times New Roman" w:cs="Times New Roman"/>
          <w:lang w:val="en-CA"/>
        </w:rPr>
        <w:t xml:space="preserve"> </w:t>
      </w:r>
      <w:r w:rsidR="009D0CBA" w:rsidRPr="003A5E82">
        <w:rPr>
          <w:rFonts w:ascii="Times New Roman" w:hAnsi="Times New Roman" w:cs="Times New Roman"/>
          <w:noProof/>
          <w:lang w:val="en-CA"/>
        </w:rPr>
        <w:t>(Morey et al. 2007)</w:t>
      </w:r>
      <w:r w:rsidR="009D0CBA" w:rsidRPr="003A5E82">
        <w:rPr>
          <w:rFonts w:ascii="Times New Roman" w:hAnsi="Times New Roman" w:cs="Times New Roman"/>
          <w:lang w:val="en-CA"/>
        </w:rPr>
        <w:t>: breeding (January 1 – April 30), pup rearing (May 1 – August 31), or dispersal (September 1 – December 31).</w:t>
      </w:r>
    </w:p>
    <w:p w14:paraId="29DB54C6" w14:textId="77777777" w:rsidR="009D0CBA" w:rsidRPr="003A5E82" w:rsidRDefault="009D0CBA" w:rsidP="002E3223">
      <w:pPr>
        <w:spacing w:line="480" w:lineRule="auto"/>
        <w:rPr>
          <w:rFonts w:ascii="Times New Roman" w:hAnsi="Times New Roman" w:cs="Times New Roman"/>
          <w:lang w:val="en-CA"/>
        </w:rPr>
      </w:pPr>
    </w:p>
    <w:p w14:paraId="5E50044C" w14:textId="77777777" w:rsidR="009D0CBA" w:rsidRPr="003A5E82" w:rsidRDefault="009D0CBA" w:rsidP="002E3223">
      <w:pPr>
        <w:spacing w:line="480" w:lineRule="auto"/>
        <w:rPr>
          <w:rFonts w:ascii="Times New Roman" w:hAnsi="Times New Roman" w:cs="Times New Roman"/>
          <w:b/>
          <w:bCs/>
          <w:lang w:val="en-CA"/>
        </w:rPr>
      </w:pPr>
      <w:commentRangeStart w:id="444"/>
      <w:r w:rsidRPr="003A5E82">
        <w:rPr>
          <w:rFonts w:ascii="Times New Roman" w:hAnsi="Times New Roman" w:cs="Times New Roman"/>
          <w:b/>
          <w:bCs/>
          <w:lang w:val="en-CA"/>
        </w:rPr>
        <w:t>Statistical</w:t>
      </w:r>
      <w:commentRangeEnd w:id="444"/>
      <w:r w:rsidR="00643F88">
        <w:rPr>
          <w:rStyle w:val="CommentReference"/>
        </w:rPr>
        <w:commentReference w:id="444"/>
      </w:r>
      <w:r w:rsidRPr="003A5E82">
        <w:rPr>
          <w:rFonts w:ascii="Times New Roman" w:hAnsi="Times New Roman" w:cs="Times New Roman"/>
          <w:b/>
          <w:bCs/>
          <w:lang w:val="en-CA"/>
        </w:rPr>
        <w:t xml:space="preserve"> methods</w:t>
      </w:r>
    </w:p>
    <w:p w14:paraId="3EC1C5AE" w14:textId="57F7C0CF" w:rsidR="009D0CBA" w:rsidRPr="003A5E82"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 xml:space="preserve">We </w:t>
      </w:r>
      <w:ins w:id="445" w:author="Colleen Cassady St. Clair" w:date="2022-05-12T14:53:00Z">
        <w:r w:rsidR="001146E1">
          <w:rPr>
            <w:rFonts w:ascii="Times New Roman" w:hAnsi="Times New Roman" w:cs="Times New Roman"/>
            <w:lang w:val="en-CA"/>
          </w:rPr>
          <w:t>began by categorizing our</w:t>
        </w:r>
      </w:ins>
      <w:del w:id="446" w:author="Colleen Cassady St. Clair" w:date="2022-05-12T14:52:00Z">
        <w:r w:rsidRPr="003A5E82" w:rsidDel="001146E1">
          <w:rPr>
            <w:rFonts w:ascii="Times New Roman" w:hAnsi="Times New Roman" w:cs="Times New Roman"/>
            <w:lang w:val="en-CA"/>
          </w:rPr>
          <w:delText>first assessed</w:delText>
        </w:r>
      </w:del>
      <w:r w:rsidRPr="003A5E82">
        <w:rPr>
          <w:rFonts w:ascii="Times New Roman" w:hAnsi="Times New Roman" w:cs="Times New Roman"/>
          <w:lang w:val="en-CA"/>
        </w:rPr>
        <w:t xml:space="preserve"> spatial, temporal and contextual patterns in report</w:t>
      </w:r>
      <w:r>
        <w:rPr>
          <w:rFonts w:ascii="Times New Roman" w:hAnsi="Times New Roman" w:cs="Times New Roman"/>
          <w:lang w:val="en-CA"/>
        </w:rPr>
        <w:t xml:space="preserve"> submissions</w:t>
      </w:r>
      <w:r w:rsidRPr="003A5E82">
        <w:rPr>
          <w:rFonts w:ascii="Times New Roman" w:hAnsi="Times New Roman" w:cs="Times New Roman"/>
          <w:lang w:val="en-CA"/>
        </w:rPr>
        <w:t xml:space="preserve">. For land cover types, we estimated the expected number of reports based on the </w:t>
      </w:r>
      <w:r>
        <w:rPr>
          <w:rFonts w:ascii="Times New Roman" w:hAnsi="Times New Roman" w:cs="Times New Roman"/>
          <w:lang w:val="en-CA"/>
        </w:rPr>
        <w:t xml:space="preserve">total proportion </w:t>
      </w:r>
      <w:r w:rsidRPr="003A5E82">
        <w:rPr>
          <w:rFonts w:ascii="Times New Roman" w:hAnsi="Times New Roman" w:cs="Times New Roman"/>
          <w:lang w:val="en-CA"/>
        </w:rPr>
        <w:t>of that land cover type within the study area. We then applied Pearson’s chi square test to</w:t>
      </w:r>
      <w:r>
        <w:rPr>
          <w:rFonts w:ascii="Times New Roman" w:hAnsi="Times New Roman" w:cs="Times New Roman"/>
          <w:lang w:val="en-CA"/>
        </w:rPr>
        <w:t xml:space="preserve"> </w:t>
      </w:r>
      <w:del w:id="447" w:author="Colleen Cassady St. Clair" w:date="2022-05-12T14:51:00Z">
        <w:r w:rsidDel="001146E1">
          <w:rPr>
            <w:rFonts w:ascii="Times New Roman" w:hAnsi="Times New Roman" w:cs="Times New Roman"/>
            <w:lang w:val="en-CA"/>
          </w:rPr>
          <w:delText xml:space="preserve">test </w:delText>
        </w:r>
      </w:del>
      <w:ins w:id="448" w:author="Colleen Cassady St. Clair" w:date="2022-05-12T14:51:00Z">
        <w:r w:rsidR="001146E1">
          <w:rPr>
            <w:rFonts w:ascii="Times New Roman" w:hAnsi="Times New Roman" w:cs="Times New Roman"/>
            <w:lang w:val="en-CA"/>
          </w:rPr>
          <w:t xml:space="preserve">determine </w:t>
        </w:r>
      </w:ins>
      <w:r>
        <w:rPr>
          <w:rFonts w:ascii="Times New Roman" w:hAnsi="Times New Roman" w:cs="Times New Roman"/>
          <w:lang w:val="en-CA"/>
        </w:rPr>
        <w:t>whether reports occurred more or less frequently than expected in each land cover type</w:t>
      </w:r>
      <w:r w:rsidRPr="003A5E82">
        <w:rPr>
          <w:rFonts w:ascii="Times New Roman" w:hAnsi="Times New Roman" w:cs="Times New Roman"/>
          <w:lang w:val="en-CA"/>
        </w:rPr>
        <w:t xml:space="preserve">. </w:t>
      </w:r>
      <w:r>
        <w:rPr>
          <w:rFonts w:ascii="Times New Roman" w:hAnsi="Times New Roman" w:cs="Times New Roman"/>
          <w:lang w:val="en-CA"/>
        </w:rPr>
        <w:t xml:space="preserve">To assess how reporting varied over time, we summarized the number of reports in each of the biological coyote seasons for each year from 2012 to 2021, the percentage of reports during each month, and the number of reports from day and nighttime. For each contextual variable we determined the number of reports assigned to each variable category. </w:t>
      </w:r>
    </w:p>
    <w:p w14:paraId="2AC97788" w14:textId="77777777" w:rsidR="009D0CBA" w:rsidRPr="003A5E82" w:rsidRDefault="009D0CBA" w:rsidP="002E3223">
      <w:pPr>
        <w:spacing w:line="480" w:lineRule="auto"/>
        <w:rPr>
          <w:rFonts w:ascii="Times New Roman" w:hAnsi="Times New Roman" w:cs="Times New Roman"/>
          <w:lang w:val="en-CA"/>
        </w:rPr>
      </w:pPr>
    </w:p>
    <w:p w14:paraId="0DFB75A6" w14:textId="444E4241" w:rsidR="009D0CBA"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 xml:space="preserve">To </w:t>
      </w:r>
      <w:r>
        <w:rPr>
          <w:rFonts w:ascii="Times New Roman" w:hAnsi="Times New Roman" w:cs="Times New Roman"/>
          <w:lang w:val="en-CA"/>
        </w:rPr>
        <w:t>identify the best spatial and temporal predictors of</w:t>
      </w:r>
      <w:r w:rsidRPr="003A5E82">
        <w:rPr>
          <w:rFonts w:ascii="Times New Roman" w:hAnsi="Times New Roman" w:cs="Times New Roman"/>
          <w:lang w:val="en-CA"/>
        </w:rPr>
        <w:t xml:space="preserve"> coyote boldness and human concern, we used ordered logistic regression with the </w:t>
      </w:r>
      <w:proofErr w:type="spellStart"/>
      <w:r w:rsidRPr="003A5E82">
        <w:rPr>
          <w:rFonts w:ascii="Times New Roman" w:hAnsi="Times New Roman" w:cs="Times New Roman"/>
          <w:i/>
          <w:iCs/>
          <w:lang w:val="en-CA"/>
        </w:rPr>
        <w:t>clm</w:t>
      </w:r>
      <w:proofErr w:type="spellEnd"/>
      <w:r w:rsidRPr="003A5E82">
        <w:rPr>
          <w:rFonts w:ascii="Times New Roman" w:hAnsi="Times New Roman" w:cs="Times New Roman"/>
          <w:lang w:val="en-CA"/>
        </w:rPr>
        <w:t xml:space="preserve"> function in the R package ordinal </w:t>
      </w:r>
      <w:r>
        <w:rPr>
          <w:rFonts w:ascii="Times New Roman" w:hAnsi="Times New Roman" w:cs="Times New Roman"/>
          <w:noProof/>
          <w:lang w:val="en-CA"/>
        </w:rPr>
        <w:t>(Christensen 2019)</w:t>
      </w:r>
      <w:r w:rsidRPr="003A5E82">
        <w:rPr>
          <w:rFonts w:ascii="Times New Roman" w:hAnsi="Times New Roman" w:cs="Times New Roman"/>
          <w:lang w:val="en-CA"/>
        </w:rPr>
        <w:t xml:space="preserve">. </w:t>
      </w:r>
      <w:r>
        <w:rPr>
          <w:rFonts w:ascii="Times New Roman" w:hAnsi="Times New Roman" w:cs="Times New Roman"/>
          <w:lang w:val="en-CA"/>
        </w:rPr>
        <w:t>T</w:t>
      </w:r>
      <w:r w:rsidRPr="003A5E82">
        <w:rPr>
          <w:rFonts w:ascii="Times New Roman" w:hAnsi="Times New Roman" w:cs="Times New Roman"/>
          <w:lang w:val="en-CA"/>
        </w:rPr>
        <w:t xml:space="preserve">ime of day and contextual variables </w:t>
      </w:r>
      <w:r>
        <w:rPr>
          <w:rFonts w:ascii="Times New Roman" w:hAnsi="Times New Roman" w:cs="Times New Roman"/>
          <w:lang w:val="en-CA"/>
        </w:rPr>
        <w:t xml:space="preserve">were strongly correlated with each other </w:t>
      </w:r>
      <w:r w:rsidRPr="003A5E82">
        <w:rPr>
          <w:rFonts w:ascii="Times New Roman" w:hAnsi="Times New Roman" w:cs="Times New Roman"/>
          <w:lang w:val="en-CA"/>
        </w:rPr>
        <w:t xml:space="preserve">(Table 1 in Appendix </w:t>
      </w:r>
      <w:r>
        <w:rPr>
          <w:rFonts w:ascii="Times New Roman" w:hAnsi="Times New Roman" w:cs="Times New Roman"/>
          <w:lang w:val="en-CA"/>
        </w:rPr>
        <w:t>3</w:t>
      </w:r>
      <w:r w:rsidRPr="003A5E82">
        <w:rPr>
          <w:rFonts w:ascii="Times New Roman" w:hAnsi="Times New Roman" w:cs="Times New Roman"/>
          <w:lang w:val="en-CA"/>
        </w:rPr>
        <w:t xml:space="preserve">), </w:t>
      </w:r>
      <w:del w:id="449" w:author="Colleen Cassady St. Clair" w:date="2022-05-12T14:53:00Z">
        <w:r w:rsidDel="001146E1">
          <w:rPr>
            <w:rFonts w:ascii="Times New Roman" w:hAnsi="Times New Roman" w:cs="Times New Roman"/>
            <w:lang w:val="en-CA"/>
          </w:rPr>
          <w:delText xml:space="preserve">as </w:delText>
        </w:r>
        <w:commentRangeStart w:id="450"/>
        <w:r w:rsidDel="001146E1">
          <w:rPr>
            <w:rFonts w:ascii="Times New Roman" w:hAnsi="Times New Roman" w:cs="Times New Roman"/>
            <w:lang w:val="en-CA"/>
          </w:rPr>
          <w:delText>we</w:delText>
        </w:r>
      </w:del>
      <w:commentRangeEnd w:id="450"/>
      <w:r w:rsidR="001146E1">
        <w:rPr>
          <w:rStyle w:val="CommentReference"/>
        </w:rPr>
        <w:commentReference w:id="450"/>
      </w:r>
      <w:del w:id="451" w:author="Colleen Cassady St. Clair" w:date="2022-05-12T14:53:00Z">
        <w:r w:rsidDel="001146E1">
          <w:rPr>
            <w:rFonts w:ascii="Times New Roman" w:hAnsi="Times New Roman" w:cs="Times New Roman"/>
            <w:lang w:val="en-CA"/>
          </w:rPr>
          <w:delText xml:space="preserve"> might expect (e.g., more dogs are outside during the day), </w:delText>
        </w:r>
      </w:del>
      <w:r>
        <w:rPr>
          <w:rFonts w:ascii="Times New Roman" w:hAnsi="Times New Roman" w:cs="Times New Roman"/>
          <w:lang w:val="en-CA"/>
        </w:rPr>
        <w:t xml:space="preserve">so </w:t>
      </w:r>
      <w:r w:rsidRPr="003A5E82">
        <w:rPr>
          <w:rFonts w:ascii="Times New Roman" w:hAnsi="Times New Roman" w:cs="Times New Roman"/>
          <w:lang w:val="en-CA"/>
        </w:rPr>
        <w:t xml:space="preserve">we excluded </w:t>
      </w:r>
      <w:r>
        <w:rPr>
          <w:rFonts w:ascii="Times New Roman" w:hAnsi="Times New Roman" w:cs="Times New Roman"/>
          <w:lang w:val="en-CA"/>
        </w:rPr>
        <w:t xml:space="preserve">these variables from our models </w:t>
      </w:r>
      <w:r w:rsidRPr="003A5E82">
        <w:rPr>
          <w:rFonts w:ascii="Times New Roman" w:hAnsi="Times New Roman" w:cs="Times New Roman"/>
          <w:lang w:val="en-CA"/>
        </w:rPr>
        <w:t xml:space="preserve">and examined them separately (see below). </w:t>
      </w:r>
      <w:ins w:id="452" w:author="Colleen Cassady St. Clair" w:date="2022-05-12T14:54:00Z">
        <w:r w:rsidR="001146E1">
          <w:rPr>
            <w:rFonts w:ascii="Times New Roman" w:hAnsi="Times New Roman" w:cs="Times New Roman"/>
            <w:lang w:val="en-CA"/>
          </w:rPr>
          <w:t>To identify the best scale for our spatial variables,</w:t>
        </w:r>
      </w:ins>
      <w:ins w:id="453" w:author="Colleen Cassady St. Clair" w:date="2022-05-12T14:55:00Z">
        <w:r w:rsidR="001146E1">
          <w:rPr>
            <w:rFonts w:ascii="Times New Roman" w:hAnsi="Times New Roman" w:cs="Times New Roman"/>
            <w:lang w:val="en-CA"/>
          </w:rPr>
          <w:t xml:space="preserve"> we used univariate models</w:t>
        </w:r>
      </w:ins>
      <w:ins w:id="454" w:author="Colleen Cassady St. Clair" w:date="2022-05-12T14:56:00Z">
        <w:r w:rsidR="001146E1">
          <w:rPr>
            <w:rFonts w:ascii="Times New Roman" w:hAnsi="Times New Roman" w:cs="Times New Roman"/>
            <w:lang w:val="en-CA"/>
          </w:rPr>
          <w:t xml:space="preserve"> with the five buffer areas</w:t>
        </w:r>
      </w:ins>
      <w:ins w:id="455" w:author="Colleen Cassady St. Clair" w:date="2022-05-12T14:55:00Z">
        <w:r w:rsidR="001146E1">
          <w:rPr>
            <w:rFonts w:ascii="Times New Roman" w:hAnsi="Times New Roman" w:cs="Times New Roman"/>
            <w:lang w:val="en-CA"/>
          </w:rPr>
          <w:t xml:space="preserve"> and information criteria to identify the best-fitting</w:t>
        </w:r>
      </w:ins>
      <w:ins w:id="456" w:author="Colleen Cassady St. Clair" w:date="2022-05-12T14:54:00Z">
        <w:r w:rsidR="001146E1">
          <w:rPr>
            <w:rFonts w:ascii="Times New Roman" w:hAnsi="Times New Roman" w:cs="Times New Roman"/>
            <w:lang w:val="en-CA"/>
          </w:rPr>
          <w:t xml:space="preserve"> </w:t>
        </w:r>
      </w:ins>
      <w:ins w:id="457" w:author="Colleen Cassady St. Clair" w:date="2022-05-12T14:55:00Z">
        <w:r w:rsidR="001146E1">
          <w:rPr>
            <w:rFonts w:ascii="Times New Roman" w:hAnsi="Times New Roman" w:cs="Times New Roman"/>
            <w:noProof/>
            <w:lang w:val="en-CA"/>
          </w:rPr>
          <w:t>(AIC; Burnham and Anderson 2004; Table 2 in Appendix 3)</w:t>
        </w:r>
      </w:ins>
      <w:ins w:id="458" w:author="Colleen Cassady St. Clair" w:date="2022-05-12T14:56:00Z">
        <w:r w:rsidR="001146E1">
          <w:rPr>
            <w:rFonts w:ascii="Times New Roman" w:hAnsi="Times New Roman" w:cs="Times New Roman"/>
            <w:noProof/>
            <w:lang w:val="en-CA"/>
          </w:rPr>
          <w:t xml:space="preserve"> </w:t>
        </w:r>
      </w:ins>
      <w:r w:rsidRPr="003A5E82">
        <w:rPr>
          <w:rFonts w:ascii="Times New Roman" w:hAnsi="Times New Roman" w:cs="Times New Roman"/>
          <w:lang w:val="en-CA"/>
        </w:rPr>
        <w:t xml:space="preserve">We </w:t>
      </w:r>
      <w:del w:id="459" w:author="Colleen Cassady St. Clair" w:date="2022-05-13T09:48:00Z">
        <w:r w:rsidDel="00144E02">
          <w:rPr>
            <w:rFonts w:ascii="Times New Roman" w:hAnsi="Times New Roman" w:cs="Times New Roman"/>
            <w:lang w:val="en-CA"/>
          </w:rPr>
          <w:delText xml:space="preserve">first </w:delText>
        </w:r>
      </w:del>
      <w:r w:rsidRPr="003A5E82">
        <w:rPr>
          <w:rFonts w:ascii="Times New Roman" w:hAnsi="Times New Roman" w:cs="Times New Roman"/>
          <w:lang w:val="en-CA"/>
        </w:rPr>
        <w:t xml:space="preserve">used a pseudo-optimized multiple scale approach </w:t>
      </w:r>
      <w:r>
        <w:rPr>
          <w:rFonts w:ascii="Times New Roman" w:hAnsi="Times New Roman" w:cs="Times New Roman"/>
          <w:noProof/>
          <w:lang w:val="en-CA"/>
        </w:rPr>
        <w:t>(Mcgarigal et al. 2016)</w:t>
      </w:r>
      <w:r w:rsidRPr="003A5E82">
        <w:rPr>
          <w:rFonts w:ascii="Times New Roman" w:hAnsi="Times New Roman" w:cs="Times New Roman"/>
          <w:lang w:val="en-CA"/>
        </w:rPr>
        <w:t xml:space="preserve"> to select </w:t>
      </w:r>
      <w:del w:id="460" w:author="Colleen Cassady St. Clair" w:date="2022-05-13T09:49:00Z">
        <w:r w:rsidDel="00144E02">
          <w:rPr>
            <w:rFonts w:ascii="Times New Roman" w:hAnsi="Times New Roman" w:cs="Times New Roman"/>
            <w:lang w:val="en-CA"/>
          </w:rPr>
          <w:delText xml:space="preserve">which </w:delText>
        </w:r>
      </w:del>
      <w:ins w:id="461" w:author="Colleen Cassady St. Clair" w:date="2022-05-13T09:49:00Z">
        <w:r w:rsidR="00144E02">
          <w:rPr>
            <w:rFonts w:ascii="Times New Roman" w:hAnsi="Times New Roman" w:cs="Times New Roman"/>
            <w:lang w:val="en-CA"/>
          </w:rPr>
          <w:t xml:space="preserve">the best-fitting </w:t>
        </w:r>
      </w:ins>
      <w:r>
        <w:rPr>
          <w:rFonts w:ascii="Times New Roman" w:hAnsi="Times New Roman" w:cs="Times New Roman"/>
          <w:lang w:val="en-CA"/>
        </w:rPr>
        <w:t xml:space="preserve">of the five measurement scales for each land cover variable </w:t>
      </w:r>
      <w:del w:id="462" w:author="Colleen Cassady St. Clair" w:date="2022-05-13T09:49:00Z">
        <w:r w:rsidDel="00144E02">
          <w:rPr>
            <w:rFonts w:ascii="Times New Roman" w:hAnsi="Times New Roman" w:cs="Times New Roman"/>
            <w:lang w:val="en-CA"/>
          </w:rPr>
          <w:delText>and building density was the best-fit scale for a multivariate model. In brief, this approach involved</w:delText>
        </w:r>
      </w:del>
      <w:ins w:id="463" w:author="Colleen Cassady St. Clair" w:date="2022-05-13T09:49:00Z">
        <w:r w:rsidR="00144E02">
          <w:rPr>
            <w:rFonts w:ascii="Times New Roman" w:hAnsi="Times New Roman" w:cs="Times New Roman"/>
            <w:lang w:val="en-CA"/>
          </w:rPr>
          <w:t>by</w:t>
        </w:r>
      </w:ins>
      <w:r>
        <w:rPr>
          <w:rFonts w:ascii="Times New Roman" w:hAnsi="Times New Roman" w:cs="Times New Roman"/>
          <w:lang w:val="en-CA"/>
        </w:rPr>
        <w:t xml:space="preserve"> conducting univariate models </w:t>
      </w:r>
      <w:del w:id="464" w:author="Colleen Cassady St. Clair" w:date="2022-05-13T09:49:00Z">
        <w:r w:rsidDel="00144E02">
          <w:rPr>
            <w:rFonts w:ascii="Times New Roman" w:hAnsi="Times New Roman" w:cs="Times New Roman"/>
            <w:lang w:val="en-CA"/>
          </w:rPr>
          <w:delText xml:space="preserve">for each variable </w:delText>
        </w:r>
      </w:del>
      <w:r>
        <w:rPr>
          <w:rFonts w:ascii="Times New Roman" w:hAnsi="Times New Roman" w:cs="Times New Roman"/>
          <w:lang w:val="en-CA"/>
        </w:rPr>
        <w:t xml:space="preserve">and </w:t>
      </w:r>
      <w:del w:id="465" w:author="Colleen Cassady St. Clair" w:date="2022-05-13T09:49:00Z">
        <w:r w:rsidDel="00144E02">
          <w:rPr>
            <w:rFonts w:ascii="Times New Roman" w:hAnsi="Times New Roman" w:cs="Times New Roman"/>
            <w:lang w:val="en-CA"/>
          </w:rPr>
          <w:delText xml:space="preserve">then </w:delText>
        </w:r>
      </w:del>
      <w:r>
        <w:rPr>
          <w:rFonts w:ascii="Times New Roman" w:hAnsi="Times New Roman" w:cs="Times New Roman"/>
          <w:lang w:val="en-CA"/>
        </w:rPr>
        <w:t xml:space="preserve">retaining the scale with the lowest </w:t>
      </w:r>
      <w:r w:rsidRPr="003A5E82">
        <w:rPr>
          <w:rFonts w:ascii="Times New Roman" w:hAnsi="Times New Roman" w:cs="Times New Roman"/>
          <w:lang w:val="en-CA"/>
        </w:rPr>
        <w:t xml:space="preserve">Akaike’s information criterion value </w:t>
      </w:r>
      <w:r>
        <w:rPr>
          <w:rFonts w:ascii="Times New Roman" w:hAnsi="Times New Roman" w:cs="Times New Roman"/>
          <w:noProof/>
          <w:lang w:val="en-CA"/>
        </w:rPr>
        <w:t xml:space="preserve">(AIC; Burnham and Anderson 2004; </w:t>
      </w:r>
      <w:commentRangeStart w:id="466"/>
      <w:r>
        <w:rPr>
          <w:rFonts w:ascii="Times New Roman" w:hAnsi="Times New Roman" w:cs="Times New Roman"/>
          <w:noProof/>
          <w:lang w:val="en-CA"/>
        </w:rPr>
        <w:t>Table</w:t>
      </w:r>
      <w:commentRangeEnd w:id="466"/>
      <w:r w:rsidR="00144E02">
        <w:rPr>
          <w:rStyle w:val="CommentReference"/>
        </w:rPr>
        <w:commentReference w:id="466"/>
      </w:r>
      <w:r>
        <w:rPr>
          <w:rFonts w:ascii="Times New Roman" w:hAnsi="Times New Roman" w:cs="Times New Roman"/>
          <w:noProof/>
          <w:lang w:val="en-CA"/>
        </w:rPr>
        <w:t xml:space="preserve"> 2 in </w:t>
      </w:r>
      <w:r>
        <w:rPr>
          <w:rFonts w:ascii="Times New Roman" w:hAnsi="Times New Roman" w:cs="Times New Roman"/>
          <w:noProof/>
          <w:lang w:val="en-CA"/>
        </w:rPr>
        <w:lastRenderedPageBreak/>
        <w:t>Appendix 3)</w:t>
      </w:r>
      <w:r w:rsidRPr="003A5E82">
        <w:rPr>
          <w:rFonts w:ascii="Times New Roman" w:hAnsi="Times New Roman" w:cs="Times New Roman"/>
          <w:lang w:val="en-CA"/>
        </w:rPr>
        <w:t>.</w:t>
      </w:r>
      <w:r>
        <w:rPr>
          <w:rFonts w:ascii="Times New Roman" w:hAnsi="Times New Roman" w:cs="Times New Roman"/>
          <w:lang w:val="en-CA"/>
        </w:rPr>
        <w:t xml:space="preserve"> The optimal scale for each variable was identified separately for coyote boldness and human </w:t>
      </w:r>
      <w:commentRangeStart w:id="467"/>
      <w:r>
        <w:rPr>
          <w:rFonts w:ascii="Times New Roman" w:hAnsi="Times New Roman" w:cs="Times New Roman"/>
          <w:lang w:val="en-CA"/>
        </w:rPr>
        <w:t>concern</w:t>
      </w:r>
      <w:commentRangeEnd w:id="467"/>
      <w:r w:rsidR="00144E02">
        <w:rPr>
          <w:rStyle w:val="CommentReference"/>
        </w:rPr>
        <w:commentReference w:id="467"/>
      </w:r>
      <w:r>
        <w:rPr>
          <w:rFonts w:ascii="Times New Roman" w:hAnsi="Times New Roman" w:cs="Times New Roman"/>
          <w:lang w:val="en-CA"/>
        </w:rPr>
        <w:t>.</w:t>
      </w:r>
      <w:r w:rsidRPr="003A5E82">
        <w:rPr>
          <w:rFonts w:ascii="Times New Roman" w:hAnsi="Times New Roman" w:cs="Times New Roman"/>
          <w:lang w:val="en-CA"/>
        </w:rPr>
        <w:t xml:space="preserve"> If a variable’s best-fit scale </w:t>
      </w:r>
      <w:r>
        <w:rPr>
          <w:rFonts w:ascii="Times New Roman" w:hAnsi="Times New Roman" w:cs="Times New Roman"/>
          <w:lang w:val="en-CA"/>
        </w:rPr>
        <w:t>did not improve on the AIC of the null model</w:t>
      </w:r>
      <w:r w:rsidRPr="003A5E82">
        <w:rPr>
          <w:rFonts w:ascii="Times New Roman" w:hAnsi="Times New Roman" w:cs="Times New Roman"/>
          <w:lang w:val="en-CA"/>
        </w:rPr>
        <w:t>, we excluded that variable from further analyses. We</w:t>
      </w:r>
      <w:r>
        <w:rPr>
          <w:rFonts w:ascii="Times New Roman" w:hAnsi="Times New Roman" w:cs="Times New Roman"/>
          <w:lang w:val="en-CA"/>
        </w:rPr>
        <w:t xml:space="preserve"> then</w:t>
      </w:r>
      <w:r w:rsidRPr="003A5E82">
        <w:rPr>
          <w:rFonts w:ascii="Times New Roman" w:hAnsi="Times New Roman" w:cs="Times New Roman"/>
          <w:lang w:val="en-CA"/>
        </w:rPr>
        <w:t xml:space="preserve"> assessed correlations between </w:t>
      </w:r>
      <w:r>
        <w:rPr>
          <w:rFonts w:ascii="Times New Roman" w:hAnsi="Times New Roman" w:cs="Times New Roman"/>
          <w:lang w:val="en-CA"/>
        </w:rPr>
        <w:t>the remaining</w:t>
      </w:r>
      <w:r w:rsidRPr="003A5E82">
        <w:rPr>
          <w:rFonts w:ascii="Times New Roman" w:hAnsi="Times New Roman" w:cs="Times New Roman"/>
          <w:lang w:val="en-CA"/>
        </w:rPr>
        <w:t xml:space="preserve"> variables </w:t>
      </w:r>
      <w:r>
        <w:rPr>
          <w:rFonts w:ascii="Times New Roman" w:hAnsi="Times New Roman" w:cs="Times New Roman"/>
          <w:lang w:val="en-CA"/>
        </w:rPr>
        <w:t>using</w:t>
      </w:r>
      <w:r w:rsidRPr="003A5E82">
        <w:rPr>
          <w:rFonts w:ascii="Times New Roman" w:hAnsi="Times New Roman" w:cs="Times New Roman"/>
          <w:lang w:val="en-CA"/>
        </w:rPr>
        <w:t xml:space="preserve"> Spearman’s rank correlation coefficient (Table 3 and 4 in Appendix </w:t>
      </w:r>
      <w:r>
        <w:rPr>
          <w:rFonts w:ascii="Times New Roman" w:hAnsi="Times New Roman" w:cs="Times New Roman"/>
          <w:lang w:val="en-CA"/>
        </w:rPr>
        <w:t>3</w:t>
      </w:r>
      <w:r w:rsidRPr="003A5E82">
        <w:rPr>
          <w:rFonts w:ascii="Times New Roman" w:hAnsi="Times New Roman" w:cs="Times New Roman"/>
          <w:lang w:val="en-CA"/>
        </w:rPr>
        <w:t>), and</w:t>
      </w:r>
      <w:r>
        <w:rPr>
          <w:rFonts w:ascii="Times New Roman" w:hAnsi="Times New Roman" w:cs="Times New Roman"/>
          <w:lang w:val="en-CA"/>
        </w:rPr>
        <w:t xml:space="preserve"> for any pairs of variables where r &gt; 0.6, we</w:t>
      </w:r>
      <w:r w:rsidRPr="003A5E82">
        <w:rPr>
          <w:rFonts w:ascii="Times New Roman" w:hAnsi="Times New Roman" w:cs="Times New Roman"/>
          <w:lang w:val="en-CA"/>
        </w:rPr>
        <w:t xml:space="preserve"> removed the</w:t>
      </w:r>
      <w:r>
        <w:rPr>
          <w:rFonts w:ascii="Times New Roman" w:hAnsi="Times New Roman" w:cs="Times New Roman"/>
          <w:lang w:val="en-CA"/>
        </w:rPr>
        <w:t xml:space="preserve"> variable that produced a higher AIC value in univariate models.</w:t>
      </w:r>
      <w:r w:rsidRPr="003A5E82">
        <w:rPr>
          <w:rFonts w:ascii="Times New Roman" w:hAnsi="Times New Roman" w:cs="Times New Roman"/>
          <w:lang w:val="en-CA"/>
        </w:rPr>
        <w:t xml:space="preserve"> All </w:t>
      </w:r>
      <w:r>
        <w:rPr>
          <w:rFonts w:ascii="Times New Roman" w:hAnsi="Times New Roman" w:cs="Times New Roman"/>
          <w:lang w:val="en-CA"/>
        </w:rPr>
        <w:t>numerical</w:t>
      </w:r>
      <w:r w:rsidRPr="003A5E82">
        <w:rPr>
          <w:rFonts w:ascii="Times New Roman" w:hAnsi="Times New Roman" w:cs="Times New Roman"/>
          <w:lang w:val="en-CA"/>
        </w:rPr>
        <w:t xml:space="preserve"> variables were </w:t>
      </w:r>
      <w:commentRangeStart w:id="468"/>
      <w:r w:rsidRPr="003A5E82">
        <w:rPr>
          <w:rFonts w:ascii="Times New Roman" w:hAnsi="Times New Roman" w:cs="Times New Roman"/>
          <w:lang w:val="en-CA"/>
        </w:rPr>
        <w:t>mean</w:t>
      </w:r>
      <w:commentRangeEnd w:id="468"/>
      <w:r w:rsidR="00144E02">
        <w:rPr>
          <w:rStyle w:val="CommentReference"/>
        </w:rPr>
        <w:commentReference w:id="468"/>
      </w:r>
      <w:r w:rsidRPr="003A5E82">
        <w:rPr>
          <w:rFonts w:ascii="Times New Roman" w:hAnsi="Times New Roman" w:cs="Times New Roman"/>
          <w:lang w:val="en-CA"/>
        </w:rPr>
        <w:t xml:space="preserve"> centered and scaled</w:t>
      </w:r>
      <w:ins w:id="469" w:author="Colleen Cassady St. Clair" w:date="2022-05-13T09:55:00Z">
        <w:r w:rsidR="00144E02">
          <w:rPr>
            <w:rFonts w:ascii="Times New Roman" w:hAnsi="Times New Roman" w:cs="Times New Roman"/>
            <w:lang w:val="en-CA"/>
          </w:rPr>
          <w:t xml:space="preserve"> with an SD of 1</w:t>
        </w:r>
      </w:ins>
      <w:r w:rsidRPr="003A5E82">
        <w:rPr>
          <w:rFonts w:ascii="Times New Roman" w:hAnsi="Times New Roman" w:cs="Times New Roman"/>
          <w:lang w:val="en-CA"/>
        </w:rPr>
        <w:t xml:space="preserve">. </w:t>
      </w:r>
    </w:p>
    <w:p w14:paraId="02DD2199" w14:textId="77777777" w:rsidR="009D0CBA" w:rsidRDefault="009D0CBA" w:rsidP="002E3223">
      <w:pPr>
        <w:spacing w:line="480" w:lineRule="auto"/>
        <w:rPr>
          <w:rFonts w:ascii="Times New Roman" w:hAnsi="Times New Roman" w:cs="Times New Roman"/>
          <w:lang w:val="en-CA"/>
        </w:rPr>
      </w:pPr>
    </w:p>
    <w:p w14:paraId="785E9836" w14:textId="4A9167AE" w:rsidR="009D0CBA" w:rsidRPr="00F40A77"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For each of coyote boldness and human concern, we constructed global models (Table 5 in Appendix 3) </w:t>
      </w:r>
      <w:r w:rsidRPr="003A5E82">
        <w:rPr>
          <w:rFonts w:ascii="Times New Roman" w:hAnsi="Times New Roman" w:cs="Times New Roman"/>
          <w:lang w:val="en-CA"/>
        </w:rPr>
        <w:t xml:space="preserve">that included each of the </w:t>
      </w:r>
      <w:r>
        <w:rPr>
          <w:rFonts w:ascii="Times New Roman" w:hAnsi="Times New Roman" w:cs="Times New Roman"/>
          <w:lang w:val="en-CA"/>
        </w:rPr>
        <w:t xml:space="preserve">non-correlated </w:t>
      </w:r>
      <w:r w:rsidRPr="003A5E82">
        <w:rPr>
          <w:rFonts w:ascii="Times New Roman" w:hAnsi="Times New Roman" w:cs="Times New Roman"/>
          <w:lang w:val="en-CA"/>
        </w:rPr>
        <w:t>spatial variables</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year, and </w:t>
      </w:r>
      <w:r w:rsidRPr="003A5E82">
        <w:rPr>
          <w:rFonts w:ascii="Times New Roman" w:hAnsi="Times New Roman" w:cs="Times New Roman"/>
          <w:lang w:val="en-CA"/>
        </w:rPr>
        <w:t xml:space="preserve">coyote biological season </w:t>
      </w:r>
      <w:r>
        <w:rPr>
          <w:rFonts w:ascii="Times New Roman" w:hAnsi="Times New Roman" w:cs="Times New Roman"/>
          <w:lang w:val="en-CA"/>
        </w:rPr>
        <w:t xml:space="preserve">(using </w:t>
      </w:r>
      <w:r w:rsidRPr="003A5E82">
        <w:rPr>
          <w:rFonts w:ascii="Times New Roman" w:hAnsi="Times New Roman" w:cs="Times New Roman"/>
          <w:lang w:val="en-CA"/>
        </w:rPr>
        <w:t xml:space="preserve">breeding season as </w:t>
      </w:r>
      <w:r>
        <w:rPr>
          <w:rFonts w:ascii="Times New Roman" w:hAnsi="Times New Roman" w:cs="Times New Roman"/>
          <w:lang w:val="en-CA"/>
        </w:rPr>
        <w:t xml:space="preserve">the </w:t>
      </w:r>
      <w:r w:rsidRPr="003A5E82">
        <w:rPr>
          <w:rFonts w:ascii="Times New Roman" w:hAnsi="Times New Roman" w:cs="Times New Roman"/>
          <w:lang w:val="en-CA"/>
        </w:rPr>
        <w:t>reference)</w:t>
      </w:r>
      <w:r>
        <w:rPr>
          <w:rFonts w:ascii="Times New Roman" w:hAnsi="Times New Roman" w:cs="Times New Roman"/>
          <w:lang w:val="en-CA"/>
        </w:rPr>
        <w:t xml:space="preserve"> </w:t>
      </w:r>
      <w:r w:rsidRPr="003A5E82">
        <w:rPr>
          <w:rFonts w:ascii="Times New Roman" w:hAnsi="Times New Roman" w:cs="Times New Roman"/>
          <w:lang w:val="en-CA"/>
        </w:rPr>
        <w:t>as additive effects</w:t>
      </w:r>
      <w:r>
        <w:rPr>
          <w:rFonts w:ascii="Times New Roman" w:hAnsi="Times New Roman" w:cs="Times New Roman"/>
          <w:lang w:val="en-CA"/>
        </w:rPr>
        <w:t xml:space="preserve">. We included interaction terms between year and each of the spatial variables to test if temporal changes in the response variables were associated with specific spatial factors in the urban environment. In models of coyote boldness, we also included interaction terms between biological season and each of </w:t>
      </w:r>
      <w:commentRangeStart w:id="470"/>
      <w:r>
        <w:rPr>
          <w:rFonts w:ascii="Times New Roman" w:hAnsi="Times New Roman" w:cs="Times New Roman"/>
          <w:lang w:val="en-CA"/>
        </w:rPr>
        <w:t>natural</w:t>
      </w:r>
      <w:commentRangeEnd w:id="470"/>
      <w:r w:rsidR="00144E02">
        <w:rPr>
          <w:rStyle w:val="CommentReference"/>
        </w:rPr>
        <w:commentReference w:id="470"/>
      </w:r>
      <w:r>
        <w:rPr>
          <w:rFonts w:ascii="Times New Roman" w:hAnsi="Times New Roman" w:cs="Times New Roman"/>
          <w:lang w:val="en-CA"/>
        </w:rPr>
        <w:t xml:space="preserve"> and modified open area to test for seasonal changes in coyote behaviour that might be associated with denning in these less-developed areas </w:t>
      </w:r>
      <w:r>
        <w:rPr>
          <w:rFonts w:ascii="Times New Roman" w:hAnsi="Times New Roman" w:cs="Times New Roman"/>
          <w:noProof/>
          <w:lang w:val="en-CA"/>
        </w:rPr>
        <w:t>(Dodge and Kashian 2013)</w:t>
      </w:r>
      <w:r>
        <w:rPr>
          <w:rFonts w:ascii="Times New Roman" w:hAnsi="Times New Roman" w:cs="Times New Roman"/>
          <w:lang w:val="en-CA"/>
        </w:rPr>
        <w:t xml:space="preserve">. </w:t>
      </w:r>
      <w:ins w:id="471" w:author="Colleen Cassady St. Clair" w:date="2022-05-13T09:58:00Z">
        <w:r w:rsidR="00144E02">
          <w:rPr>
            <w:rFonts w:ascii="Times New Roman" w:hAnsi="Times New Roman" w:cs="Times New Roman"/>
            <w:lang w:val="en-CA"/>
          </w:rPr>
          <w:t>Because we were primarily interested in maximizing the explanatory power of our models (ref), w</w:t>
        </w:r>
      </w:ins>
      <w:del w:id="472" w:author="Colleen Cassady St. Clair" w:date="2022-05-13T09:58:00Z">
        <w:r w:rsidRPr="003A5E82" w:rsidDel="00144E02">
          <w:rPr>
            <w:rFonts w:ascii="Times New Roman" w:hAnsi="Times New Roman" w:cs="Times New Roman"/>
            <w:lang w:val="en-CA"/>
          </w:rPr>
          <w:delText>W</w:delText>
        </w:r>
      </w:del>
      <w:r w:rsidRPr="003A5E82">
        <w:rPr>
          <w:rFonts w:ascii="Times New Roman" w:hAnsi="Times New Roman" w:cs="Times New Roman"/>
          <w:lang w:val="en-CA"/>
        </w:rPr>
        <w:t>e used AIC</w:t>
      </w:r>
      <w:r>
        <w:rPr>
          <w:rFonts w:ascii="Times New Roman" w:hAnsi="Times New Roman" w:cs="Times New Roman"/>
          <w:lang w:val="en-CA"/>
        </w:rPr>
        <w:t>-based</w:t>
      </w:r>
      <w:r w:rsidRPr="003A5E82">
        <w:rPr>
          <w:rFonts w:ascii="Times New Roman" w:hAnsi="Times New Roman" w:cs="Times New Roman"/>
          <w:lang w:val="en-CA"/>
        </w:rPr>
        <w:t xml:space="preserve"> model selection with the </w:t>
      </w:r>
      <w:commentRangeStart w:id="473"/>
      <w:r w:rsidRPr="003A5E82">
        <w:rPr>
          <w:rFonts w:ascii="Times New Roman" w:hAnsi="Times New Roman" w:cs="Times New Roman"/>
          <w:i/>
          <w:iCs/>
          <w:lang w:val="en-CA"/>
        </w:rPr>
        <w:t>dredge</w:t>
      </w:r>
      <w:commentRangeEnd w:id="473"/>
      <w:r w:rsidR="00144E02">
        <w:rPr>
          <w:rStyle w:val="CommentReference"/>
        </w:rPr>
        <w:commentReference w:id="473"/>
      </w:r>
      <w:r w:rsidRPr="003A5E82">
        <w:rPr>
          <w:rFonts w:ascii="Times New Roman" w:hAnsi="Times New Roman" w:cs="Times New Roman"/>
          <w:lang w:val="en-CA"/>
        </w:rPr>
        <w:t xml:space="preserve"> function from the package </w:t>
      </w:r>
      <w:proofErr w:type="spellStart"/>
      <w:r w:rsidRPr="003A5E82">
        <w:rPr>
          <w:rFonts w:ascii="Times New Roman" w:hAnsi="Times New Roman" w:cs="Times New Roman"/>
          <w:lang w:val="en-CA"/>
        </w:rPr>
        <w:t>MuMIn</w:t>
      </w:r>
      <w:proofErr w:type="spellEnd"/>
      <w:r w:rsidRPr="003A5E82">
        <w:rPr>
          <w:rFonts w:ascii="Times New Roman" w:hAnsi="Times New Roman" w:cs="Times New Roman"/>
          <w:lang w:val="en-CA"/>
        </w:rPr>
        <w:t xml:space="preserve"> </w:t>
      </w:r>
      <w:r>
        <w:rPr>
          <w:rFonts w:ascii="Times New Roman" w:hAnsi="Times New Roman" w:cs="Times New Roman"/>
          <w:noProof/>
          <w:lang w:val="en-CA"/>
        </w:rPr>
        <w:t>(Barton 2020)</w:t>
      </w:r>
      <w:r>
        <w:rPr>
          <w:rFonts w:ascii="Times New Roman" w:hAnsi="Times New Roman" w:cs="Times New Roman"/>
          <w:lang w:val="en-CA"/>
        </w:rPr>
        <w:t xml:space="preserve"> </w:t>
      </w:r>
      <w:r w:rsidRPr="003A5E82">
        <w:rPr>
          <w:rFonts w:ascii="Times New Roman" w:hAnsi="Times New Roman" w:cs="Times New Roman"/>
          <w:lang w:val="en-CA"/>
        </w:rPr>
        <w:t>to identify the variables and interactions that were retained in the top models (ΔAIC &lt; 2).</w:t>
      </w:r>
      <w:bookmarkStart w:id="474" w:name="_Hlk99047711"/>
      <w:r>
        <w:rPr>
          <w:rFonts w:ascii="Times New Roman" w:hAnsi="Times New Roman" w:cs="Times New Roman"/>
          <w:lang w:val="en-CA"/>
        </w:rPr>
        <w:t xml:space="preserve"> </w:t>
      </w:r>
      <w:del w:id="475" w:author="Colleen Cassady St. Clair" w:date="2022-05-13T09:59:00Z">
        <w:r w:rsidDel="00643F88">
          <w:rPr>
            <w:rFonts w:ascii="Times New Roman" w:hAnsi="Times New Roman" w:cs="Times New Roman"/>
            <w:lang w:val="en-CA"/>
          </w:rPr>
          <w:delText xml:space="preserve">Because year was a significant predictor of both boldness and concern (see below, results), </w:delText>
        </w:r>
      </w:del>
      <w:commentRangeStart w:id="476"/>
      <w:ins w:id="477" w:author="Colleen Cassady St. Clair" w:date="2022-05-13T09:59:00Z">
        <w:r w:rsidR="00643F88">
          <w:rPr>
            <w:rFonts w:ascii="Times New Roman" w:hAnsi="Times New Roman" w:cs="Times New Roman"/>
            <w:lang w:val="en-CA"/>
          </w:rPr>
          <w:t>To</w:t>
        </w:r>
      </w:ins>
      <w:commentRangeEnd w:id="476"/>
      <w:ins w:id="478" w:author="Colleen Cassady St. Clair" w:date="2022-05-13T10:00:00Z">
        <w:r w:rsidR="00643F88">
          <w:rPr>
            <w:rStyle w:val="CommentReference"/>
          </w:rPr>
          <w:commentReference w:id="476"/>
        </w:r>
      </w:ins>
      <w:ins w:id="479" w:author="Colleen Cassady St. Clair" w:date="2022-05-13T09:59:00Z">
        <w:r w:rsidR="00643F88">
          <w:rPr>
            <w:rFonts w:ascii="Times New Roman" w:hAnsi="Times New Roman" w:cs="Times New Roman"/>
            <w:lang w:val="en-CA"/>
          </w:rPr>
          <w:t xml:space="preserve"> </w:t>
        </w:r>
        <w:bookmarkStart w:id="480" w:name="_Hlk103547073"/>
        <w:r w:rsidR="00643F88">
          <w:rPr>
            <w:rFonts w:ascii="Times New Roman" w:hAnsi="Times New Roman" w:cs="Times New Roman"/>
            <w:lang w:val="en-CA"/>
          </w:rPr>
          <w:t xml:space="preserve">determine whether </w:t>
        </w:r>
      </w:ins>
      <w:ins w:id="481" w:author="Colleen Cassady St. Clair" w:date="2022-05-13T10:00:00Z">
        <w:r w:rsidR="00643F88">
          <w:rPr>
            <w:rFonts w:ascii="Times New Roman" w:hAnsi="Times New Roman" w:cs="Times New Roman"/>
            <w:lang w:val="en-CA"/>
          </w:rPr>
          <w:t xml:space="preserve">reports of </w:t>
        </w:r>
      </w:ins>
      <w:ins w:id="482" w:author="Colleen Cassady St. Clair" w:date="2022-05-13T09:59:00Z">
        <w:r w:rsidR="00643F88">
          <w:rPr>
            <w:rFonts w:ascii="Times New Roman" w:hAnsi="Times New Roman" w:cs="Times New Roman"/>
            <w:lang w:val="en-CA"/>
          </w:rPr>
          <w:t xml:space="preserve">coyote behaviour </w:t>
        </w:r>
      </w:ins>
      <w:ins w:id="483" w:author="Colleen Cassady St. Clair" w:date="2022-05-13T10:00:00Z">
        <w:r w:rsidR="00643F88">
          <w:rPr>
            <w:rFonts w:ascii="Times New Roman" w:hAnsi="Times New Roman" w:cs="Times New Roman"/>
            <w:lang w:val="en-CA"/>
          </w:rPr>
          <w:t>or human perceptions changed over the course of our 10-year dataset</w:t>
        </w:r>
        <w:bookmarkEnd w:id="480"/>
        <w:r w:rsidR="00643F88">
          <w:rPr>
            <w:rFonts w:ascii="Times New Roman" w:hAnsi="Times New Roman" w:cs="Times New Roman"/>
            <w:lang w:val="en-CA"/>
          </w:rPr>
          <w:t xml:space="preserve">, </w:t>
        </w:r>
      </w:ins>
      <w:r>
        <w:rPr>
          <w:rFonts w:ascii="Times New Roman" w:hAnsi="Times New Roman" w:cs="Times New Roman"/>
          <w:lang w:val="en-CA"/>
        </w:rPr>
        <w:t xml:space="preserve">we explored </w:t>
      </w:r>
      <w:del w:id="484" w:author="Colleen Cassady St. Clair" w:date="2022-05-13T10:00:00Z">
        <w:r w:rsidDel="00643F88">
          <w:rPr>
            <w:rFonts w:ascii="Times New Roman" w:hAnsi="Times New Roman" w:cs="Times New Roman"/>
            <w:lang w:val="en-CA"/>
          </w:rPr>
          <w:delText xml:space="preserve">this </w:delText>
        </w:r>
      </w:del>
      <w:ins w:id="485" w:author="Colleen Cassady St. Clair" w:date="2022-05-13T10:00:00Z">
        <w:r w:rsidR="00643F88">
          <w:rPr>
            <w:rFonts w:ascii="Times New Roman" w:hAnsi="Times New Roman" w:cs="Times New Roman"/>
            <w:lang w:val="en-CA"/>
          </w:rPr>
          <w:t xml:space="preserve">these </w:t>
        </w:r>
      </w:ins>
      <w:r>
        <w:rPr>
          <w:rFonts w:ascii="Times New Roman" w:hAnsi="Times New Roman" w:cs="Times New Roman"/>
          <w:lang w:val="en-CA"/>
        </w:rPr>
        <w:t>relationship</w:t>
      </w:r>
      <w:ins w:id="486" w:author="Colleen Cassady St. Clair" w:date="2022-05-13T10:00:00Z">
        <w:r w:rsidR="00643F88">
          <w:rPr>
            <w:rFonts w:ascii="Times New Roman" w:hAnsi="Times New Roman" w:cs="Times New Roman"/>
            <w:lang w:val="en-CA"/>
          </w:rPr>
          <w:t>s</w:t>
        </w:r>
      </w:ins>
      <w:r>
        <w:rPr>
          <w:rFonts w:ascii="Times New Roman" w:hAnsi="Times New Roman" w:cs="Times New Roman"/>
          <w:lang w:val="en-CA"/>
        </w:rPr>
        <w:t xml:space="preserve"> in more detail using linear </w:t>
      </w:r>
      <w:r>
        <w:rPr>
          <w:rFonts w:ascii="Times New Roman" w:hAnsi="Times New Roman" w:cs="Times New Roman"/>
          <w:lang w:val="en-CA"/>
        </w:rPr>
        <w:lastRenderedPageBreak/>
        <w:t xml:space="preserve">regressions predicting the percentage of reports within each of the ordinal scores as a function of year. </w:t>
      </w:r>
    </w:p>
    <w:p w14:paraId="60024136" w14:textId="77777777" w:rsidR="009D0CBA" w:rsidRPr="003A5E82" w:rsidRDefault="009D0CBA" w:rsidP="002E3223">
      <w:pPr>
        <w:spacing w:line="480" w:lineRule="auto"/>
        <w:rPr>
          <w:rFonts w:ascii="Times New Roman" w:hAnsi="Times New Roman" w:cs="Times New Roman"/>
          <w:b/>
          <w:bCs/>
          <w:lang w:val="en-CA"/>
        </w:rPr>
      </w:pPr>
    </w:p>
    <w:p w14:paraId="518C8D42" w14:textId="4D20C3BC" w:rsidR="009D0CBA" w:rsidRPr="0066010C" w:rsidRDefault="009D0CBA" w:rsidP="002E3223">
      <w:pPr>
        <w:spacing w:line="480" w:lineRule="auto"/>
        <w:rPr>
          <w:rFonts w:ascii="Times New Roman" w:hAnsi="Times New Roman" w:cs="Times New Roman"/>
          <w:lang w:val="en-CA"/>
        </w:rPr>
      </w:pPr>
      <w:del w:id="487" w:author="Colleen Cassady St. Clair" w:date="2022-05-13T10:01:00Z">
        <w:r w:rsidRPr="003A5E82" w:rsidDel="00643F88">
          <w:rPr>
            <w:rFonts w:ascii="Times New Roman" w:hAnsi="Times New Roman" w:cs="Times New Roman"/>
            <w:lang w:val="en-CA"/>
          </w:rPr>
          <w:delText xml:space="preserve">To determine if boldness and concern </w:delText>
        </w:r>
        <w:r w:rsidDel="00643F88">
          <w:rPr>
            <w:rFonts w:ascii="Times New Roman" w:hAnsi="Times New Roman" w:cs="Times New Roman"/>
            <w:lang w:val="en-CA"/>
          </w:rPr>
          <w:delText>scores</w:delText>
        </w:r>
        <w:r w:rsidRPr="003A5E82" w:rsidDel="00643F88">
          <w:rPr>
            <w:rFonts w:ascii="Times New Roman" w:hAnsi="Times New Roman" w:cs="Times New Roman"/>
            <w:lang w:val="en-CA"/>
          </w:rPr>
          <w:delText xml:space="preserve"> significantly differ</w:delText>
        </w:r>
        <w:r w:rsidDel="00643F88">
          <w:rPr>
            <w:rFonts w:ascii="Times New Roman" w:hAnsi="Times New Roman" w:cs="Times New Roman"/>
            <w:lang w:val="en-CA"/>
          </w:rPr>
          <w:delText>ed</w:delText>
        </w:r>
        <w:r w:rsidRPr="003A5E82" w:rsidDel="00643F88">
          <w:rPr>
            <w:rFonts w:ascii="Times New Roman" w:hAnsi="Times New Roman" w:cs="Times New Roman"/>
            <w:lang w:val="en-CA"/>
          </w:rPr>
          <w:delText xml:space="preserve"> </w:delText>
        </w:r>
        <w:r w:rsidDel="00643F88">
          <w:rPr>
            <w:rFonts w:ascii="Times New Roman" w:hAnsi="Times New Roman" w:cs="Times New Roman"/>
            <w:lang w:val="en-CA"/>
          </w:rPr>
          <w:delText xml:space="preserve">based </w:delText>
        </w:r>
        <w:commentRangeStart w:id="488"/>
        <w:r w:rsidDel="00643F88">
          <w:rPr>
            <w:rFonts w:ascii="Times New Roman" w:hAnsi="Times New Roman" w:cs="Times New Roman"/>
            <w:lang w:val="en-CA"/>
          </w:rPr>
          <w:delText>on</w:delText>
        </w:r>
      </w:del>
      <w:ins w:id="489" w:author="Colleen Cassady St. Clair" w:date="2022-05-13T10:01:00Z">
        <w:r w:rsidR="00643F88">
          <w:rPr>
            <w:rFonts w:ascii="Times New Roman" w:hAnsi="Times New Roman" w:cs="Times New Roman"/>
            <w:lang w:val="en-CA"/>
          </w:rPr>
          <w:t>We</w:t>
        </w:r>
      </w:ins>
      <w:commentRangeEnd w:id="488"/>
      <w:ins w:id="490" w:author="Colleen Cassady St. Clair" w:date="2022-05-13T10:02:00Z">
        <w:r w:rsidR="00643F88">
          <w:rPr>
            <w:rStyle w:val="CommentReference"/>
          </w:rPr>
          <w:commentReference w:id="488"/>
        </w:r>
      </w:ins>
      <w:ins w:id="491" w:author="Colleen Cassady St. Clair" w:date="2022-05-13T10:01:00Z">
        <w:r w:rsidR="00643F88">
          <w:rPr>
            <w:rFonts w:ascii="Times New Roman" w:hAnsi="Times New Roman" w:cs="Times New Roman"/>
            <w:lang w:val="en-CA"/>
          </w:rPr>
          <w:t xml:space="preserve"> explored the effects of</w:t>
        </w:r>
      </w:ins>
      <w:r w:rsidRPr="003A5E82">
        <w:rPr>
          <w:rFonts w:ascii="Times New Roman" w:hAnsi="Times New Roman" w:cs="Times New Roman"/>
          <w:lang w:val="en-CA"/>
        </w:rPr>
        <w:t xml:space="preserve"> time of day </w:t>
      </w:r>
      <w:del w:id="492" w:author="Colleen Cassady St. Clair" w:date="2022-05-13T10:02:00Z">
        <w:r w:rsidDel="00643F88">
          <w:rPr>
            <w:rFonts w:ascii="Times New Roman" w:hAnsi="Times New Roman" w:cs="Times New Roman"/>
            <w:lang w:val="en-CA"/>
          </w:rPr>
          <w:delText>or</w:delText>
        </w:r>
        <w:r w:rsidRPr="003A5E82" w:rsidDel="00643F88">
          <w:rPr>
            <w:rFonts w:ascii="Times New Roman" w:hAnsi="Times New Roman" w:cs="Times New Roman"/>
            <w:lang w:val="en-CA"/>
          </w:rPr>
          <w:delText xml:space="preserve"> </w:delText>
        </w:r>
      </w:del>
      <w:ins w:id="493" w:author="Colleen Cassady St. Clair" w:date="2022-05-13T10:02:00Z">
        <w:r w:rsidR="00643F88">
          <w:rPr>
            <w:rFonts w:ascii="Times New Roman" w:hAnsi="Times New Roman" w:cs="Times New Roman"/>
            <w:lang w:val="en-CA"/>
          </w:rPr>
          <w:t>and</w:t>
        </w:r>
        <w:r w:rsidR="00643F88"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contextual </w:t>
      </w:r>
      <w:r>
        <w:rPr>
          <w:rFonts w:ascii="Times New Roman" w:hAnsi="Times New Roman" w:cs="Times New Roman"/>
          <w:lang w:val="en-CA"/>
        </w:rPr>
        <w:t>factors</w:t>
      </w:r>
      <w:ins w:id="494" w:author="Colleen Cassady St. Clair" w:date="2022-05-13T10:02:00Z">
        <w:r w:rsidR="00643F88">
          <w:rPr>
            <w:rFonts w:ascii="Times New Roman" w:hAnsi="Times New Roman" w:cs="Times New Roman"/>
            <w:lang w:val="en-CA"/>
          </w:rPr>
          <w:t xml:space="preserve"> on each of coyote boldness and human perceptions using </w:t>
        </w:r>
      </w:ins>
      <w:del w:id="495" w:author="Colleen Cassady St. Clair" w:date="2022-05-13T10:02:00Z">
        <w:r w:rsidRPr="003A5E82" w:rsidDel="00643F88">
          <w:rPr>
            <w:rFonts w:ascii="Times New Roman" w:hAnsi="Times New Roman" w:cs="Times New Roman"/>
            <w:lang w:val="en-CA"/>
          </w:rPr>
          <w:delText xml:space="preserve">, we used </w:delText>
        </w:r>
      </w:del>
      <w:r w:rsidRPr="003A5E82">
        <w:rPr>
          <w:rFonts w:ascii="Times New Roman" w:hAnsi="Times New Roman" w:cs="Times New Roman"/>
          <w:lang w:val="en-CA"/>
        </w:rPr>
        <w:t xml:space="preserve">Pearson’s chi square tests of independence </w:t>
      </w:r>
      <w:r>
        <w:rPr>
          <w:rFonts w:ascii="Times New Roman" w:hAnsi="Times New Roman" w:cs="Times New Roman"/>
          <w:noProof/>
          <w:lang w:val="en-CA"/>
        </w:rPr>
        <w:t>(Weckel et al. 2010)</w:t>
      </w:r>
      <w:r>
        <w:rPr>
          <w:rFonts w:ascii="Times New Roman" w:hAnsi="Times New Roman" w:cs="Times New Roman"/>
          <w:lang w:val="en-CA"/>
        </w:rPr>
        <w:t xml:space="preserve">, followed by </w:t>
      </w:r>
      <w:r>
        <w:rPr>
          <w:rFonts w:ascii="Times New Roman" w:hAnsi="Times New Roman" w:cs="Times New Roman"/>
          <w:i/>
          <w:iCs/>
          <w:lang w:val="en-CA"/>
        </w:rPr>
        <w:t xml:space="preserve">post hoc </w:t>
      </w:r>
      <w:r>
        <w:rPr>
          <w:rFonts w:ascii="Times New Roman" w:hAnsi="Times New Roman" w:cs="Times New Roman"/>
          <w:lang w:val="en-CA"/>
        </w:rPr>
        <w:t>tests</w:t>
      </w:r>
      <w:r w:rsidRPr="003A5E82">
        <w:rPr>
          <w:rFonts w:ascii="Times New Roman" w:hAnsi="Times New Roman" w:cs="Times New Roman"/>
          <w:lang w:val="en-CA"/>
        </w:rPr>
        <w:t xml:space="preserve"> </w:t>
      </w:r>
      <w:r>
        <w:rPr>
          <w:rFonts w:ascii="Times New Roman" w:hAnsi="Times New Roman" w:cs="Times New Roman"/>
          <w:noProof/>
          <w:lang w:val="en-CA"/>
        </w:rPr>
        <w:t>(chisq.posthoc.test.package; Ebbert 2019)</w:t>
      </w:r>
      <w:r w:rsidRPr="003A5E82">
        <w:rPr>
          <w:rFonts w:ascii="Times New Roman" w:hAnsi="Times New Roman" w:cs="Times New Roman"/>
          <w:lang w:val="en-CA"/>
        </w:rPr>
        <w:t xml:space="preserve"> to determine </w:t>
      </w:r>
      <w:r>
        <w:rPr>
          <w:rFonts w:ascii="Times New Roman" w:hAnsi="Times New Roman" w:cs="Times New Roman"/>
          <w:lang w:val="en-CA"/>
        </w:rPr>
        <w:t xml:space="preserve">which levels of each factor were most strongly associated with boldness or concern. For these analyses, we included reports for which each contextual variable could not be determined </w:t>
      </w:r>
      <w:del w:id="496" w:author="Colleen Cassady St. Clair" w:date="2022-05-13T10:03:00Z">
        <w:r w:rsidDel="00643F88">
          <w:rPr>
            <w:rFonts w:ascii="Times New Roman" w:hAnsi="Times New Roman" w:cs="Times New Roman"/>
            <w:lang w:val="en-CA"/>
          </w:rPr>
          <w:delText xml:space="preserve">because this “unknown” category serves </w:delText>
        </w:r>
      </w:del>
      <w:r>
        <w:rPr>
          <w:rFonts w:ascii="Times New Roman" w:hAnsi="Times New Roman" w:cs="Times New Roman"/>
          <w:lang w:val="en-CA"/>
        </w:rPr>
        <w:t>as a reference category</w:t>
      </w:r>
      <w:del w:id="497" w:author="Colleen Cassady St. Clair" w:date="2022-05-13T10:03:00Z">
        <w:r w:rsidDel="00643F88">
          <w:rPr>
            <w:rFonts w:ascii="Times New Roman" w:hAnsi="Times New Roman" w:cs="Times New Roman"/>
            <w:lang w:val="en-CA"/>
          </w:rPr>
          <w:delText xml:space="preserve"> </w:delText>
        </w:r>
        <w:commentRangeStart w:id="498"/>
        <w:r w:rsidDel="00643F88">
          <w:rPr>
            <w:rFonts w:ascii="Times New Roman" w:hAnsi="Times New Roman" w:cs="Times New Roman"/>
            <w:lang w:val="en-CA"/>
          </w:rPr>
          <w:delText>and</w:delText>
        </w:r>
      </w:del>
      <w:commentRangeEnd w:id="498"/>
      <w:r w:rsidR="00643F88">
        <w:rPr>
          <w:rStyle w:val="CommentReference"/>
        </w:rPr>
        <w:commentReference w:id="498"/>
      </w:r>
      <w:del w:id="499" w:author="Colleen Cassady St. Clair" w:date="2022-05-13T10:03:00Z">
        <w:r w:rsidDel="00643F88">
          <w:rPr>
            <w:rFonts w:ascii="Times New Roman" w:hAnsi="Times New Roman" w:cs="Times New Roman"/>
            <w:lang w:val="en-CA"/>
          </w:rPr>
          <w:delText xml:space="preserve"> could potentially be informative for some variables (e.g., vulnerable individuals or dog leash status)</w:delText>
        </w:r>
      </w:del>
      <w:r>
        <w:rPr>
          <w:rFonts w:ascii="Times New Roman" w:hAnsi="Times New Roman" w:cs="Times New Roman"/>
          <w:lang w:val="en-CA"/>
        </w:rPr>
        <w:t xml:space="preserve">. </w:t>
      </w:r>
      <w:r w:rsidRPr="003A5E82">
        <w:rPr>
          <w:rFonts w:ascii="Times New Roman" w:hAnsi="Times New Roman" w:cs="Times New Roman"/>
          <w:lang w:val="en-CA"/>
        </w:rPr>
        <w:t xml:space="preserve">We also used </w:t>
      </w:r>
      <w:r>
        <w:rPr>
          <w:rFonts w:ascii="Times New Roman" w:hAnsi="Times New Roman" w:cs="Times New Roman"/>
          <w:lang w:val="en-CA"/>
        </w:rPr>
        <w:t>chi square tests</w:t>
      </w:r>
      <w:r w:rsidRPr="003A5E82">
        <w:rPr>
          <w:rFonts w:ascii="Times New Roman" w:hAnsi="Times New Roman" w:cs="Times New Roman"/>
          <w:lang w:val="en-CA"/>
        </w:rPr>
        <w:t xml:space="preserve"> to </w:t>
      </w:r>
      <w:r>
        <w:rPr>
          <w:rFonts w:ascii="Times New Roman" w:hAnsi="Times New Roman" w:cs="Times New Roman"/>
          <w:lang w:val="en-CA"/>
        </w:rPr>
        <w:t>test whether reports that identified bolder coyote behaviour also expressed more human concern</w:t>
      </w:r>
      <w:del w:id="500" w:author="Colleen Cassady St. Clair" w:date="2022-05-13T10:03:00Z">
        <w:r w:rsidDel="00643F88">
          <w:rPr>
            <w:rFonts w:ascii="Times New Roman" w:hAnsi="Times New Roman" w:cs="Times New Roman"/>
            <w:lang w:val="en-CA"/>
          </w:rPr>
          <w:delText>. A</w:delText>
        </w:r>
      </w:del>
      <w:ins w:id="501" w:author="Colleen Cassady St. Clair" w:date="2022-05-13T10:03:00Z">
        <w:r w:rsidR="00643F88">
          <w:rPr>
            <w:rFonts w:ascii="Times New Roman" w:hAnsi="Times New Roman" w:cs="Times New Roman"/>
            <w:lang w:val="en-CA"/>
          </w:rPr>
          <w:t xml:space="preserve"> and adjusted a</w:t>
        </w:r>
      </w:ins>
      <w:r w:rsidRPr="003A5E82">
        <w:rPr>
          <w:rFonts w:ascii="Times New Roman" w:hAnsi="Times New Roman" w:cs="Times New Roman"/>
          <w:lang w:val="en-CA"/>
        </w:rPr>
        <w:t>lpha values</w:t>
      </w:r>
      <w:r>
        <w:rPr>
          <w:rFonts w:ascii="Times New Roman" w:hAnsi="Times New Roman" w:cs="Times New Roman"/>
          <w:lang w:val="en-CA"/>
        </w:rPr>
        <w:t xml:space="preserve"> for each residual test </w:t>
      </w:r>
      <w:del w:id="502" w:author="Colleen Cassady St. Clair" w:date="2022-05-13T10:04:00Z">
        <w:r w:rsidDel="00643F88">
          <w:rPr>
            <w:rFonts w:ascii="Times New Roman" w:hAnsi="Times New Roman" w:cs="Times New Roman"/>
            <w:lang w:val="en-CA"/>
          </w:rPr>
          <w:delText>were adjusted</w:delText>
        </w:r>
        <w:r w:rsidRPr="003A5E82" w:rsidDel="00643F88">
          <w:rPr>
            <w:rFonts w:ascii="Times New Roman" w:hAnsi="Times New Roman" w:cs="Times New Roman"/>
            <w:lang w:val="en-CA"/>
          </w:rPr>
          <w:delText xml:space="preserve"> </w:delText>
        </w:r>
      </w:del>
      <w:r w:rsidRPr="003A5E82">
        <w:rPr>
          <w:rFonts w:ascii="Times New Roman" w:hAnsi="Times New Roman" w:cs="Times New Roman"/>
          <w:lang w:val="en-CA"/>
        </w:rPr>
        <w:t xml:space="preserve">with Holm’s correction for multiple comparisons </w:t>
      </w:r>
      <w:r>
        <w:rPr>
          <w:rFonts w:ascii="Times New Roman" w:hAnsi="Times New Roman" w:cs="Times New Roman"/>
          <w:noProof/>
          <w:lang w:val="en-CA"/>
        </w:rPr>
        <w:t>(Macdonald and Gardner 2000)</w:t>
      </w:r>
      <w:r w:rsidRPr="003A5E82">
        <w:rPr>
          <w:rFonts w:ascii="Times New Roman" w:hAnsi="Times New Roman" w:cs="Times New Roman"/>
          <w:lang w:val="en-CA"/>
        </w:rPr>
        <w:t xml:space="preserve">. We conducted all statistical analyses in R version 4.1.3 </w:t>
      </w:r>
      <w:r>
        <w:rPr>
          <w:rFonts w:ascii="Times New Roman" w:hAnsi="Times New Roman" w:cs="Times New Roman"/>
          <w:noProof/>
          <w:lang w:val="en-CA"/>
        </w:rPr>
        <w:t>(R Core Team 2022)</w:t>
      </w:r>
      <w:r w:rsidRPr="003A5E82">
        <w:rPr>
          <w:rFonts w:ascii="Times New Roman" w:hAnsi="Times New Roman" w:cs="Times New Roman"/>
          <w:lang w:val="en-CA"/>
        </w:rPr>
        <w:t xml:space="preserve"> and considered effects to be significant if 95% confidence intervals did not overlap zero or if </w:t>
      </w:r>
      <w:r>
        <w:rPr>
          <w:rFonts w:ascii="Times New Roman" w:hAnsi="Times New Roman" w:cs="Times New Roman"/>
          <w:lang w:val="en-CA"/>
        </w:rPr>
        <w:t>p</w:t>
      </w:r>
      <w:r w:rsidRPr="003A5E82">
        <w:rPr>
          <w:rFonts w:ascii="Times New Roman" w:hAnsi="Times New Roman" w:cs="Times New Roman"/>
          <w:lang w:val="en-CA"/>
        </w:rPr>
        <w:t xml:space="preserve"> values &lt; 0.05.</w:t>
      </w:r>
    </w:p>
    <w:p w14:paraId="1813F23F" w14:textId="77777777" w:rsidR="009D0CBA" w:rsidRPr="003A5E82" w:rsidRDefault="009D0CBA" w:rsidP="002E3223">
      <w:pPr>
        <w:spacing w:line="480" w:lineRule="auto"/>
        <w:rPr>
          <w:rFonts w:ascii="Times New Roman" w:hAnsi="Times New Roman" w:cs="Times New Roman"/>
          <w:b/>
          <w:bCs/>
          <w:lang w:val="en-CA"/>
        </w:rPr>
      </w:pPr>
    </w:p>
    <w:p w14:paraId="5041297C"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RESULTS</w:t>
      </w:r>
    </w:p>
    <w:p w14:paraId="6EE168A3" w14:textId="77777777" w:rsidR="009D0CBA" w:rsidRPr="003A5E82" w:rsidRDefault="009D0CBA" w:rsidP="002E3223">
      <w:pPr>
        <w:spacing w:line="480" w:lineRule="auto"/>
        <w:rPr>
          <w:rFonts w:ascii="Times New Roman" w:hAnsi="Times New Roman" w:cs="Times New Roman"/>
          <w:b/>
          <w:bCs/>
          <w:lang w:val="en-CA"/>
        </w:rPr>
      </w:pPr>
      <w:r>
        <w:rPr>
          <w:rFonts w:ascii="Times New Roman" w:hAnsi="Times New Roman" w:cs="Times New Roman"/>
          <w:b/>
          <w:bCs/>
          <w:lang w:val="en-CA"/>
        </w:rPr>
        <w:t>Reporting patterns</w:t>
      </w:r>
    </w:p>
    <w:p w14:paraId="58783950" w14:textId="46FA0F50" w:rsidR="009D0CBA"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 xml:space="preserve">From September 2, 2010, to December </w:t>
      </w:r>
      <w:r>
        <w:rPr>
          <w:rFonts w:ascii="Times New Roman" w:hAnsi="Times New Roman" w:cs="Times New Roman"/>
          <w:lang w:val="en-CA"/>
        </w:rPr>
        <w:t>31</w:t>
      </w:r>
      <w:r w:rsidRPr="003A5E82">
        <w:rPr>
          <w:rFonts w:ascii="Times New Roman" w:hAnsi="Times New Roman" w:cs="Times New Roman"/>
          <w:lang w:val="en-CA"/>
        </w:rPr>
        <w:t xml:space="preserve">, 2021, </w:t>
      </w:r>
      <w:commentRangeStart w:id="503"/>
      <w:r w:rsidRPr="003A5E82">
        <w:rPr>
          <w:rFonts w:ascii="Times New Roman" w:hAnsi="Times New Roman" w:cs="Times New Roman"/>
          <w:i/>
          <w:iCs/>
          <w:lang w:val="en-CA"/>
        </w:rPr>
        <w:t>N</w:t>
      </w:r>
      <w:commentRangeEnd w:id="503"/>
      <w:r w:rsidR="00643F88">
        <w:rPr>
          <w:rStyle w:val="CommentReference"/>
        </w:rPr>
        <w:commentReference w:id="503"/>
      </w:r>
      <w:r w:rsidRPr="003A5E82">
        <w:rPr>
          <w:rFonts w:ascii="Times New Roman" w:hAnsi="Times New Roman" w:cs="Times New Roman"/>
          <w:lang w:val="en-CA"/>
        </w:rPr>
        <w:t xml:space="preserve"> = 11,239 reports were </w:t>
      </w:r>
      <w:r>
        <w:rPr>
          <w:rFonts w:ascii="Times New Roman" w:hAnsi="Times New Roman" w:cs="Times New Roman"/>
          <w:lang w:val="en-CA"/>
        </w:rPr>
        <w:t>submitted</w:t>
      </w:r>
      <w:r w:rsidRPr="003A5E82">
        <w:rPr>
          <w:rFonts w:ascii="Times New Roman" w:hAnsi="Times New Roman" w:cs="Times New Roman"/>
          <w:lang w:val="en-CA"/>
        </w:rPr>
        <w:t xml:space="preserve"> </w:t>
      </w:r>
      <w:r>
        <w:rPr>
          <w:rFonts w:ascii="Times New Roman" w:hAnsi="Times New Roman" w:cs="Times New Roman"/>
          <w:lang w:val="en-CA"/>
        </w:rPr>
        <w:t>on</w:t>
      </w:r>
      <w:r w:rsidRPr="003A5E82">
        <w:rPr>
          <w:rFonts w:ascii="Times New Roman" w:hAnsi="Times New Roman" w:cs="Times New Roman"/>
          <w:lang w:val="en-CA"/>
        </w:rPr>
        <w:t xml:space="preserve"> the Edmonton Urban Coyote project website. Of these, we removed </w:t>
      </w:r>
      <w:r w:rsidRPr="003A5E82">
        <w:rPr>
          <w:rFonts w:ascii="Times New Roman" w:hAnsi="Times New Roman" w:cs="Times New Roman"/>
          <w:i/>
          <w:iCs/>
          <w:lang w:val="en-CA"/>
        </w:rPr>
        <w:t>N</w:t>
      </w:r>
      <w:r w:rsidRPr="003A5E82">
        <w:rPr>
          <w:rFonts w:ascii="Times New Roman" w:hAnsi="Times New Roman" w:cs="Times New Roman"/>
          <w:lang w:val="en-CA"/>
        </w:rPr>
        <w:t xml:space="preserve"> = 1,722 spam or duplicate reports, </w:t>
      </w:r>
      <w:r w:rsidRPr="003A5E82">
        <w:rPr>
          <w:rFonts w:ascii="Times New Roman" w:hAnsi="Times New Roman" w:cs="Times New Roman"/>
          <w:i/>
          <w:iCs/>
          <w:lang w:val="en-CA"/>
        </w:rPr>
        <w:t>N</w:t>
      </w:r>
      <w:r w:rsidRPr="003A5E82">
        <w:rPr>
          <w:rFonts w:ascii="Times New Roman" w:hAnsi="Times New Roman" w:cs="Times New Roman"/>
          <w:lang w:val="en-CA"/>
        </w:rPr>
        <w:t xml:space="preserve"> = 256 reports that were outside of Edmonton city limits, and </w:t>
      </w:r>
      <w:r w:rsidRPr="003A5E82">
        <w:rPr>
          <w:rFonts w:ascii="Times New Roman" w:hAnsi="Times New Roman" w:cs="Times New Roman"/>
          <w:i/>
          <w:iCs/>
          <w:lang w:val="en-CA"/>
        </w:rPr>
        <w:t>N</w:t>
      </w:r>
      <w:r w:rsidRPr="003A5E82">
        <w:rPr>
          <w:rFonts w:ascii="Times New Roman" w:hAnsi="Times New Roman" w:cs="Times New Roman"/>
          <w:lang w:val="en-CA"/>
        </w:rPr>
        <w:t xml:space="preserve"> = 127 reports from 2010 and 2011 because of limited reporting in these years. The </w:t>
      </w:r>
      <w:del w:id="504" w:author="Colleen Cassady St. Clair" w:date="2022-05-13T10:05:00Z">
        <w:r w:rsidRPr="003A5E82" w:rsidDel="00643F88">
          <w:rPr>
            <w:rFonts w:ascii="Times New Roman" w:hAnsi="Times New Roman" w:cs="Times New Roman"/>
            <w:lang w:val="en-CA"/>
          </w:rPr>
          <w:delText xml:space="preserve">final </w:delText>
        </w:r>
      </w:del>
      <w:ins w:id="505" w:author="Colleen Cassady St. Clair" w:date="2022-05-13T10:05:00Z">
        <w:r w:rsidR="00643F88">
          <w:rPr>
            <w:rFonts w:ascii="Times New Roman" w:hAnsi="Times New Roman" w:cs="Times New Roman"/>
            <w:lang w:val="en-CA"/>
          </w:rPr>
          <w:t>resulting</w:t>
        </w:r>
        <w:r w:rsidR="00643F88"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dataset included </w:t>
      </w:r>
      <w:r w:rsidRPr="003A5E82">
        <w:rPr>
          <w:rFonts w:ascii="Times New Roman" w:hAnsi="Times New Roman" w:cs="Times New Roman"/>
          <w:i/>
          <w:iCs/>
          <w:lang w:val="en-CA"/>
        </w:rPr>
        <w:t>N</w:t>
      </w:r>
      <w:r w:rsidRPr="003A5E82">
        <w:rPr>
          <w:rFonts w:ascii="Times New Roman" w:hAnsi="Times New Roman" w:cs="Times New Roman"/>
          <w:lang w:val="en-CA"/>
        </w:rPr>
        <w:t xml:space="preserve"> </w:t>
      </w:r>
      <w:r w:rsidRPr="003A5E82">
        <w:rPr>
          <w:rFonts w:ascii="Times New Roman" w:hAnsi="Times New Roman" w:cs="Times New Roman"/>
          <w:lang w:val="en-CA"/>
        </w:rPr>
        <w:lastRenderedPageBreak/>
        <w:t xml:space="preserve">= 9,134 unique and spatially explicit coyote reports between January 1, 2012, and December 31, 2021. </w:t>
      </w:r>
      <w:r>
        <w:rPr>
          <w:rFonts w:ascii="Times New Roman" w:hAnsi="Times New Roman" w:cs="Times New Roman"/>
          <w:lang w:val="en-CA"/>
        </w:rPr>
        <w:t>Of the 100 reports that were re-classified to assess classification repeatability, inter-rater agreement for each variable ranged from 85-96% (</w:t>
      </w:r>
      <w:commentRangeStart w:id="506"/>
      <w:r>
        <w:rPr>
          <w:rFonts w:ascii="Times New Roman" w:hAnsi="Times New Roman" w:cs="Times New Roman"/>
          <w:lang w:val="en-CA"/>
        </w:rPr>
        <w:t>Table</w:t>
      </w:r>
      <w:commentRangeEnd w:id="506"/>
      <w:r w:rsidR="00643F88">
        <w:rPr>
          <w:rStyle w:val="CommentReference"/>
        </w:rPr>
        <w:commentReference w:id="506"/>
      </w:r>
      <w:r>
        <w:rPr>
          <w:rFonts w:ascii="Times New Roman" w:hAnsi="Times New Roman" w:cs="Times New Roman"/>
          <w:lang w:val="en-CA"/>
        </w:rPr>
        <w:t xml:space="preserve"> 1 in Appendix 1).</w:t>
      </w:r>
    </w:p>
    <w:p w14:paraId="173B94E5" w14:textId="60320E50" w:rsidR="009D0CBA" w:rsidRDefault="009D0CBA" w:rsidP="002E3223">
      <w:pPr>
        <w:spacing w:before="240" w:line="480" w:lineRule="auto"/>
        <w:rPr>
          <w:rFonts w:ascii="Times New Roman" w:hAnsi="Times New Roman" w:cs="Times New Roman"/>
          <w:lang w:val="en-CA"/>
        </w:rPr>
      </w:pPr>
      <w:r w:rsidRPr="003A5E82">
        <w:rPr>
          <w:rFonts w:ascii="Times New Roman" w:hAnsi="Times New Roman" w:cs="Times New Roman"/>
          <w:lang w:val="en-CA"/>
        </w:rPr>
        <w:t xml:space="preserve">Reports were widely distributed across the city </w:t>
      </w:r>
      <w:r>
        <w:rPr>
          <w:rFonts w:ascii="Times New Roman" w:hAnsi="Times New Roman" w:cs="Times New Roman"/>
          <w:lang w:val="en-CA"/>
        </w:rPr>
        <w:t xml:space="preserve">and </w:t>
      </w:r>
      <w:r w:rsidRPr="003A5E82">
        <w:rPr>
          <w:rFonts w:ascii="Times New Roman" w:hAnsi="Times New Roman" w:cs="Times New Roman"/>
          <w:lang w:val="en-CA"/>
        </w:rPr>
        <w:t>unevenly spread across land cover types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4</w:t>
      </w:r>
      <w:r w:rsidRPr="003A5E82">
        <w:rPr>
          <w:rFonts w:ascii="Times New Roman" w:hAnsi="Times New Roman" w:cs="Times New Roman"/>
          <w:lang w:val="en-CA"/>
        </w:rPr>
        <w:t xml:space="preserve"> = 1,564, </w:t>
      </w:r>
      <w:r>
        <w:rPr>
          <w:rFonts w:ascii="Times New Roman" w:hAnsi="Times New Roman" w:cs="Times New Roman"/>
          <w:lang w:val="en-CA"/>
        </w:rPr>
        <w:t>p</w:t>
      </w:r>
      <w:r w:rsidRPr="003A5E82">
        <w:rPr>
          <w:rFonts w:ascii="Times New Roman" w:hAnsi="Times New Roman" w:cs="Times New Roman"/>
          <w:lang w:val="en-CA"/>
        </w:rPr>
        <w:t xml:space="preserve"> &lt; 0.001</w:t>
      </w:r>
      <w:r>
        <w:rPr>
          <w:rFonts w:ascii="Times New Roman" w:hAnsi="Times New Roman" w:cs="Times New Roman"/>
          <w:lang w:val="en-CA"/>
        </w:rPr>
        <w:t>;</w:t>
      </w:r>
      <w:r w:rsidRPr="003A5E82">
        <w:rPr>
          <w:rFonts w:ascii="Times New Roman" w:hAnsi="Times New Roman" w:cs="Times New Roman"/>
          <w:lang w:val="en-CA"/>
        </w:rPr>
        <w:t xml:space="preserve"> Figure 1). </w:t>
      </w:r>
      <w:r>
        <w:rPr>
          <w:rFonts w:ascii="Times New Roman" w:hAnsi="Times New Roman" w:cs="Times New Roman"/>
          <w:lang w:val="en-CA"/>
        </w:rPr>
        <w:t xml:space="preserve">Based on the proportion of each land cover type within our study area, we received more reports than </w:t>
      </w:r>
      <w:r w:rsidRPr="003A5E82">
        <w:rPr>
          <w:rFonts w:ascii="Times New Roman" w:hAnsi="Times New Roman" w:cs="Times New Roman"/>
          <w:lang w:val="en-CA"/>
        </w:rPr>
        <w:t xml:space="preserve">expected in residential (59.1%, </w:t>
      </w:r>
      <w:r w:rsidRPr="003A5E82">
        <w:rPr>
          <w:rFonts w:ascii="Times New Roman" w:hAnsi="Times New Roman" w:cs="Times New Roman"/>
          <w:i/>
          <w:iCs/>
          <w:lang w:val="en-CA"/>
        </w:rPr>
        <w:t xml:space="preserve">N = </w:t>
      </w:r>
      <w:r w:rsidRPr="003A5E82">
        <w:rPr>
          <w:rFonts w:ascii="Times New Roman" w:hAnsi="Times New Roman" w:cs="Times New Roman"/>
          <w:lang w:val="en-CA"/>
        </w:rPr>
        <w:t xml:space="preserve">5,396), mowed grass (12.2%, </w:t>
      </w:r>
      <w:r w:rsidRPr="003A5E82">
        <w:rPr>
          <w:rFonts w:ascii="Times New Roman" w:hAnsi="Times New Roman" w:cs="Times New Roman"/>
          <w:i/>
          <w:iCs/>
          <w:lang w:val="en-CA"/>
        </w:rPr>
        <w:t xml:space="preserve">N = </w:t>
      </w:r>
      <w:r w:rsidRPr="003A5E82">
        <w:rPr>
          <w:rFonts w:ascii="Times New Roman" w:hAnsi="Times New Roman" w:cs="Times New Roman"/>
          <w:lang w:val="en-CA"/>
        </w:rPr>
        <w:t xml:space="preserve">1,111), and natural land cover (10.9 %, </w:t>
      </w:r>
      <w:r w:rsidRPr="003A5E82">
        <w:rPr>
          <w:rFonts w:ascii="Times New Roman" w:hAnsi="Times New Roman" w:cs="Times New Roman"/>
          <w:i/>
          <w:iCs/>
          <w:lang w:val="en-CA"/>
        </w:rPr>
        <w:t xml:space="preserve">N = </w:t>
      </w:r>
      <w:r w:rsidRPr="003A5E82">
        <w:rPr>
          <w:rFonts w:ascii="Times New Roman" w:hAnsi="Times New Roman" w:cs="Times New Roman"/>
          <w:lang w:val="en-CA"/>
        </w:rPr>
        <w:t>997)</w:t>
      </w:r>
      <w:r>
        <w:rPr>
          <w:rFonts w:ascii="Times New Roman" w:hAnsi="Times New Roman" w:cs="Times New Roman"/>
          <w:lang w:val="en-CA"/>
        </w:rPr>
        <w:t xml:space="preserve"> areas and fewer than expected in</w:t>
      </w:r>
      <w:r w:rsidRPr="003A5E82">
        <w:rPr>
          <w:rFonts w:ascii="Times New Roman" w:hAnsi="Times New Roman" w:cs="Times New Roman"/>
          <w:lang w:val="en-CA"/>
        </w:rPr>
        <w:t xml:space="preserve"> commercial (11.1%, </w:t>
      </w:r>
      <w:r w:rsidRPr="003A5E82">
        <w:rPr>
          <w:rFonts w:ascii="Times New Roman" w:hAnsi="Times New Roman" w:cs="Times New Roman"/>
          <w:i/>
          <w:iCs/>
          <w:lang w:val="en-CA"/>
        </w:rPr>
        <w:t>N</w:t>
      </w:r>
      <w:r w:rsidRPr="003A5E82">
        <w:rPr>
          <w:rFonts w:ascii="Times New Roman" w:hAnsi="Times New Roman" w:cs="Times New Roman"/>
          <w:lang w:val="en-CA"/>
        </w:rPr>
        <w:t xml:space="preserve">=1,016) </w:t>
      </w:r>
      <w:r>
        <w:rPr>
          <w:rFonts w:ascii="Times New Roman" w:hAnsi="Times New Roman" w:cs="Times New Roman"/>
          <w:lang w:val="en-CA"/>
        </w:rPr>
        <w:t>and</w:t>
      </w:r>
      <w:r w:rsidRPr="003A5E82">
        <w:rPr>
          <w:rFonts w:ascii="Times New Roman" w:hAnsi="Times New Roman" w:cs="Times New Roman"/>
          <w:lang w:val="en-CA"/>
        </w:rPr>
        <w:t xml:space="preserve"> </w:t>
      </w:r>
      <w:commentRangeStart w:id="507"/>
      <w:r w:rsidRPr="003A5E82">
        <w:rPr>
          <w:rFonts w:ascii="Times New Roman" w:hAnsi="Times New Roman" w:cs="Times New Roman"/>
          <w:lang w:val="en-CA"/>
        </w:rPr>
        <w:t>modified</w:t>
      </w:r>
      <w:commentRangeEnd w:id="507"/>
      <w:r w:rsidR="00643F88">
        <w:rPr>
          <w:rStyle w:val="CommentReference"/>
        </w:rPr>
        <w:commentReference w:id="507"/>
      </w:r>
      <w:r w:rsidRPr="003A5E82">
        <w:rPr>
          <w:rFonts w:ascii="Times New Roman" w:hAnsi="Times New Roman" w:cs="Times New Roman"/>
          <w:lang w:val="en-CA"/>
        </w:rPr>
        <w:t xml:space="preserve"> open areas (6.7%, </w:t>
      </w:r>
      <w:r w:rsidRPr="003A5E82">
        <w:rPr>
          <w:rFonts w:ascii="Times New Roman" w:hAnsi="Times New Roman" w:cs="Times New Roman"/>
          <w:i/>
          <w:iCs/>
          <w:lang w:val="en-CA"/>
        </w:rPr>
        <w:t>N</w:t>
      </w:r>
      <w:r w:rsidRPr="003A5E82">
        <w:rPr>
          <w:rFonts w:ascii="Times New Roman" w:hAnsi="Times New Roman" w:cs="Times New Roman"/>
          <w:lang w:val="en-CA"/>
        </w:rPr>
        <w:t>=614)</w:t>
      </w:r>
      <w:r>
        <w:rPr>
          <w:rFonts w:ascii="Times New Roman" w:hAnsi="Times New Roman" w:cs="Times New Roman"/>
          <w:lang w:val="en-CA"/>
        </w:rPr>
        <w:t xml:space="preserve">. </w:t>
      </w:r>
      <w:r w:rsidRPr="003A5E82">
        <w:rPr>
          <w:rFonts w:ascii="Times New Roman" w:hAnsi="Times New Roman" w:cs="Times New Roman"/>
          <w:lang w:val="en-CA"/>
        </w:rPr>
        <w:t xml:space="preserve">Reporting increased over </w:t>
      </w:r>
      <w:del w:id="508" w:author="Colleen Cassady St. Clair" w:date="2022-05-13T10:08:00Z">
        <w:r w:rsidRPr="003A5E82" w:rsidDel="00643F88">
          <w:rPr>
            <w:rFonts w:ascii="Times New Roman" w:hAnsi="Times New Roman" w:cs="Times New Roman"/>
            <w:lang w:val="en-CA"/>
          </w:rPr>
          <w:delText>time</w:delText>
        </w:r>
      </w:del>
      <w:ins w:id="509" w:author="Colleen Cassady St. Clair" w:date="2022-05-13T10:08:00Z">
        <w:r w:rsidR="00643F88">
          <w:rPr>
            <w:rFonts w:ascii="Times New Roman" w:hAnsi="Times New Roman" w:cs="Times New Roman"/>
            <w:lang w:val="en-CA"/>
          </w:rPr>
          <w:t>years</w:t>
        </w:r>
      </w:ins>
      <w:r w:rsidRPr="003A5E82">
        <w:rPr>
          <w:rFonts w:ascii="Times New Roman" w:hAnsi="Times New Roman" w:cs="Times New Roman"/>
          <w:lang w:val="en-CA"/>
        </w:rPr>
        <w:t>, and</w:t>
      </w:r>
      <w:ins w:id="510" w:author="Colleen Cassady St. Clair" w:date="2022-05-13T10:08:00Z">
        <w:r w:rsidR="00643F88">
          <w:rPr>
            <w:rFonts w:ascii="Times New Roman" w:hAnsi="Times New Roman" w:cs="Times New Roman"/>
            <w:lang w:val="en-CA"/>
          </w:rPr>
          <w:t>, within years,</w:t>
        </w:r>
      </w:ins>
      <w:r w:rsidRPr="003A5E82">
        <w:rPr>
          <w:rFonts w:ascii="Times New Roman" w:hAnsi="Times New Roman" w:cs="Times New Roman"/>
          <w:lang w:val="en-CA"/>
        </w:rPr>
        <w:t xml:space="preserve"> was consistently higher in the breeding and dispersal seasons (Figure</w:t>
      </w:r>
      <w:ins w:id="511" w:author="Colleen Cassady St. Clair" w:date="2022-05-13T10:07:00Z">
        <w:r w:rsidR="00643F88">
          <w:rPr>
            <w:rFonts w:ascii="Times New Roman" w:hAnsi="Times New Roman" w:cs="Times New Roman"/>
            <w:lang w:val="en-CA"/>
          </w:rPr>
          <w:t>s</w:t>
        </w:r>
      </w:ins>
      <w:r w:rsidRPr="003A5E82">
        <w:rPr>
          <w:rFonts w:ascii="Times New Roman" w:hAnsi="Times New Roman" w:cs="Times New Roman"/>
          <w:lang w:val="en-CA"/>
        </w:rPr>
        <w:t xml:space="preserve"> 2A</w:t>
      </w:r>
      <w:ins w:id="512" w:author="Colleen Cassady St. Clair" w:date="2022-05-13T10:07:00Z">
        <w:r w:rsidR="00643F88">
          <w:rPr>
            <w:rFonts w:ascii="Times New Roman" w:hAnsi="Times New Roman" w:cs="Times New Roman"/>
            <w:lang w:val="en-CA"/>
          </w:rPr>
          <w:t xml:space="preserve"> and </w:t>
        </w:r>
      </w:ins>
      <w:del w:id="513" w:author="Colleen Cassady St. Clair" w:date="2022-05-13T10:07:00Z">
        <w:r w:rsidDel="00643F88">
          <w:rPr>
            <w:rFonts w:ascii="Times New Roman" w:hAnsi="Times New Roman" w:cs="Times New Roman"/>
            <w:lang w:val="en-CA"/>
          </w:rPr>
          <w:delText>,</w:delText>
        </w:r>
      </w:del>
      <w:r>
        <w:rPr>
          <w:rFonts w:ascii="Times New Roman" w:hAnsi="Times New Roman" w:cs="Times New Roman"/>
          <w:lang w:val="en-CA"/>
        </w:rPr>
        <w:t xml:space="preserve"> 2B</w:t>
      </w:r>
      <w:r w:rsidRPr="003A5E82">
        <w:rPr>
          <w:rFonts w:ascii="Times New Roman" w:hAnsi="Times New Roman" w:cs="Times New Roman"/>
          <w:lang w:val="en-CA"/>
        </w:rPr>
        <w:t>). Reports were</w:t>
      </w:r>
      <w:r>
        <w:rPr>
          <w:rFonts w:ascii="Times New Roman" w:hAnsi="Times New Roman" w:cs="Times New Roman"/>
          <w:lang w:val="en-CA"/>
        </w:rPr>
        <w:t xml:space="preserve"> also</w:t>
      </w:r>
      <w:r w:rsidRPr="003A5E82">
        <w:rPr>
          <w:rFonts w:ascii="Times New Roman" w:hAnsi="Times New Roman" w:cs="Times New Roman"/>
          <w:lang w:val="en-CA"/>
        </w:rPr>
        <w:t xml:space="preserve"> more common during the day than at night (Figure 2C). </w:t>
      </w:r>
      <w:r>
        <w:rPr>
          <w:rFonts w:ascii="Times New Roman" w:hAnsi="Times New Roman" w:cs="Times New Roman"/>
          <w:lang w:val="en-CA"/>
        </w:rPr>
        <w:t>H</w:t>
      </w:r>
      <w:r w:rsidRPr="003A5E82">
        <w:rPr>
          <w:rFonts w:ascii="Times New Roman" w:hAnsi="Times New Roman" w:cs="Times New Roman"/>
          <w:lang w:val="en-CA"/>
        </w:rPr>
        <w:t>uman activity</w:t>
      </w:r>
      <w:r>
        <w:rPr>
          <w:rFonts w:ascii="Times New Roman" w:hAnsi="Times New Roman" w:cs="Times New Roman"/>
          <w:lang w:val="en-CA"/>
        </w:rPr>
        <w:t xml:space="preserve"> was discernable</w:t>
      </w:r>
      <w:r w:rsidRPr="003A5E82">
        <w:rPr>
          <w:rFonts w:ascii="Times New Roman" w:hAnsi="Times New Roman" w:cs="Times New Roman"/>
          <w:lang w:val="en-CA"/>
        </w:rPr>
        <w:t xml:space="preserve"> in 48.1% (</w:t>
      </w:r>
      <w:r w:rsidRPr="003A5E82">
        <w:rPr>
          <w:rFonts w:ascii="Times New Roman" w:hAnsi="Times New Roman" w:cs="Times New Roman"/>
          <w:i/>
          <w:iCs/>
          <w:lang w:val="en-CA"/>
        </w:rPr>
        <w:t>N</w:t>
      </w:r>
      <w:r w:rsidRPr="003A5E82">
        <w:rPr>
          <w:rFonts w:ascii="Times New Roman" w:hAnsi="Times New Roman" w:cs="Times New Roman"/>
          <w:lang w:val="en-CA"/>
        </w:rPr>
        <w:t xml:space="preserve"> = 4,405)</w:t>
      </w:r>
      <w:r>
        <w:rPr>
          <w:rFonts w:ascii="Times New Roman" w:hAnsi="Times New Roman" w:cs="Times New Roman"/>
          <w:lang w:val="en-CA"/>
        </w:rPr>
        <w:t xml:space="preserve"> of reports and mostly involved walking (19.1%), being in a home or yard (18.4%) or driving (9.1%; Figure 3). Vulnerable individuals (mostly dogs) </w:t>
      </w:r>
      <w:r w:rsidRPr="003A5E82">
        <w:rPr>
          <w:rFonts w:ascii="Times New Roman" w:hAnsi="Times New Roman" w:cs="Times New Roman"/>
          <w:lang w:val="en-CA"/>
        </w:rPr>
        <w:t>were present or mentioned in 30.8% (</w:t>
      </w:r>
      <w:r w:rsidRPr="003A5E82">
        <w:rPr>
          <w:rFonts w:ascii="Times New Roman" w:hAnsi="Times New Roman" w:cs="Times New Roman"/>
          <w:i/>
          <w:iCs/>
          <w:lang w:val="en-CA"/>
        </w:rPr>
        <w:t xml:space="preserve">N </w:t>
      </w:r>
      <w:r w:rsidRPr="003A5E82">
        <w:rPr>
          <w:rFonts w:ascii="Times New Roman" w:hAnsi="Times New Roman" w:cs="Times New Roman"/>
          <w:lang w:val="en-CA"/>
        </w:rPr>
        <w:t>= 2,816)</w:t>
      </w:r>
      <w:r>
        <w:rPr>
          <w:rFonts w:ascii="Times New Roman" w:hAnsi="Times New Roman" w:cs="Times New Roman"/>
          <w:lang w:val="en-CA"/>
        </w:rPr>
        <w:t xml:space="preserve"> of reports, and a subset of those reports identified dogs as leashed (11.7%) or off-leash (9.4%). Most reports involved a single coyote (59.4%), and a</w:t>
      </w:r>
      <w:r w:rsidRPr="003A5E82">
        <w:rPr>
          <w:rFonts w:ascii="Times New Roman" w:hAnsi="Times New Roman" w:cs="Times New Roman"/>
          <w:lang w:val="en-CA"/>
        </w:rPr>
        <w:t xml:space="preserve"> </w:t>
      </w:r>
      <w:commentRangeStart w:id="514"/>
      <w:del w:id="515" w:author="Colleen Cassady St. Clair" w:date="2022-05-13T10:09:00Z">
        <w:r w:rsidRPr="003A5E82" w:rsidDel="00643F88">
          <w:rPr>
            <w:rFonts w:ascii="Times New Roman" w:hAnsi="Times New Roman" w:cs="Times New Roman"/>
            <w:lang w:val="en-CA"/>
          </w:rPr>
          <w:delText>small</w:delText>
        </w:r>
      </w:del>
      <w:commentRangeEnd w:id="514"/>
      <w:r w:rsidR="00643F88">
        <w:rPr>
          <w:rStyle w:val="CommentReference"/>
        </w:rPr>
        <w:commentReference w:id="514"/>
      </w:r>
      <w:del w:id="516" w:author="Colleen Cassady St. Clair" w:date="2022-05-13T10:09:00Z">
        <w:r w:rsidRPr="003A5E82" w:rsidDel="00643F88">
          <w:rPr>
            <w:rFonts w:ascii="Times New Roman" w:hAnsi="Times New Roman" w:cs="Times New Roman"/>
            <w:lang w:val="en-CA"/>
          </w:rPr>
          <w:delText xml:space="preserve"> </w:delText>
        </w:r>
      </w:del>
      <w:r>
        <w:rPr>
          <w:rFonts w:ascii="Times New Roman" w:hAnsi="Times New Roman" w:cs="Times New Roman"/>
          <w:lang w:val="en-CA"/>
        </w:rPr>
        <w:t>subset</w:t>
      </w:r>
      <w:r w:rsidRPr="003A5E82">
        <w:rPr>
          <w:rFonts w:ascii="Times New Roman" w:hAnsi="Times New Roman" w:cs="Times New Roman"/>
          <w:lang w:val="en-CA"/>
        </w:rPr>
        <w:t xml:space="preserve"> of reports identified coyote health as healthy (13.9%) or unhealthy (6.0%).</w:t>
      </w:r>
    </w:p>
    <w:p w14:paraId="63CBDF12" w14:textId="77777777" w:rsidR="009D0CBA" w:rsidRDefault="009D0CBA" w:rsidP="002E3223">
      <w:pPr>
        <w:spacing w:line="480" w:lineRule="auto"/>
        <w:rPr>
          <w:rFonts w:ascii="Times New Roman" w:hAnsi="Times New Roman" w:cs="Times New Roman"/>
          <w:b/>
          <w:bCs/>
          <w:lang w:val="en-CA"/>
        </w:rPr>
      </w:pPr>
    </w:p>
    <w:p w14:paraId="1F399320" w14:textId="10C4A4EF" w:rsidR="009D0CBA" w:rsidRPr="003A5E82" w:rsidRDefault="009D0CBA" w:rsidP="002E3223">
      <w:pPr>
        <w:spacing w:line="480" w:lineRule="auto"/>
        <w:rPr>
          <w:rFonts w:ascii="Times New Roman" w:hAnsi="Times New Roman" w:cs="Times New Roman"/>
          <w:lang w:val="en-CA"/>
        </w:rPr>
      </w:pPr>
      <w:r w:rsidRPr="00F54E34">
        <w:rPr>
          <w:rFonts w:ascii="Times New Roman" w:hAnsi="Times New Roman" w:cs="Times New Roman"/>
          <w:lang w:val="en-CA"/>
        </w:rPr>
        <w:t>Coyotes were most commonly reported as avoidant or indifferent, followed by bold and aggressive (Table 1), though measures of human concern indicated that negativity towards coyotes was much more common than neutral or positive responses.</w:t>
      </w:r>
      <w:r>
        <w:rPr>
          <w:rFonts w:ascii="Times New Roman" w:hAnsi="Times New Roman" w:cs="Times New Roman"/>
          <w:lang w:val="en-CA"/>
        </w:rPr>
        <w:t xml:space="preserve"> Reports that mentioned physical contact between people or pets and coyotes consisted mostly of dog attacks </w:t>
      </w:r>
      <w:r w:rsidRPr="003A5E82">
        <w:rPr>
          <w:rFonts w:ascii="Times New Roman" w:hAnsi="Times New Roman" w:cs="Times New Roman"/>
          <w:lang w:val="en-CA"/>
        </w:rPr>
        <w:t>(</w:t>
      </w:r>
      <w:r w:rsidRPr="003A5E82">
        <w:rPr>
          <w:rFonts w:ascii="Times New Roman" w:hAnsi="Times New Roman" w:cs="Times New Roman"/>
          <w:i/>
          <w:iCs/>
          <w:lang w:val="en-CA"/>
        </w:rPr>
        <w:t>N</w:t>
      </w:r>
      <w:r w:rsidRPr="003A5E82">
        <w:rPr>
          <w:rFonts w:ascii="Times New Roman" w:hAnsi="Times New Roman" w:cs="Times New Roman"/>
          <w:lang w:val="en-CA"/>
        </w:rPr>
        <w:t xml:space="preserve"> = 85), followed by cat depredations (</w:t>
      </w:r>
      <w:r w:rsidRPr="003A5E82">
        <w:rPr>
          <w:rFonts w:ascii="Times New Roman" w:hAnsi="Times New Roman" w:cs="Times New Roman"/>
          <w:i/>
          <w:iCs/>
          <w:lang w:val="en-CA"/>
        </w:rPr>
        <w:t>N</w:t>
      </w:r>
      <w:r w:rsidRPr="003A5E82">
        <w:rPr>
          <w:rFonts w:ascii="Times New Roman" w:hAnsi="Times New Roman" w:cs="Times New Roman"/>
          <w:lang w:val="en-CA"/>
        </w:rPr>
        <w:t xml:space="preserve"> = 50)</w:t>
      </w:r>
      <w:r>
        <w:rPr>
          <w:rFonts w:ascii="Times New Roman" w:hAnsi="Times New Roman" w:cs="Times New Roman"/>
          <w:lang w:val="en-CA"/>
        </w:rPr>
        <w:t xml:space="preserve">; </w:t>
      </w:r>
      <w:del w:id="517" w:author="Colleen Cassady St. Clair" w:date="2022-05-13T10:10:00Z">
        <w:r w:rsidRPr="003A5E82" w:rsidDel="00245EA5">
          <w:rPr>
            <w:rFonts w:ascii="Times New Roman" w:hAnsi="Times New Roman" w:cs="Times New Roman"/>
            <w:lang w:val="en-CA"/>
          </w:rPr>
          <w:delText xml:space="preserve">only </w:delText>
        </w:r>
      </w:del>
      <w:r w:rsidRPr="003A5E82">
        <w:rPr>
          <w:rFonts w:ascii="Times New Roman" w:hAnsi="Times New Roman" w:cs="Times New Roman"/>
          <w:lang w:val="en-CA"/>
        </w:rPr>
        <w:t xml:space="preserve">in </w:t>
      </w:r>
      <w:ins w:id="518" w:author="Colleen Cassady St. Clair" w:date="2022-05-13T10:10:00Z">
        <w:r w:rsidR="00245EA5" w:rsidRPr="003A5E82">
          <w:rPr>
            <w:rFonts w:ascii="Times New Roman" w:hAnsi="Times New Roman" w:cs="Times New Roman"/>
            <w:lang w:val="en-CA"/>
          </w:rPr>
          <w:t xml:space="preserve">only </w:t>
        </w:r>
      </w:ins>
      <w:r w:rsidRPr="003A5E82">
        <w:rPr>
          <w:rFonts w:ascii="Times New Roman" w:hAnsi="Times New Roman" w:cs="Times New Roman"/>
          <w:lang w:val="en-CA"/>
        </w:rPr>
        <w:t xml:space="preserve">one report did a coyote contact a human while </w:t>
      </w:r>
      <w:del w:id="519" w:author="Colleen Cassady St. Clair" w:date="2022-05-13T10:11:00Z">
        <w:r w:rsidRPr="003A5E82" w:rsidDel="00245EA5">
          <w:rPr>
            <w:rFonts w:ascii="Times New Roman" w:hAnsi="Times New Roman" w:cs="Times New Roman"/>
            <w:lang w:val="en-CA"/>
          </w:rPr>
          <w:delText xml:space="preserve">attempting </w:delText>
        </w:r>
      </w:del>
      <w:ins w:id="520" w:author="Colleen Cassady St. Clair" w:date="2022-05-13T10:11:00Z">
        <w:r w:rsidR="00245EA5">
          <w:rPr>
            <w:rFonts w:ascii="Times New Roman" w:hAnsi="Times New Roman" w:cs="Times New Roman"/>
            <w:lang w:val="en-CA"/>
          </w:rPr>
          <w:t>the coyote attempted</w:t>
        </w:r>
        <w:r w:rsidR="00245EA5"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to take a </w:t>
      </w:r>
      <w:commentRangeStart w:id="521"/>
      <w:r w:rsidRPr="003A5E82">
        <w:rPr>
          <w:rFonts w:ascii="Times New Roman" w:hAnsi="Times New Roman" w:cs="Times New Roman"/>
          <w:lang w:val="en-CA"/>
        </w:rPr>
        <w:t>sled</w:t>
      </w:r>
      <w:commentRangeEnd w:id="521"/>
      <w:r w:rsidR="00245EA5">
        <w:rPr>
          <w:rStyle w:val="CommentReference"/>
        </w:rPr>
        <w:commentReference w:id="521"/>
      </w:r>
      <w:r w:rsidRPr="003A5E82">
        <w:rPr>
          <w:rFonts w:ascii="Times New Roman" w:hAnsi="Times New Roman" w:cs="Times New Roman"/>
          <w:lang w:val="en-CA"/>
        </w:rPr>
        <w:t xml:space="preserve"> from a child.</w:t>
      </w:r>
      <w:r>
        <w:rPr>
          <w:rFonts w:ascii="Times New Roman" w:hAnsi="Times New Roman" w:cs="Times New Roman"/>
          <w:lang w:val="en-CA"/>
        </w:rPr>
        <w:t xml:space="preserve"> </w:t>
      </w:r>
      <w:r w:rsidRPr="003A5E82">
        <w:rPr>
          <w:rFonts w:ascii="Times New Roman" w:hAnsi="Times New Roman" w:cs="Times New Roman"/>
          <w:lang w:val="en-CA"/>
        </w:rPr>
        <w:t xml:space="preserve">Among the reports </w:t>
      </w:r>
      <w:r>
        <w:rPr>
          <w:rFonts w:ascii="Times New Roman" w:hAnsi="Times New Roman" w:cs="Times New Roman"/>
          <w:lang w:val="en-CA"/>
        </w:rPr>
        <w:t>for which</w:t>
      </w:r>
      <w:r w:rsidRPr="003A5E82">
        <w:rPr>
          <w:rFonts w:ascii="Times New Roman" w:hAnsi="Times New Roman" w:cs="Times New Roman"/>
          <w:lang w:val="en-CA"/>
        </w:rPr>
        <w:t xml:space="preserve"> </w:t>
      </w:r>
      <w:r w:rsidRPr="003A5E82">
        <w:rPr>
          <w:rFonts w:ascii="Times New Roman" w:hAnsi="Times New Roman" w:cs="Times New Roman"/>
          <w:lang w:val="en-CA"/>
        </w:rPr>
        <w:lastRenderedPageBreak/>
        <w:t xml:space="preserve">both boldness and </w:t>
      </w:r>
      <w:commentRangeStart w:id="522"/>
      <w:r w:rsidRPr="003A5E82">
        <w:rPr>
          <w:rFonts w:ascii="Times New Roman" w:hAnsi="Times New Roman" w:cs="Times New Roman"/>
          <w:lang w:val="en-CA"/>
        </w:rPr>
        <w:t>human</w:t>
      </w:r>
      <w:commentRangeEnd w:id="522"/>
      <w:r w:rsidR="00245EA5">
        <w:rPr>
          <w:rStyle w:val="CommentReference"/>
        </w:rPr>
        <w:commentReference w:id="522"/>
      </w:r>
      <w:r w:rsidRPr="003A5E82">
        <w:rPr>
          <w:rFonts w:ascii="Times New Roman" w:hAnsi="Times New Roman" w:cs="Times New Roman"/>
          <w:lang w:val="en-CA"/>
        </w:rPr>
        <w:t xml:space="preserve"> concern</w:t>
      </w:r>
      <w:r>
        <w:rPr>
          <w:rFonts w:ascii="Times New Roman" w:hAnsi="Times New Roman" w:cs="Times New Roman"/>
          <w:lang w:val="en-CA"/>
        </w:rPr>
        <w:t xml:space="preserve"> could be classified</w:t>
      </w:r>
      <w:r w:rsidRPr="003A5E82">
        <w:rPr>
          <w:rFonts w:ascii="Times New Roman" w:hAnsi="Times New Roman" w:cs="Times New Roman"/>
          <w:lang w:val="en-CA"/>
        </w:rPr>
        <w:t xml:space="preserve">, the two </w:t>
      </w:r>
      <w:r>
        <w:rPr>
          <w:rFonts w:ascii="Times New Roman" w:hAnsi="Times New Roman" w:cs="Times New Roman"/>
          <w:lang w:val="en-CA"/>
        </w:rPr>
        <w:t xml:space="preserve">variables </w:t>
      </w:r>
      <w:r w:rsidRPr="003A5E82">
        <w:rPr>
          <w:rFonts w:ascii="Times New Roman" w:hAnsi="Times New Roman" w:cs="Times New Roman"/>
          <w:lang w:val="en-CA"/>
        </w:rPr>
        <w:t>were significantly related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6</w:t>
      </w:r>
      <w:r w:rsidRPr="003A5E82">
        <w:rPr>
          <w:rFonts w:ascii="Times New Roman" w:hAnsi="Times New Roman" w:cs="Times New Roman"/>
          <w:lang w:val="en-CA"/>
        </w:rPr>
        <w:t xml:space="preserve"> = 56.3, </w:t>
      </w:r>
      <w:r>
        <w:rPr>
          <w:rFonts w:ascii="Times New Roman" w:hAnsi="Times New Roman" w:cs="Times New Roman"/>
          <w:lang w:val="en-CA"/>
        </w:rPr>
        <w:t>p</w:t>
      </w:r>
      <w:r w:rsidRPr="003A5E82">
        <w:rPr>
          <w:rFonts w:ascii="Times New Roman" w:hAnsi="Times New Roman" w:cs="Times New Roman"/>
          <w:lang w:val="en-CA"/>
        </w:rPr>
        <w:t xml:space="preserve"> &lt; 0.001)</w:t>
      </w:r>
      <w:r>
        <w:rPr>
          <w:rFonts w:ascii="Times New Roman" w:hAnsi="Times New Roman" w:cs="Times New Roman"/>
          <w:lang w:val="en-CA"/>
        </w:rPr>
        <w:t>,</w:t>
      </w:r>
      <w:r w:rsidRPr="003A5E82">
        <w:rPr>
          <w:rFonts w:ascii="Times New Roman" w:hAnsi="Times New Roman" w:cs="Times New Roman"/>
          <w:lang w:val="en-CA"/>
        </w:rPr>
        <w:t xml:space="preserve"> with reports </w:t>
      </w:r>
      <w:r>
        <w:rPr>
          <w:rFonts w:ascii="Times New Roman" w:hAnsi="Times New Roman" w:cs="Times New Roman"/>
          <w:lang w:val="en-CA"/>
        </w:rPr>
        <w:t xml:space="preserve">of bold or aggressive behaviour being more likely to express </w:t>
      </w:r>
      <w:r w:rsidRPr="003A5E82">
        <w:rPr>
          <w:rFonts w:ascii="Times New Roman" w:hAnsi="Times New Roman" w:cs="Times New Roman"/>
          <w:lang w:val="en-CA"/>
        </w:rPr>
        <w:t xml:space="preserve">negative perceptions of coyotes </w:t>
      </w:r>
      <w:r>
        <w:rPr>
          <w:rFonts w:ascii="Times New Roman" w:hAnsi="Times New Roman" w:cs="Times New Roman"/>
          <w:lang w:val="en-CA"/>
        </w:rPr>
        <w:t>(</w:t>
      </w:r>
      <w:commentRangeStart w:id="523"/>
      <w:r w:rsidRPr="003A5E82">
        <w:rPr>
          <w:rFonts w:ascii="Times New Roman" w:hAnsi="Times New Roman" w:cs="Times New Roman"/>
          <w:lang w:val="en-CA"/>
        </w:rPr>
        <w:t>Figure</w:t>
      </w:r>
      <w:commentRangeEnd w:id="523"/>
      <w:r w:rsidR="00245EA5">
        <w:rPr>
          <w:rStyle w:val="CommentReference"/>
        </w:rPr>
        <w:commentReference w:id="523"/>
      </w:r>
      <w:r w:rsidRPr="003A5E82">
        <w:rPr>
          <w:rFonts w:ascii="Times New Roman" w:hAnsi="Times New Roman" w:cs="Times New Roman"/>
          <w:lang w:val="en-CA"/>
        </w:rPr>
        <w:t xml:space="preserve"> 1 in Appendix </w:t>
      </w:r>
      <w:r>
        <w:rPr>
          <w:rFonts w:ascii="Times New Roman" w:hAnsi="Times New Roman" w:cs="Times New Roman"/>
          <w:lang w:val="en-CA"/>
        </w:rPr>
        <w:t>2</w:t>
      </w:r>
      <w:r w:rsidRPr="003A5E82">
        <w:rPr>
          <w:rFonts w:ascii="Times New Roman" w:hAnsi="Times New Roman" w:cs="Times New Roman"/>
          <w:lang w:val="en-CA"/>
        </w:rPr>
        <w:t xml:space="preserve">). </w:t>
      </w:r>
    </w:p>
    <w:p w14:paraId="7ECE0771" w14:textId="77777777" w:rsidR="009D0CBA" w:rsidRDefault="009D0CBA" w:rsidP="002E3223">
      <w:pPr>
        <w:spacing w:line="480" w:lineRule="auto"/>
        <w:rPr>
          <w:rFonts w:ascii="Times New Roman" w:hAnsi="Times New Roman" w:cs="Times New Roman"/>
          <w:lang w:val="en-CA"/>
        </w:rPr>
      </w:pPr>
    </w:p>
    <w:p w14:paraId="41006B91" w14:textId="77777777" w:rsidR="009D0CBA" w:rsidRPr="00B9791D" w:rsidRDefault="009D0CBA" w:rsidP="002E3223">
      <w:pPr>
        <w:spacing w:line="480" w:lineRule="auto"/>
        <w:rPr>
          <w:rFonts w:ascii="Times New Roman" w:hAnsi="Times New Roman" w:cs="Times New Roman"/>
          <w:b/>
          <w:bCs/>
          <w:lang w:val="en-CA"/>
        </w:rPr>
      </w:pPr>
      <w:r>
        <w:rPr>
          <w:rFonts w:ascii="Times New Roman" w:hAnsi="Times New Roman" w:cs="Times New Roman"/>
          <w:b/>
          <w:bCs/>
          <w:lang w:val="en-CA"/>
        </w:rPr>
        <w:t>Spatiotemporal predictors of coyote boldness and human concern</w:t>
      </w:r>
    </w:p>
    <w:p w14:paraId="482B7AB5" w14:textId="1F4B0445"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Ordered logistic regression analysis revealed a suite of spatial and temporal variables that predicted </w:t>
      </w:r>
      <w:ins w:id="524" w:author="Colleen Cassady St. Clair" w:date="2022-05-13T10:20:00Z">
        <w:r w:rsidR="00186B27">
          <w:rPr>
            <w:rFonts w:ascii="Times New Roman" w:hAnsi="Times New Roman" w:cs="Times New Roman"/>
            <w:lang w:val="en-CA"/>
          </w:rPr>
          <w:t xml:space="preserve">each of </w:t>
        </w:r>
      </w:ins>
      <w:r>
        <w:rPr>
          <w:rFonts w:ascii="Times New Roman" w:hAnsi="Times New Roman" w:cs="Times New Roman"/>
          <w:lang w:val="en-CA"/>
        </w:rPr>
        <w:t xml:space="preserve">coyote boldness and human concern (Figure 4). </w:t>
      </w:r>
      <w:ins w:id="525" w:author="Colleen Cassady St. Clair" w:date="2022-05-13T10:20:00Z">
        <w:r w:rsidR="00186B27">
          <w:rPr>
            <w:rFonts w:ascii="Times New Roman" w:hAnsi="Times New Roman" w:cs="Times New Roman"/>
            <w:lang w:val="en-CA"/>
          </w:rPr>
          <w:t>We present results from only the top models for these response variables</w:t>
        </w:r>
      </w:ins>
      <w:ins w:id="526" w:author="Colleen Cassady St. Clair" w:date="2022-05-13T10:21:00Z">
        <w:r w:rsidR="00186B27">
          <w:rPr>
            <w:rFonts w:ascii="Times New Roman" w:hAnsi="Times New Roman" w:cs="Times New Roman"/>
            <w:lang w:val="en-CA"/>
          </w:rPr>
          <w:t xml:space="preserve"> (Figure 4)</w:t>
        </w:r>
      </w:ins>
      <w:ins w:id="527" w:author="Colleen Cassady St. Clair" w:date="2022-05-13T10:20:00Z">
        <w:r w:rsidR="00186B27">
          <w:rPr>
            <w:rFonts w:ascii="Times New Roman" w:hAnsi="Times New Roman" w:cs="Times New Roman"/>
            <w:lang w:val="en-CA"/>
          </w:rPr>
          <w:t xml:space="preserve"> b</w:t>
        </w:r>
      </w:ins>
      <w:del w:id="528" w:author="Colleen Cassady St. Clair" w:date="2022-05-13T10:20:00Z">
        <w:r w:rsidDel="00186B27">
          <w:rPr>
            <w:rFonts w:ascii="Times New Roman" w:hAnsi="Times New Roman" w:cs="Times New Roman"/>
            <w:lang w:val="en-CA"/>
          </w:rPr>
          <w:delText>B</w:delText>
        </w:r>
      </w:del>
      <w:r>
        <w:rPr>
          <w:rFonts w:ascii="Times New Roman" w:hAnsi="Times New Roman" w:cs="Times New Roman"/>
          <w:lang w:val="en-CA"/>
        </w:rPr>
        <w:t xml:space="preserve">ecause there was little variation among coefficient and confidence estimates within the full set of top-ranked models </w:t>
      </w:r>
      <w:del w:id="529" w:author="Colleen Cassady St. Clair" w:date="2022-05-13T10:21:00Z">
        <w:r w:rsidDel="00186B27">
          <w:rPr>
            <w:rFonts w:ascii="Times New Roman" w:hAnsi="Times New Roman" w:cs="Times New Roman"/>
            <w:lang w:val="en-CA"/>
          </w:rPr>
          <w:delText xml:space="preserve">for each of boldness and human concern </w:delText>
        </w:r>
      </w:del>
      <w:r>
        <w:rPr>
          <w:rFonts w:ascii="Times New Roman" w:hAnsi="Times New Roman" w:cs="Times New Roman"/>
          <w:lang w:val="en-CA"/>
        </w:rPr>
        <w:t>(</w:t>
      </w:r>
      <w:proofErr w:type="spellStart"/>
      <w:r w:rsidRPr="003A5E82">
        <w:rPr>
          <w:rFonts w:ascii="Times New Roman" w:hAnsi="Times New Roman" w:cs="Times New Roman"/>
          <w:lang w:val="en-CA"/>
        </w:rPr>
        <w:t>ΔAIC</w:t>
      </w:r>
      <w:r w:rsidRPr="003A5E82">
        <w:rPr>
          <w:rFonts w:ascii="Times New Roman" w:hAnsi="Times New Roman" w:cs="Times New Roman"/>
          <w:vertAlign w:val="subscript"/>
          <w:lang w:val="en-CA"/>
        </w:rPr>
        <w:t>c</w:t>
      </w:r>
      <w:proofErr w:type="spellEnd"/>
      <w:r w:rsidRPr="003A5E82">
        <w:rPr>
          <w:rFonts w:ascii="Times New Roman" w:hAnsi="Times New Roman" w:cs="Times New Roman"/>
          <w:lang w:val="en-CA"/>
        </w:rPr>
        <w:t xml:space="preserve"> &lt; 2</w:t>
      </w:r>
      <w:r>
        <w:rPr>
          <w:rFonts w:ascii="Times New Roman" w:hAnsi="Times New Roman" w:cs="Times New Roman"/>
          <w:lang w:val="en-CA"/>
        </w:rPr>
        <w:t>; Tables 6 and 7 in Appendix 3)</w:t>
      </w:r>
      <w:ins w:id="530" w:author="Colleen Cassady St. Clair" w:date="2022-05-13T10:21:00Z">
        <w:r w:rsidR="00186B27">
          <w:rPr>
            <w:rFonts w:ascii="Times New Roman" w:hAnsi="Times New Roman" w:cs="Times New Roman"/>
            <w:lang w:val="en-CA"/>
          </w:rPr>
          <w:t xml:space="preserve"> </w:t>
        </w:r>
      </w:ins>
      <w:del w:id="531" w:author="Colleen Cassady St. Clair" w:date="2022-05-13T10:21:00Z">
        <w:r w:rsidDel="00186B27">
          <w:rPr>
            <w:rFonts w:ascii="Times New Roman" w:hAnsi="Times New Roman" w:cs="Times New Roman"/>
            <w:lang w:val="en-CA"/>
          </w:rPr>
          <w:delText>, we only present results for the single best model for each response variable (Figure 4)</w:delText>
        </w:r>
      </w:del>
      <w:r>
        <w:rPr>
          <w:rFonts w:ascii="Times New Roman" w:hAnsi="Times New Roman" w:cs="Times New Roman"/>
          <w:lang w:val="en-CA"/>
        </w:rPr>
        <w:t xml:space="preserve">. The top model predicting coyote boldness indicated that the log odds likelihood of bolder behaviour was higher during the pup rearing season and in areas with higher proportions of mowed land cover (within a 100 m radius), but lower closer to roads and in areas with greater building density (within 200 m). The significant interaction term in this model indicated that boldness was higher during the pup rearing season </w:t>
      </w:r>
      <w:ins w:id="532" w:author="Colleen Cassady St. Clair" w:date="2022-05-13T10:33:00Z">
        <w:r w:rsidR="00A0019A">
          <w:rPr>
            <w:rFonts w:ascii="Times New Roman" w:hAnsi="Times New Roman" w:cs="Times New Roman"/>
            <w:lang w:val="en-CA"/>
          </w:rPr>
          <w:t xml:space="preserve">especially </w:t>
        </w:r>
      </w:ins>
      <w:r>
        <w:rPr>
          <w:rFonts w:ascii="Times New Roman" w:hAnsi="Times New Roman" w:cs="Times New Roman"/>
          <w:lang w:val="en-CA"/>
        </w:rPr>
        <w:t xml:space="preserve">in areas with more modified open land cover (400 m buffer size, Figure 1 in Appendix 3). The top model for human concern indicated that a higher likelihood of human concern was associated with increases in the proportion of residential area (within 800 m) and modified open land cover (within 1600 m), as well as </w:t>
      </w:r>
      <w:del w:id="533" w:author="Colleen Cassady St. Clair" w:date="2022-05-13T10:33:00Z">
        <w:r w:rsidDel="00A0019A">
          <w:rPr>
            <w:rFonts w:ascii="Times New Roman" w:hAnsi="Times New Roman" w:cs="Times New Roman"/>
            <w:lang w:val="en-CA"/>
          </w:rPr>
          <w:delText xml:space="preserve">with </w:delText>
        </w:r>
      </w:del>
      <w:ins w:id="534" w:author="Colleen Cassady St. Clair" w:date="2022-05-13T10:33:00Z">
        <w:r w:rsidR="00A0019A">
          <w:rPr>
            <w:rFonts w:ascii="Times New Roman" w:hAnsi="Times New Roman" w:cs="Times New Roman"/>
            <w:lang w:val="en-CA"/>
          </w:rPr>
          <w:t xml:space="preserve">during </w:t>
        </w:r>
      </w:ins>
      <w:r>
        <w:rPr>
          <w:rFonts w:ascii="Times New Roman" w:hAnsi="Times New Roman" w:cs="Times New Roman"/>
          <w:lang w:val="en-CA"/>
        </w:rPr>
        <w:t>the dispersal season (Figure 4)</w:t>
      </w:r>
      <w:ins w:id="535" w:author="Colleen Cassady St. Clair" w:date="2022-05-13T10:33:00Z">
        <w:r w:rsidR="00A0019A">
          <w:rPr>
            <w:rFonts w:ascii="Times New Roman" w:hAnsi="Times New Roman" w:cs="Times New Roman"/>
            <w:lang w:val="en-CA"/>
          </w:rPr>
          <w:t>.</w:t>
        </w:r>
      </w:ins>
    </w:p>
    <w:p w14:paraId="470F5436" w14:textId="77777777" w:rsidR="009D0CBA" w:rsidRDefault="009D0CBA" w:rsidP="002E3223">
      <w:pPr>
        <w:spacing w:line="480" w:lineRule="auto"/>
        <w:rPr>
          <w:rFonts w:ascii="Times New Roman" w:hAnsi="Times New Roman" w:cs="Times New Roman"/>
          <w:lang w:val="en-CA"/>
        </w:rPr>
      </w:pPr>
    </w:p>
    <w:p w14:paraId="321E6905" w14:textId="05E0959A" w:rsidR="009D0CBA" w:rsidRDefault="00A0019A" w:rsidP="002E3223">
      <w:pPr>
        <w:spacing w:line="480" w:lineRule="auto"/>
        <w:rPr>
          <w:rFonts w:ascii="Times New Roman" w:hAnsi="Times New Roman" w:cs="Times New Roman"/>
          <w:lang w:val="en-CA"/>
        </w:rPr>
      </w:pPr>
      <w:ins w:id="536" w:author="Colleen Cassady St. Clair" w:date="2022-05-13T10:34:00Z">
        <w:r>
          <w:rPr>
            <w:rFonts w:ascii="Times New Roman" w:hAnsi="Times New Roman" w:cs="Times New Roman"/>
            <w:lang w:val="en-CA"/>
          </w:rPr>
          <w:t>Models for b</w:t>
        </w:r>
      </w:ins>
      <w:del w:id="537" w:author="Colleen Cassady St. Clair" w:date="2022-05-13T10:34:00Z">
        <w:r w:rsidR="009D0CBA" w:rsidDel="00A0019A">
          <w:rPr>
            <w:rFonts w:ascii="Times New Roman" w:hAnsi="Times New Roman" w:cs="Times New Roman"/>
            <w:lang w:val="en-CA"/>
          </w:rPr>
          <w:delText>B</w:delText>
        </w:r>
      </w:del>
      <w:r w:rsidR="009D0CBA">
        <w:rPr>
          <w:rFonts w:ascii="Times New Roman" w:hAnsi="Times New Roman" w:cs="Times New Roman"/>
          <w:lang w:val="en-CA"/>
        </w:rPr>
        <w:t>oth the</w:t>
      </w:r>
      <w:r w:rsidR="009D0CBA" w:rsidRPr="003A5E82">
        <w:rPr>
          <w:rFonts w:ascii="Times New Roman" w:hAnsi="Times New Roman" w:cs="Times New Roman"/>
          <w:lang w:val="en-CA"/>
        </w:rPr>
        <w:t xml:space="preserve"> coyote boldness and human concern </w:t>
      </w:r>
      <w:del w:id="538" w:author="Colleen Cassady St. Clair" w:date="2022-05-13T10:35:00Z">
        <w:r w:rsidR="009D0CBA" w:rsidDel="00A0019A">
          <w:rPr>
            <w:rFonts w:ascii="Times New Roman" w:hAnsi="Times New Roman" w:cs="Times New Roman"/>
            <w:lang w:val="en-CA"/>
          </w:rPr>
          <w:delText>models</w:delText>
        </w:r>
        <w:r w:rsidR="009D0CBA" w:rsidRPr="003A5E82" w:rsidDel="00A0019A">
          <w:rPr>
            <w:rFonts w:ascii="Times New Roman" w:hAnsi="Times New Roman" w:cs="Times New Roman"/>
            <w:lang w:val="en-CA"/>
          </w:rPr>
          <w:delText xml:space="preserve"> </w:delText>
        </w:r>
      </w:del>
      <w:r w:rsidR="009D0CBA" w:rsidRPr="003A5E82">
        <w:rPr>
          <w:rFonts w:ascii="Times New Roman" w:hAnsi="Times New Roman" w:cs="Times New Roman"/>
          <w:lang w:val="en-CA"/>
        </w:rPr>
        <w:t xml:space="preserve">indicated a significant increase in the likelihood of human-coyote conflict over </w:t>
      </w:r>
      <w:del w:id="539" w:author="Colleen Cassady St. Clair" w:date="2022-05-13T10:35:00Z">
        <w:r w:rsidR="009D0CBA" w:rsidRPr="003A5E82" w:rsidDel="00A0019A">
          <w:rPr>
            <w:rFonts w:ascii="Times New Roman" w:hAnsi="Times New Roman" w:cs="Times New Roman"/>
            <w:lang w:val="en-CA"/>
          </w:rPr>
          <w:delText xml:space="preserve">time </w:delText>
        </w:r>
      </w:del>
      <w:ins w:id="540" w:author="Colleen Cassady St. Clair" w:date="2022-05-13T10:35:00Z">
        <w:r>
          <w:rPr>
            <w:rFonts w:ascii="Times New Roman" w:hAnsi="Times New Roman" w:cs="Times New Roman"/>
            <w:lang w:val="en-CA"/>
          </w:rPr>
          <w:t>years</w:t>
        </w:r>
        <w:r w:rsidRPr="003A5E82">
          <w:rPr>
            <w:rFonts w:ascii="Times New Roman" w:hAnsi="Times New Roman" w:cs="Times New Roman"/>
            <w:lang w:val="en-CA"/>
          </w:rPr>
          <w:t xml:space="preserve"> </w:t>
        </w:r>
      </w:ins>
      <w:r w:rsidR="009D0CBA" w:rsidRPr="003A5E82">
        <w:rPr>
          <w:rFonts w:ascii="Times New Roman" w:hAnsi="Times New Roman" w:cs="Times New Roman"/>
          <w:lang w:val="en-CA"/>
        </w:rPr>
        <w:t xml:space="preserve">(Figure </w:t>
      </w:r>
      <w:r w:rsidR="009D0CBA">
        <w:rPr>
          <w:rFonts w:ascii="Times New Roman" w:hAnsi="Times New Roman" w:cs="Times New Roman"/>
          <w:lang w:val="en-CA"/>
        </w:rPr>
        <w:t>4</w:t>
      </w:r>
      <w:r w:rsidR="009D0CBA" w:rsidRPr="003A5E82">
        <w:rPr>
          <w:rFonts w:ascii="Times New Roman" w:hAnsi="Times New Roman" w:cs="Times New Roman"/>
          <w:lang w:val="en-CA"/>
        </w:rPr>
        <w:t xml:space="preserve">). </w:t>
      </w:r>
      <w:r w:rsidR="009D0CBA">
        <w:rPr>
          <w:rFonts w:ascii="Times New Roman" w:hAnsi="Times New Roman" w:cs="Times New Roman"/>
          <w:lang w:val="en-CA"/>
        </w:rPr>
        <w:t>N</w:t>
      </w:r>
      <w:r w:rsidR="009D0CBA" w:rsidRPr="003A5E82">
        <w:rPr>
          <w:rFonts w:ascii="Times New Roman" w:hAnsi="Times New Roman" w:cs="Times New Roman"/>
          <w:lang w:val="en-CA"/>
        </w:rPr>
        <w:t xml:space="preserve">one of the interaction terms with year were significant </w:t>
      </w:r>
      <w:r w:rsidR="009D0CBA">
        <w:rPr>
          <w:rFonts w:ascii="Times New Roman" w:hAnsi="Times New Roman" w:cs="Times New Roman"/>
          <w:lang w:val="en-CA"/>
        </w:rPr>
        <w:t xml:space="preserve">when we </w:t>
      </w:r>
      <w:del w:id="541" w:author="Colleen Cassady St. Clair" w:date="2022-05-13T10:35:00Z">
        <w:r w:rsidR="009D0CBA" w:rsidDel="00A0019A">
          <w:rPr>
            <w:rFonts w:ascii="Times New Roman" w:hAnsi="Times New Roman" w:cs="Times New Roman"/>
            <w:lang w:val="en-CA"/>
          </w:rPr>
          <w:delText xml:space="preserve">only </w:delText>
        </w:r>
      </w:del>
      <w:r w:rsidR="009D0CBA">
        <w:rPr>
          <w:rFonts w:ascii="Times New Roman" w:hAnsi="Times New Roman" w:cs="Times New Roman"/>
          <w:lang w:val="en-CA"/>
        </w:rPr>
        <w:t xml:space="preserve">considered </w:t>
      </w:r>
      <w:ins w:id="542" w:author="Colleen Cassady St. Clair" w:date="2022-05-13T10:35:00Z">
        <w:r>
          <w:rPr>
            <w:rFonts w:ascii="Times New Roman" w:hAnsi="Times New Roman" w:cs="Times New Roman"/>
            <w:lang w:val="en-CA"/>
          </w:rPr>
          <w:t xml:space="preserve">only </w:t>
        </w:r>
      </w:ins>
      <w:r w:rsidR="009D0CBA">
        <w:rPr>
          <w:rFonts w:ascii="Times New Roman" w:hAnsi="Times New Roman" w:cs="Times New Roman"/>
          <w:lang w:val="en-CA"/>
        </w:rPr>
        <w:t xml:space="preserve">the single best model </w:t>
      </w:r>
      <w:r w:rsidR="009D0CBA">
        <w:rPr>
          <w:rFonts w:ascii="Times New Roman" w:hAnsi="Times New Roman" w:cs="Times New Roman"/>
          <w:lang w:val="en-CA"/>
        </w:rPr>
        <w:lastRenderedPageBreak/>
        <w:t>for each response variable</w:t>
      </w:r>
      <w:r w:rsidR="009D0CBA" w:rsidRPr="003A5E82">
        <w:rPr>
          <w:rFonts w:ascii="Times New Roman" w:hAnsi="Times New Roman" w:cs="Times New Roman"/>
          <w:lang w:val="en-CA"/>
        </w:rPr>
        <w:t xml:space="preserve"> (Table 6</w:t>
      </w:r>
      <w:r w:rsidR="009D0CBA">
        <w:rPr>
          <w:rFonts w:ascii="Times New Roman" w:hAnsi="Times New Roman" w:cs="Times New Roman"/>
          <w:lang w:val="en-CA"/>
        </w:rPr>
        <w:t>, Table 7</w:t>
      </w:r>
      <w:r w:rsidR="009D0CBA" w:rsidRPr="003A5E82">
        <w:rPr>
          <w:rFonts w:ascii="Times New Roman" w:hAnsi="Times New Roman" w:cs="Times New Roman"/>
          <w:lang w:val="en-CA"/>
        </w:rPr>
        <w:t xml:space="preserve"> in Appendix </w:t>
      </w:r>
      <w:r w:rsidR="009D0CBA">
        <w:rPr>
          <w:rFonts w:ascii="Times New Roman" w:hAnsi="Times New Roman" w:cs="Times New Roman"/>
          <w:lang w:val="en-CA"/>
        </w:rPr>
        <w:t>3</w:t>
      </w:r>
      <w:r w:rsidR="009D0CBA" w:rsidRPr="003A5E82">
        <w:rPr>
          <w:rFonts w:ascii="Times New Roman" w:hAnsi="Times New Roman" w:cs="Times New Roman"/>
          <w:lang w:val="en-CA"/>
        </w:rPr>
        <w:t>)</w:t>
      </w:r>
      <w:r w:rsidR="009D0CBA">
        <w:rPr>
          <w:rFonts w:ascii="Times New Roman" w:hAnsi="Times New Roman" w:cs="Times New Roman"/>
          <w:lang w:val="en-CA"/>
        </w:rPr>
        <w:t xml:space="preserve">; however, for models predicting human concern, </w:t>
      </w:r>
      <w:del w:id="543" w:author="Colleen Cassady St. Clair" w:date="2022-05-13T10:35:00Z">
        <w:r w:rsidR="009D0CBA" w:rsidDel="00A0019A">
          <w:rPr>
            <w:rFonts w:ascii="Times New Roman" w:hAnsi="Times New Roman" w:cs="Times New Roman"/>
            <w:lang w:val="en-CA"/>
          </w:rPr>
          <w:delText xml:space="preserve">we noted that </w:delText>
        </w:r>
      </w:del>
      <w:r w:rsidR="009D0CBA">
        <w:rPr>
          <w:rFonts w:ascii="Times New Roman" w:hAnsi="Times New Roman" w:cs="Times New Roman"/>
          <w:lang w:val="en-CA"/>
        </w:rPr>
        <w:t xml:space="preserve">the </w:t>
      </w:r>
      <w:ins w:id="544" w:author="Colleen Cassady St. Clair" w:date="2022-05-13T10:35:00Z">
        <w:r>
          <w:rPr>
            <w:rFonts w:ascii="Times New Roman" w:hAnsi="Times New Roman" w:cs="Times New Roman"/>
            <w:lang w:val="en-CA"/>
          </w:rPr>
          <w:t xml:space="preserve">negative </w:t>
        </w:r>
      </w:ins>
      <w:r w:rsidR="009D0CBA">
        <w:rPr>
          <w:rFonts w:ascii="Times New Roman" w:hAnsi="Times New Roman" w:cs="Times New Roman"/>
          <w:lang w:val="en-CA"/>
        </w:rPr>
        <w:t xml:space="preserve">interaction term between residential area and year </w:t>
      </w:r>
      <w:r w:rsidR="009D0CBA" w:rsidRPr="003A5E82">
        <w:rPr>
          <w:rFonts w:ascii="Times New Roman" w:hAnsi="Times New Roman" w:cs="Times New Roman"/>
          <w:lang w:val="en-CA"/>
        </w:rPr>
        <w:t>was retained in 19 of 20 top models</w:t>
      </w:r>
      <w:ins w:id="545" w:author="Colleen Cassady St. Clair" w:date="2022-05-13T10:35:00Z">
        <w:r>
          <w:rPr>
            <w:rFonts w:ascii="Times New Roman" w:hAnsi="Times New Roman" w:cs="Times New Roman"/>
            <w:lang w:val="en-CA"/>
          </w:rPr>
          <w:t xml:space="preserve"> and</w:t>
        </w:r>
      </w:ins>
      <w:del w:id="546" w:author="Colleen Cassady St. Clair" w:date="2022-05-13T10:35:00Z">
        <w:r w:rsidR="009D0CBA" w:rsidRPr="003A5E82" w:rsidDel="00A0019A">
          <w:rPr>
            <w:rFonts w:ascii="Times New Roman" w:hAnsi="Times New Roman" w:cs="Times New Roman"/>
            <w:lang w:val="en-CA"/>
          </w:rPr>
          <w:delText>,</w:delText>
        </w:r>
      </w:del>
      <w:r w:rsidR="009D0CBA" w:rsidRPr="003A5E82">
        <w:rPr>
          <w:rFonts w:ascii="Times New Roman" w:hAnsi="Times New Roman" w:cs="Times New Roman"/>
          <w:lang w:val="en-CA"/>
        </w:rPr>
        <w:t xml:space="preserve"> was significant in 13 of these</w:t>
      </w:r>
      <w:del w:id="547" w:author="Colleen Cassady St. Clair" w:date="2022-05-13T10:36:00Z">
        <w:r w:rsidR="009D0CBA" w:rsidRPr="003A5E82" w:rsidDel="00A0019A">
          <w:rPr>
            <w:rFonts w:ascii="Times New Roman" w:hAnsi="Times New Roman" w:cs="Times New Roman"/>
            <w:lang w:val="en-CA"/>
          </w:rPr>
          <w:delText>, and was consistently negative</w:delText>
        </w:r>
      </w:del>
      <w:r w:rsidR="009D0CBA">
        <w:rPr>
          <w:rFonts w:ascii="Times New Roman" w:hAnsi="Times New Roman" w:cs="Times New Roman"/>
          <w:lang w:val="en-CA"/>
        </w:rPr>
        <w:t xml:space="preserve"> (Table 7 in Appendix 3)</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This interaction indicated that concern was generally higher in residential areas </w:t>
      </w:r>
      <w:del w:id="548" w:author="Colleen Cassady St. Clair" w:date="2022-05-13T10:36:00Z">
        <w:r w:rsidR="009D0CBA" w:rsidDel="00A0019A">
          <w:rPr>
            <w:rFonts w:ascii="Times New Roman" w:hAnsi="Times New Roman" w:cs="Times New Roman"/>
            <w:lang w:val="en-CA"/>
          </w:rPr>
          <w:delText>at the beginning of the reporting period</w:delText>
        </w:r>
      </w:del>
      <w:ins w:id="549" w:author="Colleen Cassady St. Clair" w:date="2022-05-13T10:36:00Z">
        <w:r>
          <w:rPr>
            <w:rFonts w:ascii="Times New Roman" w:hAnsi="Times New Roman" w:cs="Times New Roman"/>
            <w:lang w:val="en-CA"/>
          </w:rPr>
          <w:t>in early years</w:t>
        </w:r>
      </w:ins>
      <w:r w:rsidR="00884664">
        <w:rPr>
          <w:rFonts w:ascii="Times New Roman" w:hAnsi="Times New Roman" w:cs="Times New Roman"/>
          <w:lang w:val="en-CA"/>
        </w:rPr>
        <w:t>, but</w:t>
      </w:r>
      <w:r w:rsidR="009D0CBA">
        <w:rPr>
          <w:rFonts w:ascii="Times New Roman" w:hAnsi="Times New Roman" w:cs="Times New Roman"/>
          <w:lang w:val="en-CA"/>
        </w:rPr>
        <w:t xml:space="preserve"> increasing levels of concern in non-residential areas reduced the magnitude of </w:t>
      </w:r>
      <w:del w:id="550" w:author="Colleen Cassady St. Clair" w:date="2022-05-13T10:36:00Z">
        <w:r w:rsidR="009D0CBA" w:rsidDel="00A0019A">
          <w:rPr>
            <w:rFonts w:ascii="Times New Roman" w:hAnsi="Times New Roman" w:cs="Times New Roman"/>
            <w:lang w:val="en-CA"/>
          </w:rPr>
          <w:delText xml:space="preserve">this ‘residential area’ </w:delText>
        </w:r>
      </w:del>
      <w:r w:rsidR="009D0CBA">
        <w:rPr>
          <w:rFonts w:ascii="Times New Roman" w:hAnsi="Times New Roman" w:cs="Times New Roman"/>
          <w:lang w:val="en-CA"/>
        </w:rPr>
        <w:t>effect</w:t>
      </w:r>
      <w:ins w:id="551" w:author="Colleen Cassady St. Clair" w:date="2022-05-13T10:36:00Z">
        <w:r>
          <w:rPr>
            <w:rFonts w:ascii="Times New Roman" w:hAnsi="Times New Roman" w:cs="Times New Roman"/>
            <w:lang w:val="en-CA"/>
          </w:rPr>
          <w:t xml:space="preserve"> of residential area</w:t>
        </w:r>
      </w:ins>
      <w:r w:rsidR="009D0CBA">
        <w:rPr>
          <w:rFonts w:ascii="Times New Roman" w:hAnsi="Times New Roman" w:cs="Times New Roman"/>
          <w:lang w:val="en-CA"/>
        </w:rPr>
        <w:t xml:space="preserve"> over time (Figure 2 in Appendix 3). </w:t>
      </w:r>
      <w:r w:rsidR="009D0CBA" w:rsidRPr="003A5E82">
        <w:rPr>
          <w:rFonts w:ascii="Times New Roman" w:hAnsi="Times New Roman" w:cs="Times New Roman"/>
          <w:lang w:val="en-CA"/>
        </w:rPr>
        <w:t>While several other variables and interaction terms appeared in</w:t>
      </w:r>
      <w:r w:rsidR="009D0CBA">
        <w:rPr>
          <w:rFonts w:ascii="Times New Roman" w:hAnsi="Times New Roman" w:cs="Times New Roman"/>
          <w:lang w:val="en-CA"/>
        </w:rPr>
        <w:t xml:space="preserve"> some of</w:t>
      </w:r>
      <w:r w:rsidR="009D0CBA" w:rsidRPr="003A5E82">
        <w:rPr>
          <w:rFonts w:ascii="Times New Roman" w:hAnsi="Times New Roman" w:cs="Times New Roman"/>
          <w:lang w:val="en-CA"/>
        </w:rPr>
        <w:t xml:space="preserve"> the top models</w:t>
      </w:r>
      <w:r w:rsidR="009D0CBA">
        <w:rPr>
          <w:rFonts w:ascii="Times New Roman" w:hAnsi="Times New Roman" w:cs="Times New Roman"/>
          <w:lang w:val="en-CA"/>
        </w:rPr>
        <w:t xml:space="preserve"> (</w:t>
      </w:r>
      <w:proofErr w:type="spellStart"/>
      <w:r w:rsidR="009D0CBA" w:rsidRPr="003A5E82">
        <w:rPr>
          <w:rFonts w:ascii="Times New Roman" w:hAnsi="Times New Roman" w:cs="Times New Roman"/>
          <w:lang w:val="en-CA"/>
        </w:rPr>
        <w:t>ΔAIC</w:t>
      </w:r>
      <w:r w:rsidR="009D0CBA" w:rsidRPr="003A5E82">
        <w:rPr>
          <w:rFonts w:ascii="Times New Roman" w:hAnsi="Times New Roman" w:cs="Times New Roman"/>
          <w:vertAlign w:val="subscript"/>
          <w:lang w:val="en-CA"/>
        </w:rPr>
        <w:t>c</w:t>
      </w:r>
      <w:proofErr w:type="spellEnd"/>
      <w:r w:rsidR="009D0CBA" w:rsidRPr="003A5E82">
        <w:rPr>
          <w:rFonts w:ascii="Times New Roman" w:hAnsi="Times New Roman" w:cs="Times New Roman"/>
          <w:lang w:val="en-CA"/>
        </w:rPr>
        <w:t xml:space="preserve"> &lt; 2</w:t>
      </w:r>
      <w:r w:rsidR="009D0CBA">
        <w:rPr>
          <w:rFonts w:ascii="Times New Roman" w:hAnsi="Times New Roman" w:cs="Times New Roman"/>
          <w:lang w:val="en-CA"/>
        </w:rPr>
        <w:t>)</w:t>
      </w:r>
      <w:r w:rsidR="009D0CBA" w:rsidRPr="003A5E82">
        <w:rPr>
          <w:rFonts w:ascii="Times New Roman" w:hAnsi="Times New Roman" w:cs="Times New Roman"/>
          <w:lang w:val="en-CA"/>
        </w:rPr>
        <w:t xml:space="preserve"> </w:t>
      </w:r>
      <w:r w:rsidR="009D0CBA">
        <w:rPr>
          <w:rFonts w:ascii="Times New Roman" w:hAnsi="Times New Roman" w:cs="Times New Roman"/>
          <w:lang w:val="en-CA"/>
        </w:rPr>
        <w:t>for</w:t>
      </w:r>
      <w:r w:rsidR="009D0CBA" w:rsidRPr="003A5E82">
        <w:rPr>
          <w:rFonts w:ascii="Times New Roman" w:hAnsi="Times New Roman" w:cs="Times New Roman"/>
          <w:lang w:val="en-CA"/>
        </w:rPr>
        <w:t xml:space="preserve"> boldness and concern, their effects were </w:t>
      </w:r>
      <w:r w:rsidR="009D0CBA">
        <w:rPr>
          <w:rFonts w:ascii="Times New Roman" w:hAnsi="Times New Roman" w:cs="Times New Roman"/>
          <w:lang w:val="en-CA"/>
        </w:rPr>
        <w:t>not significant</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in any of these </w:t>
      </w:r>
      <w:r w:rsidR="009D0CBA" w:rsidRPr="003A5E82">
        <w:rPr>
          <w:rFonts w:ascii="Times New Roman" w:hAnsi="Times New Roman" w:cs="Times New Roman"/>
          <w:lang w:val="en-CA"/>
        </w:rPr>
        <w:t xml:space="preserve">(Tables 6 and 7 in Appendix </w:t>
      </w:r>
      <w:r w:rsidR="009D0CBA">
        <w:rPr>
          <w:rFonts w:ascii="Times New Roman" w:hAnsi="Times New Roman" w:cs="Times New Roman"/>
          <w:lang w:val="en-CA"/>
        </w:rPr>
        <w:t>3</w:t>
      </w:r>
      <w:r w:rsidR="009D0CBA" w:rsidRPr="003A5E82">
        <w:rPr>
          <w:rFonts w:ascii="Times New Roman" w:hAnsi="Times New Roman" w:cs="Times New Roman"/>
          <w:lang w:val="en-CA"/>
        </w:rPr>
        <w:t xml:space="preserve">). </w:t>
      </w:r>
    </w:p>
    <w:p w14:paraId="53AFB0A5" w14:textId="77777777" w:rsidR="009D0CBA" w:rsidRDefault="009D0CBA" w:rsidP="002E3223">
      <w:pPr>
        <w:spacing w:line="480" w:lineRule="auto"/>
        <w:rPr>
          <w:rFonts w:ascii="Times New Roman" w:hAnsi="Times New Roman" w:cs="Times New Roman"/>
          <w:lang w:val="en-CA"/>
        </w:rPr>
      </w:pPr>
    </w:p>
    <w:p w14:paraId="16187CE4" w14:textId="510C2024" w:rsidR="009D0CBA" w:rsidRPr="003A5E82" w:rsidRDefault="009D0CBA" w:rsidP="002E3223">
      <w:pPr>
        <w:spacing w:line="480" w:lineRule="auto"/>
        <w:rPr>
          <w:rFonts w:ascii="Times New Roman" w:hAnsi="Times New Roman" w:cs="Times New Roman"/>
          <w:lang w:val="en-CA"/>
        </w:rPr>
      </w:pPr>
      <w:del w:id="552" w:author="Colleen Cassady St. Clair" w:date="2022-05-13T10:37:00Z">
        <w:r w:rsidDel="00A0019A">
          <w:rPr>
            <w:rFonts w:ascii="Times New Roman" w:hAnsi="Times New Roman" w:cs="Times New Roman"/>
            <w:lang w:val="en-CA"/>
          </w:rPr>
          <w:delText>Given our model’s indication that both boldness and human concern had increased over the reporting period, w</w:delText>
        </w:r>
      </w:del>
      <w:ins w:id="553" w:author="Colleen Cassady St. Clair" w:date="2022-05-13T10:37:00Z">
        <w:r w:rsidR="00A0019A">
          <w:rPr>
            <w:rFonts w:ascii="Times New Roman" w:hAnsi="Times New Roman" w:cs="Times New Roman"/>
            <w:lang w:val="en-CA"/>
          </w:rPr>
          <w:t>W</w:t>
        </w:r>
      </w:ins>
      <w:r>
        <w:rPr>
          <w:rFonts w:ascii="Times New Roman" w:hAnsi="Times New Roman" w:cs="Times New Roman"/>
          <w:lang w:val="en-CA"/>
        </w:rPr>
        <w:t xml:space="preserve">e examined these temporal changes in greater detail by evaluating the percentage of reports within each of the ordinal scores </w:t>
      </w:r>
      <w:ins w:id="554" w:author="Colleen Cassady St. Clair" w:date="2022-05-13T10:37:00Z">
        <w:r w:rsidR="00A0019A">
          <w:rPr>
            <w:rFonts w:ascii="Times New Roman" w:hAnsi="Times New Roman" w:cs="Times New Roman"/>
            <w:lang w:val="en-CA"/>
          </w:rPr>
          <w:t xml:space="preserve">for </w:t>
        </w:r>
      </w:ins>
      <w:r>
        <w:rPr>
          <w:rFonts w:ascii="Times New Roman" w:hAnsi="Times New Roman" w:cs="Times New Roman"/>
          <w:lang w:val="en-CA"/>
        </w:rPr>
        <w:t>each year (Figure 5). Specifically, the percentage of reports describing</w:t>
      </w:r>
      <w:r w:rsidRPr="003A5E82">
        <w:rPr>
          <w:rFonts w:ascii="Times New Roman" w:hAnsi="Times New Roman" w:cs="Times New Roman"/>
          <w:lang w:val="en-CA"/>
        </w:rPr>
        <w:t xml:space="preserve"> bold behaviour increased significantly</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2.19, p &lt; 0.001)</w:t>
      </w:r>
      <w:r w:rsidRPr="003A5E82">
        <w:rPr>
          <w:rFonts w:ascii="Times New Roman" w:hAnsi="Times New Roman" w:cs="Times New Roman"/>
          <w:lang w:val="en-CA"/>
        </w:rPr>
        <w:t xml:space="preserve"> while avoidance behaviour decreased</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-1.82, p &lt; 0.001)</w:t>
      </w:r>
      <w:r w:rsidRPr="003A5E82">
        <w:rPr>
          <w:rFonts w:ascii="Times New Roman" w:hAnsi="Times New Roman" w:cs="Times New Roman"/>
          <w:lang w:val="en-CA"/>
        </w:rPr>
        <w:t xml:space="preserve">, </w:t>
      </w:r>
      <w:r>
        <w:rPr>
          <w:rFonts w:ascii="Times New Roman" w:hAnsi="Times New Roman" w:cs="Times New Roman"/>
          <w:lang w:val="en-CA"/>
        </w:rPr>
        <w:t xml:space="preserve">though </w:t>
      </w:r>
      <w:ins w:id="555" w:author="Colleen Cassady St. Clair" w:date="2022-05-13T10:40:00Z">
        <w:r w:rsidR="00A0019A">
          <w:rPr>
            <w:rFonts w:ascii="Times New Roman" w:hAnsi="Times New Roman" w:cs="Times New Roman"/>
            <w:lang w:val="en-CA"/>
          </w:rPr>
          <w:t xml:space="preserve">there were no differences in </w:t>
        </w:r>
      </w:ins>
      <w:r>
        <w:rPr>
          <w:rFonts w:ascii="Times New Roman" w:hAnsi="Times New Roman" w:cs="Times New Roman"/>
          <w:lang w:val="en-CA"/>
        </w:rPr>
        <w:t>the percentage of reports describing indifferent (</w:t>
      </w:r>
      <w:r w:rsidRPr="001C1946">
        <w:rPr>
          <w:rFonts w:ascii="Times New Roman" w:hAnsi="Times New Roman" w:cs="Times New Roman"/>
          <w:lang w:val="en-CA"/>
        </w:rPr>
        <w:t>β</w:t>
      </w:r>
      <w:r>
        <w:rPr>
          <w:rFonts w:ascii="Times New Roman" w:hAnsi="Times New Roman" w:cs="Times New Roman"/>
          <w:lang w:val="en-CA"/>
        </w:rPr>
        <w:t xml:space="preserve"> = -0.71, p = 0.21) </w:t>
      </w:r>
      <w:r w:rsidRPr="003A5E82">
        <w:rPr>
          <w:rFonts w:ascii="Times New Roman" w:hAnsi="Times New Roman" w:cs="Times New Roman"/>
          <w:lang w:val="en-CA"/>
        </w:rPr>
        <w:t>and aggressive behaviour</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0.24, p = 0.16)</w:t>
      </w:r>
      <w:del w:id="556" w:author="Colleen Cassady St. Clair" w:date="2022-05-13T10:40:00Z">
        <w:r w:rsidRPr="003A5E82" w:rsidDel="00A0019A">
          <w:rPr>
            <w:rFonts w:ascii="Times New Roman" w:hAnsi="Times New Roman" w:cs="Times New Roman"/>
            <w:lang w:val="en-CA"/>
          </w:rPr>
          <w:delText xml:space="preserve"> did not change</w:delText>
        </w:r>
      </w:del>
      <w:r w:rsidRPr="003A5E82">
        <w:rPr>
          <w:rFonts w:ascii="Times New Roman" w:hAnsi="Times New Roman" w:cs="Times New Roman"/>
          <w:lang w:val="en-CA"/>
        </w:rPr>
        <w:t xml:space="preserve">. Similarly, negative perceptions </w:t>
      </w:r>
      <w:r>
        <w:rPr>
          <w:rFonts w:ascii="Times New Roman" w:hAnsi="Times New Roman" w:cs="Times New Roman"/>
          <w:lang w:val="en-CA"/>
        </w:rPr>
        <w:t xml:space="preserve">about coyotes became more common </w:t>
      </w:r>
      <w:del w:id="557" w:author="Colleen Cassady St. Clair" w:date="2022-05-13T10:41:00Z">
        <w:r w:rsidDel="00A0019A">
          <w:rPr>
            <w:rFonts w:ascii="Times New Roman" w:hAnsi="Times New Roman" w:cs="Times New Roman"/>
            <w:lang w:val="en-CA"/>
          </w:rPr>
          <w:delText>among the reports</w:delText>
        </w:r>
      </w:del>
      <w:ins w:id="558" w:author="Colleen Cassady St. Clair" w:date="2022-05-13T10:41:00Z">
        <w:r w:rsidR="00A0019A">
          <w:rPr>
            <w:rFonts w:ascii="Times New Roman" w:hAnsi="Times New Roman" w:cs="Times New Roman"/>
            <w:lang w:val="en-CA"/>
          </w:rPr>
          <w:t>over years</w:t>
        </w:r>
      </w:ins>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1.07, p = 0.072) and positive perceptions became less common (</w:t>
      </w:r>
      <w:r w:rsidRPr="001C1946">
        <w:rPr>
          <w:rFonts w:ascii="Times New Roman" w:hAnsi="Times New Roman" w:cs="Times New Roman"/>
          <w:lang w:val="en-CA"/>
        </w:rPr>
        <w:t>β</w:t>
      </w:r>
      <w:r>
        <w:rPr>
          <w:rFonts w:ascii="Times New Roman" w:hAnsi="Times New Roman" w:cs="Times New Roman"/>
          <w:lang w:val="en-CA"/>
        </w:rPr>
        <w:t xml:space="preserve"> = -1.07, p = 0.005), with no change in the proportion of neutral perceptions (</w:t>
      </w:r>
      <w:r w:rsidRPr="001C1946">
        <w:rPr>
          <w:rFonts w:ascii="Times New Roman" w:hAnsi="Times New Roman" w:cs="Times New Roman"/>
          <w:lang w:val="en-CA"/>
        </w:rPr>
        <w:t>β</w:t>
      </w:r>
      <w:r>
        <w:rPr>
          <w:rFonts w:ascii="Times New Roman" w:hAnsi="Times New Roman" w:cs="Times New Roman"/>
          <w:lang w:val="en-CA"/>
        </w:rPr>
        <w:t xml:space="preserve"> = 0.002, p = 0.997). </w:t>
      </w:r>
      <w:r w:rsidRPr="003A5E82">
        <w:rPr>
          <w:rFonts w:ascii="Times New Roman" w:hAnsi="Times New Roman" w:cs="Times New Roman"/>
          <w:lang w:val="en-CA"/>
        </w:rPr>
        <w:t xml:space="preserve"> </w:t>
      </w:r>
    </w:p>
    <w:p w14:paraId="447BED3A" w14:textId="77777777" w:rsidR="009D0CBA" w:rsidRPr="003A5E82" w:rsidRDefault="009D0CBA" w:rsidP="002E3223">
      <w:pPr>
        <w:spacing w:line="480" w:lineRule="auto"/>
        <w:rPr>
          <w:rFonts w:ascii="Times New Roman" w:hAnsi="Times New Roman" w:cs="Times New Roman"/>
          <w:lang w:val="en-CA"/>
        </w:rPr>
      </w:pPr>
    </w:p>
    <w:p w14:paraId="61489EF6" w14:textId="77777777" w:rsidR="009D0CBA" w:rsidRPr="003A5E82"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Analysis of diel patterns</w:t>
      </w:r>
      <w:r>
        <w:rPr>
          <w:rFonts w:ascii="Times New Roman" w:hAnsi="Times New Roman" w:cs="Times New Roman"/>
          <w:lang w:val="en-CA"/>
        </w:rPr>
        <w:t xml:space="preserve"> in coyote boldness</w:t>
      </w:r>
      <w:r w:rsidRPr="003A5E82">
        <w:rPr>
          <w:rFonts w:ascii="Times New Roman" w:hAnsi="Times New Roman" w:cs="Times New Roman"/>
          <w:lang w:val="en-CA"/>
        </w:rPr>
        <w:t xml:space="preserve"> showed that</w:t>
      </w:r>
      <w:r>
        <w:rPr>
          <w:rFonts w:ascii="Times New Roman" w:hAnsi="Times New Roman" w:cs="Times New Roman"/>
          <w:lang w:val="en-CA"/>
        </w:rPr>
        <w:t xml:space="preserve"> indifferent behaviour was significantly more common during the day and avoidance behaviour was significantly more common at night</w:t>
      </w:r>
      <w:r w:rsidRPr="003A5E82">
        <w:rPr>
          <w:rFonts w:ascii="Times New Roman" w:hAnsi="Times New Roman" w:cs="Times New Roman"/>
          <w:lang w:val="en-CA"/>
        </w:rPr>
        <w:t xml:space="preserve"> </w:t>
      </w:r>
      <w:r w:rsidRPr="003A5E82">
        <w:rPr>
          <w:rFonts w:ascii="Times New Roman" w:hAnsi="Times New Roman" w:cs="Times New Roman"/>
          <w:lang w:val="en-CA"/>
        </w:rPr>
        <w:lastRenderedPageBreak/>
        <w:t>(χ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2</w:t>
      </w:r>
      <w:r w:rsidRPr="003A5E82">
        <w:rPr>
          <w:rFonts w:ascii="Times New Roman" w:hAnsi="Times New Roman" w:cs="Times New Roman"/>
          <w:lang w:val="en-CA"/>
        </w:rPr>
        <w:t xml:space="preserve"> = 30.1, P &lt; 0.001</w:t>
      </w:r>
      <w:r>
        <w:rPr>
          <w:rFonts w:ascii="Times New Roman" w:hAnsi="Times New Roman" w:cs="Times New Roman"/>
          <w:lang w:val="en-CA"/>
        </w:rPr>
        <w:t xml:space="preserve">; </w:t>
      </w:r>
      <w:r w:rsidRPr="003A5E82">
        <w:rPr>
          <w:rFonts w:ascii="Times New Roman" w:hAnsi="Times New Roman" w:cs="Times New Roman"/>
          <w:lang w:val="en-CA"/>
        </w:rPr>
        <w:t xml:space="preserve">Figure 2 in Appendix </w:t>
      </w:r>
      <w:r>
        <w:rPr>
          <w:rFonts w:ascii="Times New Roman" w:hAnsi="Times New Roman" w:cs="Times New Roman"/>
          <w:lang w:val="en-CA"/>
        </w:rPr>
        <w:t>2</w:t>
      </w:r>
      <w:r w:rsidRPr="003A5E82">
        <w:rPr>
          <w:rFonts w:ascii="Times New Roman" w:hAnsi="Times New Roman" w:cs="Times New Roman"/>
          <w:lang w:val="en-CA"/>
        </w:rPr>
        <w:t>). However, human concern did not differ between day and night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2</w:t>
      </w:r>
      <w:r w:rsidRPr="003A5E82">
        <w:rPr>
          <w:rFonts w:ascii="Times New Roman" w:hAnsi="Times New Roman" w:cs="Times New Roman"/>
          <w:lang w:val="en-CA"/>
        </w:rPr>
        <w:t xml:space="preserve"> = 1.09, P = 0.58). </w:t>
      </w:r>
    </w:p>
    <w:p w14:paraId="3A073BDA" w14:textId="77777777" w:rsidR="009D0CBA" w:rsidRDefault="009D0CBA" w:rsidP="002E3223">
      <w:pPr>
        <w:spacing w:line="480" w:lineRule="auto"/>
        <w:rPr>
          <w:rFonts w:ascii="Times New Roman" w:hAnsi="Times New Roman" w:cs="Times New Roman"/>
          <w:b/>
          <w:bCs/>
          <w:lang w:val="en-CA"/>
        </w:rPr>
      </w:pPr>
    </w:p>
    <w:p w14:paraId="428FF708" w14:textId="77777777" w:rsidR="009D0CBA" w:rsidRPr="000B7228" w:rsidRDefault="009D0CBA" w:rsidP="002E3223">
      <w:pPr>
        <w:spacing w:line="480" w:lineRule="auto"/>
        <w:rPr>
          <w:rFonts w:ascii="Times New Roman" w:hAnsi="Times New Roman" w:cs="Times New Roman"/>
          <w:b/>
          <w:bCs/>
          <w:lang w:val="en-CA"/>
        </w:rPr>
      </w:pPr>
      <w:r>
        <w:rPr>
          <w:rFonts w:ascii="Times New Roman" w:hAnsi="Times New Roman" w:cs="Times New Roman"/>
          <w:b/>
          <w:bCs/>
          <w:lang w:val="en-CA"/>
        </w:rPr>
        <w:t>Contextual influences on boldness and concern</w:t>
      </w:r>
    </w:p>
    <w:p w14:paraId="2804C9C5" w14:textId="5E9FD11B"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All </w:t>
      </w:r>
      <w:del w:id="559" w:author="Colleen Cassady St. Clair" w:date="2022-05-13T10:43:00Z">
        <w:r w:rsidDel="001C5204">
          <w:rPr>
            <w:rFonts w:ascii="Times New Roman" w:hAnsi="Times New Roman" w:cs="Times New Roman"/>
            <w:lang w:val="en-CA"/>
          </w:rPr>
          <w:delText xml:space="preserve">the </w:delText>
        </w:r>
      </w:del>
      <w:ins w:id="560" w:author="Colleen Cassady St. Clair" w:date="2022-05-13T10:43:00Z">
        <w:r w:rsidR="001C5204">
          <w:rPr>
            <w:rFonts w:ascii="Times New Roman" w:hAnsi="Times New Roman" w:cs="Times New Roman"/>
            <w:lang w:val="en-CA"/>
          </w:rPr>
          <w:t xml:space="preserve">five </w:t>
        </w:r>
      </w:ins>
      <w:r>
        <w:rPr>
          <w:rFonts w:ascii="Times New Roman" w:hAnsi="Times New Roman" w:cs="Times New Roman"/>
          <w:lang w:val="en-CA"/>
        </w:rPr>
        <w:t>contextual variables</w:t>
      </w:r>
      <w:del w:id="561" w:author="Colleen Cassady St. Clair" w:date="2022-05-13T10:44:00Z">
        <w:r w:rsidDel="001C5204">
          <w:rPr>
            <w:rFonts w:ascii="Times New Roman" w:hAnsi="Times New Roman" w:cs="Times New Roman"/>
            <w:lang w:val="en-CA"/>
          </w:rPr>
          <w:delText xml:space="preserve">, </w:delText>
        </w:r>
        <w:commentRangeStart w:id="562"/>
        <w:r w:rsidDel="001C5204">
          <w:rPr>
            <w:rFonts w:ascii="Times New Roman" w:hAnsi="Times New Roman" w:cs="Times New Roman"/>
            <w:lang w:val="en-CA"/>
          </w:rPr>
          <w:delText>which</w:delText>
        </w:r>
      </w:del>
      <w:commentRangeEnd w:id="562"/>
      <w:r w:rsidR="001C5204">
        <w:rPr>
          <w:rStyle w:val="CommentReference"/>
        </w:rPr>
        <w:commentReference w:id="562"/>
      </w:r>
      <w:del w:id="563" w:author="Colleen Cassady St. Clair" w:date="2022-05-13T10:44:00Z">
        <w:r w:rsidDel="001C5204">
          <w:rPr>
            <w:rFonts w:ascii="Times New Roman" w:hAnsi="Times New Roman" w:cs="Times New Roman"/>
            <w:lang w:val="en-CA"/>
          </w:rPr>
          <w:delText xml:space="preserve"> could help identify situations more likely to lead to dangerous interactions,</w:delText>
        </w:r>
      </w:del>
      <w:r>
        <w:rPr>
          <w:rFonts w:ascii="Times New Roman" w:hAnsi="Times New Roman" w:cs="Times New Roman"/>
          <w:lang w:val="en-CA"/>
        </w:rPr>
        <w:t xml:space="preserve"> were significantly related to coyote boldness (Figure 6, </w:t>
      </w:r>
      <w:r w:rsidRPr="003A5E82">
        <w:rPr>
          <w:rFonts w:ascii="Times New Roman" w:hAnsi="Times New Roman" w:cs="Times New Roman"/>
          <w:lang w:val="en-CA"/>
        </w:rPr>
        <w:t xml:space="preserve">Table 3 in Appendix </w:t>
      </w:r>
      <w:r>
        <w:rPr>
          <w:rFonts w:ascii="Times New Roman" w:hAnsi="Times New Roman" w:cs="Times New Roman"/>
          <w:lang w:val="en-CA"/>
        </w:rPr>
        <w:t>2</w:t>
      </w:r>
      <w:r w:rsidRPr="003A5E82">
        <w:rPr>
          <w:rFonts w:ascii="Times New Roman" w:hAnsi="Times New Roman" w:cs="Times New Roman"/>
          <w:lang w:val="en-CA"/>
        </w:rPr>
        <w:t xml:space="preserve">). </w:t>
      </w:r>
      <w:moveToRangeStart w:id="564" w:author="Colleen Cassady St. Clair" w:date="2022-05-13T10:45:00Z" w:name="move103331175"/>
      <w:commentRangeStart w:id="565"/>
      <w:moveTo w:id="566" w:author="Colleen Cassady St. Clair" w:date="2022-05-13T10:45:00Z">
        <w:r w:rsidR="001C5204">
          <w:rPr>
            <w:rFonts w:ascii="Times New Roman" w:hAnsi="Times New Roman" w:cs="Times New Roman"/>
            <w:lang w:val="en-CA"/>
          </w:rPr>
          <w:t>Bold</w:t>
        </w:r>
      </w:moveTo>
      <w:commentRangeEnd w:id="565"/>
      <w:r w:rsidR="001C5204">
        <w:rPr>
          <w:rStyle w:val="CommentReference"/>
        </w:rPr>
        <w:commentReference w:id="565"/>
      </w:r>
      <w:moveTo w:id="567" w:author="Colleen Cassady St. Clair" w:date="2022-05-13T10:45:00Z">
        <w:r w:rsidR="001C5204">
          <w:rPr>
            <w:rFonts w:ascii="Times New Roman" w:hAnsi="Times New Roman" w:cs="Times New Roman"/>
            <w:lang w:val="en-CA"/>
          </w:rPr>
          <w:t xml:space="preserve"> behaviour</w:t>
        </w:r>
        <w:del w:id="568" w:author="Colleen Cassady St. Clair" w:date="2022-05-13T10:46:00Z">
          <w:r w:rsidR="001C5204" w:rsidDel="001C5204">
            <w:rPr>
              <w:rFonts w:ascii="Times New Roman" w:hAnsi="Times New Roman" w:cs="Times New Roman"/>
              <w:lang w:val="en-CA"/>
            </w:rPr>
            <w:delText xml:space="preserve">, which is less of a direct threat to human or pet safety but still presents an actual risk, </w:delText>
          </w:r>
        </w:del>
      </w:moveTo>
      <w:ins w:id="569" w:author="Colleen Cassady St. Clair" w:date="2022-05-13T10:46:00Z">
        <w:r w:rsidR="001C5204">
          <w:rPr>
            <w:rFonts w:ascii="Times New Roman" w:hAnsi="Times New Roman" w:cs="Times New Roman"/>
            <w:lang w:val="en-CA"/>
          </w:rPr>
          <w:t xml:space="preserve"> </w:t>
        </w:r>
      </w:ins>
      <w:moveTo w:id="570" w:author="Colleen Cassady St. Clair" w:date="2022-05-13T10:45:00Z">
        <w:r w:rsidR="001C5204">
          <w:rPr>
            <w:rFonts w:ascii="Times New Roman" w:hAnsi="Times New Roman" w:cs="Times New Roman"/>
            <w:lang w:val="en-CA"/>
          </w:rPr>
          <w:t xml:space="preserve">was </w:t>
        </w:r>
      </w:moveTo>
      <w:ins w:id="571" w:author="Colleen Cassady St. Clair" w:date="2022-05-13T10:46:00Z">
        <w:r w:rsidR="001C5204">
          <w:rPr>
            <w:rFonts w:ascii="Times New Roman" w:hAnsi="Times New Roman" w:cs="Times New Roman"/>
            <w:lang w:val="en-CA"/>
          </w:rPr>
          <w:t xml:space="preserve">described </w:t>
        </w:r>
      </w:ins>
      <w:moveTo w:id="572" w:author="Colleen Cassady St. Clair" w:date="2022-05-13T10:45:00Z">
        <w:r w:rsidR="001C5204">
          <w:rPr>
            <w:rFonts w:ascii="Times New Roman" w:hAnsi="Times New Roman" w:cs="Times New Roman"/>
            <w:lang w:val="en-CA"/>
          </w:rPr>
          <w:t>more frequent</w:t>
        </w:r>
      </w:moveTo>
      <w:ins w:id="573" w:author="Colleen Cassady St. Clair" w:date="2022-05-13T10:46:00Z">
        <w:r w:rsidR="001C5204">
          <w:rPr>
            <w:rFonts w:ascii="Times New Roman" w:hAnsi="Times New Roman" w:cs="Times New Roman"/>
            <w:lang w:val="en-CA"/>
          </w:rPr>
          <w:t>ly</w:t>
        </w:r>
      </w:ins>
      <w:moveTo w:id="574" w:author="Colleen Cassady St. Clair" w:date="2022-05-13T10:45:00Z">
        <w:r w:rsidR="001C5204">
          <w:rPr>
            <w:rFonts w:ascii="Times New Roman" w:hAnsi="Times New Roman" w:cs="Times New Roman"/>
            <w:lang w:val="en-CA"/>
          </w:rPr>
          <w:t xml:space="preserve"> when reporters were walking, when dogs were mentioned, and when two or three coyotes were present. </w:t>
        </w:r>
      </w:moveTo>
      <w:moveToRangeEnd w:id="564"/>
      <w:r>
        <w:rPr>
          <w:rFonts w:ascii="Times New Roman" w:hAnsi="Times New Roman" w:cs="Times New Roman"/>
          <w:lang w:val="en-CA"/>
        </w:rPr>
        <w:t xml:space="preserve">Aggressive coyote behaviour was reported more frequently than expected when cats or dogs were mentioned, when dogs were off-leash, and when two or more than three coyotes were observed. </w:t>
      </w:r>
      <w:moveFromRangeStart w:id="575" w:author="Colleen Cassady St. Clair" w:date="2022-05-13T10:45:00Z" w:name="move103331175"/>
      <w:moveFrom w:id="576" w:author="Colleen Cassady St. Clair" w:date="2022-05-13T10:45:00Z">
        <w:r w:rsidDel="001C5204">
          <w:rPr>
            <w:rFonts w:ascii="Times New Roman" w:hAnsi="Times New Roman" w:cs="Times New Roman"/>
            <w:lang w:val="en-CA"/>
          </w:rPr>
          <w:t xml:space="preserve">Bold behaviour, which is less of a direct threat to human or pet safety but still presents an actual risk, was more frequent when reporters were walking, when dogs were mentioned, and when two or three coyotes were present. </w:t>
        </w:r>
      </w:moveFrom>
      <w:moveFromRangeEnd w:id="575"/>
      <w:r>
        <w:rPr>
          <w:rFonts w:ascii="Times New Roman" w:hAnsi="Times New Roman" w:cs="Times New Roman"/>
          <w:lang w:val="en-CA"/>
        </w:rPr>
        <w:t xml:space="preserve">The least threatening coyote behaviours, avoidance and indifference, occurred mostly in reports when people were driving, cycling, or in their home or yard, when only one coyote was observed, and when coyotes were perceived as healthy. </w:t>
      </w:r>
    </w:p>
    <w:p w14:paraId="5ABD5891" w14:textId="77777777" w:rsidR="009D0CBA" w:rsidRDefault="009D0CBA" w:rsidP="002E3223">
      <w:pPr>
        <w:spacing w:line="480" w:lineRule="auto"/>
        <w:rPr>
          <w:rFonts w:ascii="Times New Roman" w:hAnsi="Times New Roman" w:cs="Times New Roman"/>
          <w:lang w:val="en-CA"/>
        </w:rPr>
      </w:pPr>
    </w:p>
    <w:p w14:paraId="2CFB8FE3" w14:textId="76F2E9BC"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Most contextual variables were </w:t>
      </w:r>
      <w:ins w:id="577" w:author="Colleen Cassady St. Clair" w:date="2022-05-13T10:47:00Z">
        <w:r w:rsidR="001C5204">
          <w:rPr>
            <w:rFonts w:ascii="Times New Roman" w:hAnsi="Times New Roman" w:cs="Times New Roman"/>
            <w:lang w:val="en-CA"/>
          </w:rPr>
          <w:t xml:space="preserve">also </w:t>
        </w:r>
      </w:ins>
      <w:r>
        <w:rPr>
          <w:rFonts w:ascii="Times New Roman" w:hAnsi="Times New Roman" w:cs="Times New Roman"/>
          <w:lang w:val="en-CA"/>
        </w:rPr>
        <w:t xml:space="preserve">related to human concern, demonstrating that they </w:t>
      </w:r>
      <w:del w:id="578" w:author="Colleen Cassady St. Clair" w:date="2022-05-13T10:47:00Z">
        <w:r w:rsidDel="001C5204">
          <w:rPr>
            <w:rFonts w:ascii="Times New Roman" w:hAnsi="Times New Roman" w:cs="Times New Roman"/>
            <w:lang w:val="en-CA"/>
          </w:rPr>
          <w:delText xml:space="preserve">are </w:delText>
        </w:r>
      </w:del>
      <w:ins w:id="579" w:author="Colleen Cassady St. Clair" w:date="2022-05-13T10:47:00Z">
        <w:r w:rsidR="001C5204">
          <w:rPr>
            <w:rFonts w:ascii="Times New Roman" w:hAnsi="Times New Roman" w:cs="Times New Roman"/>
            <w:lang w:val="en-CA"/>
          </w:rPr>
          <w:t xml:space="preserve">were </w:t>
        </w:r>
      </w:ins>
      <w:r>
        <w:rPr>
          <w:rFonts w:ascii="Times New Roman" w:hAnsi="Times New Roman" w:cs="Times New Roman"/>
          <w:lang w:val="en-CA"/>
        </w:rPr>
        <w:t xml:space="preserve">important factors affecting the perceived risk presented by coyotes (Figure 6, </w:t>
      </w:r>
      <w:r w:rsidRPr="003A5E82">
        <w:rPr>
          <w:rFonts w:ascii="Times New Roman" w:hAnsi="Times New Roman" w:cs="Times New Roman"/>
          <w:lang w:val="en-CA"/>
        </w:rPr>
        <w:t xml:space="preserve">Table 3 in Appendix </w:t>
      </w:r>
      <w:r>
        <w:rPr>
          <w:rFonts w:ascii="Times New Roman" w:hAnsi="Times New Roman" w:cs="Times New Roman"/>
          <w:lang w:val="en-CA"/>
        </w:rPr>
        <w:t>2</w:t>
      </w:r>
      <w:r w:rsidRPr="003A5E82">
        <w:rPr>
          <w:rFonts w:ascii="Times New Roman" w:hAnsi="Times New Roman" w:cs="Times New Roman"/>
          <w:lang w:val="en-CA"/>
        </w:rPr>
        <w:t>)</w:t>
      </w:r>
      <w:r>
        <w:rPr>
          <w:rFonts w:ascii="Times New Roman" w:hAnsi="Times New Roman" w:cs="Times New Roman"/>
          <w:lang w:val="en-CA"/>
        </w:rPr>
        <w:t>. Concern was more frequently reported when dogs, children, or multiple vulnerable individuals were mentioned; conversely, reports that didn’t mention any vulnerable individuals expressed less concern. Perceptions were more likely to be positive when only one coyote was observed and when the coyote(s) were described as healthy</w:t>
      </w:r>
      <w:ins w:id="580" w:author="Colleen Cassady St. Clair" w:date="2022-05-13T10:48:00Z">
        <w:r w:rsidR="001C5204">
          <w:rPr>
            <w:rFonts w:ascii="Times New Roman" w:hAnsi="Times New Roman" w:cs="Times New Roman"/>
            <w:lang w:val="en-CA"/>
          </w:rPr>
          <w:t>.</w:t>
        </w:r>
      </w:ins>
      <w:r>
        <w:rPr>
          <w:rFonts w:ascii="Times New Roman" w:hAnsi="Times New Roman" w:cs="Times New Roman"/>
          <w:lang w:val="en-CA"/>
        </w:rPr>
        <w:t xml:space="preserve"> </w:t>
      </w:r>
    </w:p>
    <w:p w14:paraId="49CBCFCE" w14:textId="77777777" w:rsidR="009D0CBA" w:rsidRPr="003A5E82" w:rsidRDefault="009D0CBA" w:rsidP="002E3223">
      <w:pPr>
        <w:spacing w:line="480" w:lineRule="auto"/>
        <w:rPr>
          <w:rFonts w:ascii="Times New Roman" w:hAnsi="Times New Roman" w:cs="Times New Roman"/>
          <w:lang w:val="en-CA"/>
        </w:rPr>
      </w:pPr>
    </w:p>
    <w:bookmarkEnd w:id="474"/>
    <w:p w14:paraId="2AEFF199" w14:textId="77777777" w:rsidR="009D0CBA" w:rsidRPr="003A5E82" w:rsidRDefault="009D0CBA" w:rsidP="002E3223">
      <w:pPr>
        <w:spacing w:line="480" w:lineRule="auto"/>
        <w:rPr>
          <w:rFonts w:ascii="Times New Roman" w:hAnsi="Times New Roman" w:cs="Times New Roman"/>
          <w:lang w:val="en-CA"/>
        </w:rPr>
      </w:pPr>
      <w:commentRangeStart w:id="581"/>
      <w:commentRangeStart w:id="582"/>
      <w:r w:rsidRPr="003A5E82">
        <w:rPr>
          <w:rFonts w:ascii="Times New Roman" w:hAnsi="Times New Roman" w:cs="Times New Roman"/>
          <w:b/>
          <w:bCs/>
          <w:lang w:val="en-CA"/>
        </w:rPr>
        <w:t xml:space="preserve">DISCUSSION </w:t>
      </w:r>
      <w:commentRangeEnd w:id="581"/>
      <w:r>
        <w:rPr>
          <w:rStyle w:val="CommentReference"/>
        </w:rPr>
        <w:commentReference w:id="581"/>
      </w:r>
      <w:commentRangeEnd w:id="582"/>
      <w:r w:rsidR="001C5204">
        <w:rPr>
          <w:rStyle w:val="CommentReference"/>
        </w:rPr>
        <w:commentReference w:id="582"/>
      </w:r>
    </w:p>
    <w:p w14:paraId="5214334D" w14:textId="67CCB52C" w:rsidR="009D0CBA" w:rsidRPr="003A5E82"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Human-coyote conflict is increasing in urban areas throughout North America</w:t>
      </w:r>
      <w:r>
        <w:rPr>
          <w:rFonts w:ascii="Times New Roman" w:hAnsi="Times New Roman" w:cs="Times New Roman"/>
          <w:lang w:val="en-CA"/>
        </w:rPr>
        <w:t xml:space="preserve">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xml:space="preserve">, creating a need to better understand the </w:t>
      </w:r>
      <w:del w:id="583" w:author="Colleen Cassady St. Clair" w:date="2022-05-13T10:50:00Z">
        <w:r w:rsidDel="001C5204">
          <w:rPr>
            <w:rFonts w:ascii="Times New Roman" w:hAnsi="Times New Roman" w:cs="Times New Roman"/>
            <w:lang w:val="en-CA"/>
          </w:rPr>
          <w:delText>spatial, temporal, and contextual factors that predict coyote boldness and human concern as these factors are essential for informing</w:delText>
        </w:r>
      </w:del>
      <w:ins w:id="584" w:author="Colleen Cassady St. Clair" w:date="2022-05-13T10:50:00Z">
        <w:r w:rsidR="001C5204">
          <w:rPr>
            <w:rFonts w:ascii="Times New Roman" w:hAnsi="Times New Roman" w:cs="Times New Roman"/>
            <w:lang w:val="en-CA"/>
          </w:rPr>
          <w:t>variables that predict conflict so that they can inform</w:t>
        </w:r>
      </w:ins>
      <w:r>
        <w:rPr>
          <w:rFonts w:ascii="Times New Roman" w:hAnsi="Times New Roman" w:cs="Times New Roman"/>
          <w:lang w:val="en-CA"/>
        </w:rPr>
        <w:t xml:space="preserve"> future management strategies. We used </w:t>
      </w:r>
      <w:del w:id="585" w:author="Colleen Cassady St. Clair" w:date="2022-05-13T10:48:00Z">
        <w:r w:rsidDel="001C5204">
          <w:rPr>
            <w:rFonts w:ascii="Times New Roman" w:hAnsi="Times New Roman" w:cs="Times New Roman"/>
            <w:lang w:val="en-CA"/>
          </w:rPr>
          <w:delText xml:space="preserve">our </w:delText>
        </w:r>
      </w:del>
      <w:ins w:id="586" w:author="Colleen Cassady St. Clair" w:date="2022-05-13T10:48:00Z">
        <w:r w:rsidR="001C5204">
          <w:rPr>
            <w:rFonts w:ascii="Times New Roman" w:hAnsi="Times New Roman" w:cs="Times New Roman"/>
            <w:lang w:val="en-CA"/>
          </w:rPr>
          <w:t xml:space="preserve"> </w:t>
        </w:r>
      </w:ins>
      <w:del w:id="587" w:author="Colleen Cassady St. Clair" w:date="2022-05-13T10:48:00Z">
        <w:r w:rsidDel="001C5204">
          <w:rPr>
            <w:rFonts w:ascii="Times New Roman" w:hAnsi="Times New Roman" w:cs="Times New Roman"/>
            <w:lang w:val="en-CA"/>
          </w:rPr>
          <w:delText xml:space="preserve">community science </w:delText>
        </w:r>
      </w:del>
      <w:r>
        <w:rPr>
          <w:rFonts w:ascii="Times New Roman" w:hAnsi="Times New Roman" w:cs="Times New Roman"/>
          <w:lang w:val="en-CA"/>
        </w:rPr>
        <w:t xml:space="preserve">data </w:t>
      </w:r>
      <w:del w:id="588" w:author="Colleen Cassady St. Clair" w:date="2022-05-13T10:48:00Z">
        <w:r w:rsidDel="001C5204">
          <w:rPr>
            <w:rFonts w:ascii="Times New Roman" w:hAnsi="Times New Roman" w:cs="Times New Roman"/>
            <w:lang w:val="en-CA"/>
          </w:rPr>
          <w:delText xml:space="preserve">to </w:delText>
        </w:r>
      </w:del>
      <w:ins w:id="589" w:author="Colleen Cassady St. Clair" w:date="2022-05-13T10:48:00Z">
        <w:r w:rsidR="001C5204">
          <w:rPr>
            <w:rFonts w:ascii="Times New Roman" w:hAnsi="Times New Roman" w:cs="Times New Roman"/>
            <w:lang w:val="en-CA"/>
          </w:rPr>
          <w:t xml:space="preserve">from a 10-year database of citizen reports to </w:t>
        </w:r>
      </w:ins>
      <w:ins w:id="590" w:author="Colleen Cassady St. Clair" w:date="2022-05-13T10:49:00Z">
        <w:r w:rsidR="001C5204">
          <w:rPr>
            <w:rFonts w:ascii="Times New Roman" w:hAnsi="Times New Roman" w:cs="Times New Roman"/>
            <w:lang w:val="en-CA"/>
          </w:rPr>
          <w:t xml:space="preserve">study </w:t>
        </w:r>
      </w:ins>
      <w:ins w:id="591" w:author="Colleen Cassady St. Clair" w:date="2022-05-13T10:51:00Z">
        <w:r w:rsidR="001C5204">
          <w:rPr>
            <w:rFonts w:ascii="Times New Roman" w:hAnsi="Times New Roman" w:cs="Times New Roman"/>
            <w:lang w:val="en-CA"/>
          </w:rPr>
          <w:t xml:space="preserve">whether </w:t>
        </w:r>
      </w:ins>
      <w:ins w:id="592" w:author="Colleen Cassady St. Clair" w:date="2022-05-13T10:49:00Z">
        <w:r w:rsidR="001C5204">
          <w:rPr>
            <w:rFonts w:ascii="Times New Roman" w:hAnsi="Times New Roman" w:cs="Times New Roman"/>
            <w:lang w:val="en-CA"/>
          </w:rPr>
          <w:t>spatial, temporal,</w:t>
        </w:r>
      </w:ins>
      <w:ins w:id="593" w:author="Colleen Cassady St. Clair" w:date="2022-05-13T10:50:00Z">
        <w:r w:rsidR="001C5204">
          <w:rPr>
            <w:rFonts w:ascii="Times New Roman" w:hAnsi="Times New Roman" w:cs="Times New Roman"/>
            <w:lang w:val="en-CA"/>
          </w:rPr>
          <w:t xml:space="preserve"> </w:t>
        </w:r>
      </w:ins>
      <w:ins w:id="594" w:author="Colleen Cassady St. Clair" w:date="2022-05-13T10:49:00Z">
        <w:r w:rsidR="001C5204">
          <w:rPr>
            <w:rFonts w:ascii="Times New Roman" w:hAnsi="Times New Roman" w:cs="Times New Roman"/>
            <w:lang w:val="en-CA"/>
          </w:rPr>
          <w:t>an</w:t>
        </w:r>
      </w:ins>
      <w:r>
        <w:rPr>
          <w:rFonts w:ascii="Times New Roman" w:hAnsi="Times New Roman" w:cs="Times New Roman"/>
          <w:lang w:val="en-CA"/>
        </w:rPr>
        <w:t>d</w:t>
      </w:r>
      <w:ins w:id="595" w:author="Colleen Cassady St. Clair" w:date="2022-05-13T10:50:00Z">
        <w:r w:rsidR="001C5204">
          <w:rPr>
            <w:rFonts w:ascii="Times New Roman" w:hAnsi="Times New Roman" w:cs="Times New Roman"/>
            <w:lang w:val="en-CA"/>
          </w:rPr>
          <w:t xml:space="preserve"> contextual </w:t>
        </w:r>
      </w:ins>
      <w:del w:id="596" w:author="Colleen Cassady St. Clair" w:date="2022-05-13T10:50:00Z">
        <w:r w:rsidDel="001C5204">
          <w:rPr>
            <w:rFonts w:ascii="Times New Roman" w:hAnsi="Times New Roman" w:cs="Times New Roman"/>
            <w:lang w:val="en-CA"/>
          </w:rPr>
          <w:delText xml:space="preserve">emonstrate that </w:delText>
        </w:r>
      </w:del>
      <w:ins w:id="597" w:author="Colleen Cassady St. Clair" w:date="2022-05-13T10:50:00Z">
        <w:r w:rsidR="001C5204">
          <w:rPr>
            <w:rFonts w:ascii="Times New Roman" w:hAnsi="Times New Roman" w:cs="Times New Roman"/>
            <w:lang w:val="en-CA"/>
          </w:rPr>
          <w:t xml:space="preserve">variables </w:t>
        </w:r>
      </w:ins>
      <w:ins w:id="598" w:author="Colleen Cassady St. Clair" w:date="2022-05-13T10:51:00Z">
        <w:r w:rsidR="001C5204">
          <w:rPr>
            <w:rFonts w:ascii="Times New Roman" w:hAnsi="Times New Roman" w:cs="Times New Roman"/>
            <w:lang w:val="en-CA"/>
          </w:rPr>
          <w:t xml:space="preserve">could predict the degree of boldness in descriptions of </w:t>
        </w:r>
      </w:ins>
      <w:r>
        <w:rPr>
          <w:rFonts w:ascii="Times New Roman" w:hAnsi="Times New Roman" w:cs="Times New Roman"/>
          <w:lang w:val="en-CA"/>
        </w:rPr>
        <w:t>coyote</w:t>
      </w:r>
      <w:ins w:id="599" w:author="Colleen Cassady St. Clair" w:date="2022-05-13T10:51:00Z">
        <w:r w:rsidR="001C5204">
          <w:rPr>
            <w:rFonts w:ascii="Times New Roman" w:hAnsi="Times New Roman" w:cs="Times New Roman"/>
            <w:lang w:val="en-CA"/>
          </w:rPr>
          <w:t xml:space="preserve"> behaviour</w:t>
        </w:r>
      </w:ins>
      <w:del w:id="600" w:author="Colleen Cassady St. Clair" w:date="2022-05-13T10:51:00Z">
        <w:r w:rsidDel="001C5204">
          <w:rPr>
            <w:rFonts w:ascii="Times New Roman" w:hAnsi="Times New Roman" w:cs="Times New Roman"/>
            <w:lang w:val="en-CA"/>
          </w:rPr>
          <w:delText>s</w:delText>
        </w:r>
      </w:del>
      <w:r>
        <w:rPr>
          <w:rFonts w:ascii="Times New Roman" w:hAnsi="Times New Roman" w:cs="Times New Roman"/>
          <w:lang w:val="en-CA"/>
        </w:rPr>
        <w:t xml:space="preserve"> </w:t>
      </w:r>
      <w:ins w:id="601" w:author="Colleen Cassady St. Clair" w:date="2022-05-13T10:51:00Z">
        <w:r w:rsidR="001C5204">
          <w:rPr>
            <w:rFonts w:ascii="Times New Roman" w:hAnsi="Times New Roman" w:cs="Times New Roman"/>
            <w:lang w:val="en-CA"/>
          </w:rPr>
          <w:t xml:space="preserve">and concern in perceptions </w:t>
        </w:r>
      </w:ins>
      <w:ins w:id="602" w:author="Colleen Cassady St. Clair" w:date="2022-05-13T10:58:00Z">
        <w:r w:rsidR="000D77B1">
          <w:rPr>
            <w:rFonts w:ascii="Times New Roman" w:hAnsi="Times New Roman" w:cs="Times New Roman"/>
            <w:lang w:val="en-CA"/>
          </w:rPr>
          <w:t xml:space="preserve">of coyotes </w:t>
        </w:r>
      </w:ins>
      <w:ins w:id="603" w:author="Colleen Cassady St. Clair" w:date="2022-05-13T10:51:00Z">
        <w:r w:rsidR="001C5204">
          <w:rPr>
            <w:rFonts w:ascii="Times New Roman" w:hAnsi="Times New Roman" w:cs="Times New Roman"/>
            <w:lang w:val="en-CA"/>
          </w:rPr>
          <w:t xml:space="preserve">expressed by reporters. </w:t>
        </w:r>
      </w:ins>
      <w:ins w:id="604" w:author="Colleen Cassady St. Clair" w:date="2022-05-13T10:54:00Z">
        <w:r w:rsidR="000D77B1">
          <w:rPr>
            <w:rFonts w:ascii="Times New Roman" w:hAnsi="Times New Roman" w:cs="Times New Roman"/>
            <w:lang w:val="en-CA"/>
          </w:rPr>
          <w:t>W</w:t>
        </w:r>
      </w:ins>
      <w:ins w:id="605" w:author="Colleen Cassady St. Clair" w:date="2022-05-13T10:51:00Z">
        <w:r w:rsidR="001C5204">
          <w:rPr>
            <w:rFonts w:ascii="Times New Roman" w:hAnsi="Times New Roman" w:cs="Times New Roman"/>
            <w:lang w:val="en-CA"/>
          </w:rPr>
          <w:t xml:space="preserve">e found that </w:t>
        </w:r>
      </w:ins>
      <w:ins w:id="606" w:author="Colleen Cassady St. Clair" w:date="2022-05-13T10:57:00Z">
        <w:r w:rsidR="000D77B1">
          <w:rPr>
            <w:rFonts w:ascii="Times New Roman" w:hAnsi="Times New Roman" w:cs="Times New Roman"/>
            <w:lang w:val="en-CA"/>
          </w:rPr>
          <w:t xml:space="preserve">descriptions of </w:t>
        </w:r>
      </w:ins>
      <w:ins w:id="607" w:author="Colleen Cassady St. Clair" w:date="2022-05-13T10:51:00Z">
        <w:r w:rsidR="001C5204">
          <w:rPr>
            <w:rFonts w:ascii="Times New Roman" w:hAnsi="Times New Roman" w:cs="Times New Roman"/>
            <w:lang w:val="en-CA"/>
          </w:rPr>
          <w:t>coyote</w:t>
        </w:r>
      </w:ins>
      <w:ins w:id="608" w:author="Colleen Cassady St. Clair" w:date="2022-05-13T10:52:00Z">
        <w:r w:rsidR="000D77B1">
          <w:rPr>
            <w:rFonts w:ascii="Times New Roman" w:hAnsi="Times New Roman" w:cs="Times New Roman"/>
            <w:lang w:val="en-CA"/>
          </w:rPr>
          <w:t xml:space="preserve"> boldness </w:t>
        </w:r>
      </w:ins>
      <w:ins w:id="609" w:author="Colleen Cassady St. Clair" w:date="2022-05-13T10:55:00Z">
        <w:r w:rsidR="000D77B1">
          <w:rPr>
            <w:rFonts w:ascii="Times New Roman" w:hAnsi="Times New Roman" w:cs="Times New Roman"/>
            <w:lang w:val="en-CA"/>
          </w:rPr>
          <w:t>increased</w:t>
        </w:r>
      </w:ins>
      <w:ins w:id="610" w:author="Colleen Cassady St. Clair" w:date="2022-05-13T11:00:00Z">
        <w:r w:rsidR="000D77B1">
          <w:rPr>
            <w:rFonts w:ascii="Times New Roman" w:hAnsi="Times New Roman" w:cs="Times New Roman"/>
            <w:lang w:val="en-CA"/>
          </w:rPr>
          <w:t>:</w:t>
        </w:r>
      </w:ins>
      <w:ins w:id="611" w:author="Colleen Cassady St. Clair" w:date="2022-05-13T10:52:00Z">
        <w:r w:rsidR="000D77B1">
          <w:rPr>
            <w:rFonts w:ascii="Times New Roman" w:hAnsi="Times New Roman" w:cs="Times New Roman"/>
            <w:lang w:val="en-CA"/>
          </w:rPr>
          <w:t xml:space="preserve"> </w:t>
        </w:r>
      </w:ins>
      <w:ins w:id="612" w:author="Colleen Cassady St. Clair" w:date="2022-05-13T10:57:00Z">
        <w:r w:rsidR="000D77B1">
          <w:rPr>
            <w:rFonts w:ascii="Times New Roman" w:hAnsi="Times New Roman" w:cs="Times New Roman"/>
            <w:lang w:val="en-CA"/>
          </w:rPr>
          <w:t>in</w:t>
        </w:r>
      </w:ins>
      <w:ins w:id="613" w:author="Colleen Cassady St. Clair" w:date="2022-05-13T10:52:00Z">
        <w:r w:rsidR="000D77B1">
          <w:rPr>
            <w:rFonts w:ascii="Times New Roman" w:hAnsi="Times New Roman" w:cs="Times New Roman"/>
            <w:lang w:val="en-CA"/>
          </w:rPr>
          <w:t xml:space="preserve"> </w:t>
        </w:r>
      </w:ins>
      <w:ins w:id="614" w:author="Colleen Cassady St. Clair" w:date="2022-05-13T10:53:00Z">
        <w:r w:rsidR="000D77B1">
          <w:rPr>
            <w:rFonts w:ascii="Times New Roman" w:hAnsi="Times New Roman" w:cs="Times New Roman"/>
            <w:lang w:val="en-CA"/>
          </w:rPr>
          <w:t>residential</w:t>
        </w:r>
      </w:ins>
      <w:ins w:id="615" w:author="Colleen Cassady St. Clair" w:date="2022-05-13T10:52:00Z">
        <w:r w:rsidR="000D77B1">
          <w:rPr>
            <w:rFonts w:ascii="Times New Roman" w:hAnsi="Times New Roman" w:cs="Times New Roman"/>
            <w:lang w:val="en-CA"/>
          </w:rPr>
          <w:t xml:space="preserve"> </w:t>
        </w:r>
      </w:ins>
      <w:ins w:id="616" w:author="Colleen Cassady St. Clair" w:date="2022-05-13T10:54:00Z">
        <w:r w:rsidR="000D77B1">
          <w:rPr>
            <w:rFonts w:ascii="Times New Roman" w:hAnsi="Times New Roman" w:cs="Times New Roman"/>
            <w:lang w:val="en-CA"/>
          </w:rPr>
          <w:t xml:space="preserve">areas </w:t>
        </w:r>
      </w:ins>
      <w:ins w:id="617" w:author="Colleen Cassady St. Clair" w:date="2022-05-13T10:52:00Z">
        <w:r w:rsidR="000D77B1">
          <w:rPr>
            <w:rFonts w:ascii="Times New Roman" w:hAnsi="Times New Roman" w:cs="Times New Roman"/>
            <w:lang w:val="en-CA"/>
          </w:rPr>
          <w:t xml:space="preserve">and </w:t>
        </w:r>
      </w:ins>
      <w:ins w:id="618" w:author="Colleen Cassady St. Clair" w:date="2022-05-13T10:57:00Z">
        <w:r w:rsidR="000D77B1">
          <w:rPr>
            <w:rFonts w:ascii="Times New Roman" w:hAnsi="Times New Roman" w:cs="Times New Roman"/>
            <w:lang w:val="en-CA"/>
          </w:rPr>
          <w:t xml:space="preserve">with </w:t>
        </w:r>
      </w:ins>
      <w:ins w:id="619" w:author="Colleen Cassady St. Clair" w:date="2022-05-13T10:52:00Z">
        <w:r w:rsidR="000D77B1">
          <w:rPr>
            <w:rFonts w:ascii="Times New Roman" w:hAnsi="Times New Roman" w:cs="Times New Roman"/>
            <w:lang w:val="en-CA"/>
          </w:rPr>
          <w:t>building density</w:t>
        </w:r>
      </w:ins>
      <w:ins w:id="620" w:author="Colleen Cassady St. Clair" w:date="2022-05-13T10:53:00Z">
        <w:r w:rsidR="000D77B1">
          <w:rPr>
            <w:rFonts w:ascii="Times New Roman" w:hAnsi="Times New Roman" w:cs="Times New Roman"/>
            <w:lang w:val="en-CA"/>
          </w:rPr>
          <w:t xml:space="preserve">; </w:t>
        </w:r>
      </w:ins>
      <w:ins w:id="621" w:author="Colleen Cassady St. Clair" w:date="2022-05-13T10:55:00Z">
        <w:r w:rsidR="000D77B1">
          <w:rPr>
            <w:rFonts w:ascii="Times New Roman" w:hAnsi="Times New Roman" w:cs="Times New Roman"/>
            <w:lang w:val="en-CA"/>
          </w:rPr>
          <w:t xml:space="preserve">over time and in the pup rearing season; and </w:t>
        </w:r>
      </w:ins>
      <w:ins w:id="622" w:author="Colleen Cassady St. Clair" w:date="2022-05-13T10:56:00Z">
        <w:r w:rsidR="000D77B1">
          <w:rPr>
            <w:rFonts w:ascii="Times New Roman" w:hAnsi="Times New Roman" w:cs="Times New Roman"/>
            <w:lang w:val="en-CA"/>
          </w:rPr>
          <w:t>when reporters were walking, mentioned a</w:t>
        </w:r>
      </w:ins>
      <w:ins w:id="623" w:author="Colleen Cassady St. Clair" w:date="2022-05-13T11:00:00Z">
        <w:r w:rsidR="000D77B1">
          <w:rPr>
            <w:rFonts w:ascii="Times New Roman" w:hAnsi="Times New Roman" w:cs="Times New Roman"/>
            <w:lang w:val="en-CA"/>
          </w:rPr>
          <w:t xml:space="preserve"> cat or dog</w:t>
        </w:r>
      </w:ins>
      <w:ins w:id="624" w:author="Colleen Cassady St. Clair" w:date="2022-05-13T10:56:00Z">
        <w:r w:rsidR="000D77B1">
          <w:rPr>
            <w:rFonts w:ascii="Times New Roman" w:hAnsi="Times New Roman" w:cs="Times New Roman"/>
            <w:lang w:val="en-CA"/>
          </w:rPr>
          <w:t xml:space="preserve">, and when more coyotes were present. </w:t>
        </w:r>
      </w:ins>
      <w:ins w:id="625" w:author="Colleen Cassady St. Clair" w:date="2022-05-13T10:53:00Z">
        <w:r w:rsidR="000D77B1">
          <w:rPr>
            <w:rFonts w:ascii="Times New Roman" w:hAnsi="Times New Roman" w:cs="Times New Roman"/>
            <w:lang w:val="en-CA"/>
          </w:rPr>
          <w:t xml:space="preserve"> </w:t>
        </w:r>
      </w:ins>
      <w:del w:id="626" w:author="Colleen Cassady St. Clair" w:date="2022-05-13T10:49:00Z">
        <w:r w:rsidDel="001C5204">
          <w:rPr>
            <w:rFonts w:ascii="Times New Roman" w:hAnsi="Times New Roman" w:cs="Times New Roman"/>
            <w:lang w:val="en-CA"/>
          </w:rPr>
          <w:delText xml:space="preserve">are </w:delText>
        </w:r>
      </w:del>
      <w:del w:id="627" w:author="Colleen Cassady St. Clair" w:date="2022-05-13T10:53:00Z">
        <w:r w:rsidDel="000D77B1">
          <w:rPr>
            <w:rFonts w:ascii="Times New Roman" w:hAnsi="Times New Roman" w:cs="Times New Roman"/>
            <w:lang w:val="en-CA"/>
          </w:rPr>
          <w:delText xml:space="preserve">bolder in areas with more mowed grass, but less bold closer to roads and in areas with higher building density. We also found that, during the </w:delText>
        </w:r>
      </w:del>
      <w:del w:id="628" w:author="Colleen Cassady St. Clair" w:date="2022-05-13T10:57:00Z">
        <w:r w:rsidDel="000D77B1">
          <w:rPr>
            <w:rFonts w:ascii="Times New Roman" w:hAnsi="Times New Roman" w:cs="Times New Roman"/>
            <w:lang w:val="en-CA"/>
          </w:rPr>
          <w:delText xml:space="preserve">pup rearing season, reports of boldness were more frequent in areas with higher amounts of modified open land cover. </w:delText>
        </w:r>
      </w:del>
      <w:r>
        <w:rPr>
          <w:rFonts w:ascii="Times New Roman" w:hAnsi="Times New Roman" w:cs="Times New Roman"/>
          <w:lang w:val="en-CA"/>
        </w:rPr>
        <w:t>Human concern was greater</w:t>
      </w:r>
      <w:ins w:id="629" w:author="Colleen Cassady St. Clair" w:date="2022-05-13T11:02:00Z">
        <w:r w:rsidR="000D77B1">
          <w:rPr>
            <w:rFonts w:ascii="Times New Roman" w:hAnsi="Times New Roman" w:cs="Times New Roman"/>
            <w:lang w:val="en-CA"/>
          </w:rPr>
          <w:t>:</w:t>
        </w:r>
      </w:ins>
      <w:r>
        <w:rPr>
          <w:rFonts w:ascii="Times New Roman" w:hAnsi="Times New Roman" w:cs="Times New Roman"/>
          <w:lang w:val="en-CA"/>
        </w:rPr>
        <w:t xml:space="preserve"> in areas with </w:t>
      </w:r>
      <w:ins w:id="630" w:author="Colleen Cassady St. Clair" w:date="2022-05-13T10:58:00Z">
        <w:r w:rsidR="000D77B1">
          <w:rPr>
            <w:rFonts w:ascii="Times New Roman" w:hAnsi="Times New Roman" w:cs="Times New Roman"/>
            <w:lang w:val="en-CA"/>
          </w:rPr>
          <w:t>higher percentages of</w:t>
        </w:r>
      </w:ins>
      <w:del w:id="631" w:author="Colleen Cassady St. Clair" w:date="2022-05-13T10:58:00Z">
        <w:r w:rsidDel="000D77B1">
          <w:rPr>
            <w:rFonts w:ascii="Times New Roman" w:hAnsi="Times New Roman" w:cs="Times New Roman"/>
            <w:lang w:val="en-CA"/>
          </w:rPr>
          <w:delText>more</w:delText>
        </w:r>
      </w:del>
      <w:r>
        <w:rPr>
          <w:rFonts w:ascii="Times New Roman" w:hAnsi="Times New Roman" w:cs="Times New Roman"/>
          <w:lang w:val="en-CA"/>
        </w:rPr>
        <w:t xml:space="preserve"> residential </w:t>
      </w:r>
      <w:del w:id="632" w:author="Colleen Cassady St. Clair" w:date="2022-05-13T10:58:00Z">
        <w:r w:rsidDel="000D77B1">
          <w:rPr>
            <w:rFonts w:ascii="Times New Roman" w:hAnsi="Times New Roman" w:cs="Times New Roman"/>
            <w:lang w:val="en-CA"/>
          </w:rPr>
          <w:delText xml:space="preserve">land cover and areas with more </w:delText>
        </w:r>
      </w:del>
      <w:ins w:id="633" w:author="Colleen Cassady St. Clair" w:date="2022-05-13T10:58:00Z">
        <w:r w:rsidR="000D77B1">
          <w:rPr>
            <w:rFonts w:ascii="Times New Roman" w:hAnsi="Times New Roman" w:cs="Times New Roman"/>
            <w:lang w:val="en-CA"/>
          </w:rPr>
          <w:t xml:space="preserve">and </w:t>
        </w:r>
      </w:ins>
      <w:r>
        <w:rPr>
          <w:rFonts w:ascii="Times New Roman" w:hAnsi="Times New Roman" w:cs="Times New Roman"/>
          <w:lang w:val="en-CA"/>
        </w:rPr>
        <w:t>modified open land cover</w:t>
      </w:r>
      <w:ins w:id="634" w:author="Colleen Cassady St. Clair" w:date="2022-05-13T11:01:00Z">
        <w:r w:rsidR="000D77B1">
          <w:rPr>
            <w:rFonts w:ascii="Times New Roman" w:hAnsi="Times New Roman" w:cs="Times New Roman"/>
            <w:lang w:val="en-CA"/>
          </w:rPr>
          <w:t>;</w:t>
        </w:r>
      </w:ins>
      <w:del w:id="635" w:author="Colleen Cassady St. Clair" w:date="2022-05-13T11:01:00Z">
        <w:r w:rsidDel="000D77B1">
          <w:rPr>
            <w:rFonts w:ascii="Times New Roman" w:hAnsi="Times New Roman" w:cs="Times New Roman"/>
            <w:lang w:val="en-CA"/>
          </w:rPr>
          <w:delText>,</w:delText>
        </w:r>
      </w:del>
      <w:r>
        <w:rPr>
          <w:rFonts w:ascii="Times New Roman" w:hAnsi="Times New Roman" w:cs="Times New Roman"/>
          <w:lang w:val="en-CA"/>
        </w:rPr>
        <w:t xml:space="preserve"> </w:t>
      </w:r>
      <w:del w:id="636" w:author="Colleen Cassady St. Clair" w:date="2022-05-13T10:58:00Z">
        <w:r w:rsidDel="000D77B1">
          <w:rPr>
            <w:rFonts w:ascii="Times New Roman" w:hAnsi="Times New Roman" w:cs="Times New Roman"/>
            <w:lang w:val="en-CA"/>
          </w:rPr>
          <w:delText>as well as</w:delText>
        </w:r>
      </w:del>
      <w:ins w:id="637" w:author="Colleen Cassady St. Clair" w:date="2022-05-13T10:59:00Z">
        <w:r w:rsidR="000D77B1">
          <w:rPr>
            <w:rFonts w:ascii="Times New Roman" w:hAnsi="Times New Roman" w:cs="Times New Roman"/>
            <w:lang w:val="en-CA"/>
          </w:rPr>
          <w:t xml:space="preserve">over time </w:t>
        </w:r>
      </w:ins>
      <w:ins w:id="638" w:author="Colleen Cassady St. Clair" w:date="2022-05-13T10:58:00Z">
        <w:r w:rsidR="000D77B1">
          <w:rPr>
            <w:rFonts w:ascii="Times New Roman" w:hAnsi="Times New Roman" w:cs="Times New Roman"/>
            <w:lang w:val="en-CA"/>
          </w:rPr>
          <w:t>and</w:t>
        </w:r>
      </w:ins>
      <w:r>
        <w:rPr>
          <w:rFonts w:ascii="Times New Roman" w:hAnsi="Times New Roman" w:cs="Times New Roman"/>
          <w:lang w:val="en-CA"/>
        </w:rPr>
        <w:t xml:space="preserve"> during the dispersal season</w:t>
      </w:r>
      <w:ins w:id="639" w:author="Colleen Cassady St. Clair" w:date="2022-05-13T10:59:00Z">
        <w:r w:rsidR="000D77B1">
          <w:rPr>
            <w:rFonts w:ascii="Times New Roman" w:hAnsi="Times New Roman" w:cs="Times New Roman"/>
            <w:lang w:val="en-CA"/>
          </w:rPr>
          <w:t xml:space="preserve">; and </w:t>
        </w:r>
      </w:ins>
      <w:ins w:id="640" w:author="Colleen Cassady St. Clair" w:date="2022-05-13T11:02:00Z">
        <w:r w:rsidR="000D77B1">
          <w:rPr>
            <w:rFonts w:ascii="Times New Roman" w:hAnsi="Times New Roman" w:cs="Times New Roman"/>
            <w:lang w:val="en-CA"/>
          </w:rPr>
          <w:t>when reporters mentioned vulnerable individuals</w:t>
        </w:r>
      </w:ins>
      <w:r>
        <w:rPr>
          <w:rFonts w:ascii="Times New Roman" w:hAnsi="Times New Roman" w:cs="Times New Roman"/>
          <w:lang w:val="en-CA"/>
        </w:rPr>
        <w:t xml:space="preserve">. </w:t>
      </w:r>
      <w:del w:id="641" w:author="Colleen Cassady St. Clair" w:date="2022-05-13T10:59:00Z">
        <w:r w:rsidDel="000D77B1">
          <w:rPr>
            <w:rFonts w:ascii="Times New Roman" w:hAnsi="Times New Roman" w:cs="Times New Roman"/>
            <w:lang w:val="en-CA"/>
          </w:rPr>
          <w:delText>Most notably,</w:delText>
        </w:r>
      </w:del>
      <w:ins w:id="642" w:author="Colleen Cassady St. Clair" w:date="2022-05-13T10:59:00Z">
        <w:r w:rsidR="000D77B1">
          <w:rPr>
            <w:rFonts w:ascii="Times New Roman" w:hAnsi="Times New Roman" w:cs="Times New Roman"/>
            <w:lang w:val="en-CA"/>
          </w:rPr>
          <w:t xml:space="preserve">Both of </w:t>
        </w:r>
      </w:ins>
      <w:r>
        <w:rPr>
          <w:rFonts w:ascii="Times New Roman" w:hAnsi="Times New Roman" w:cs="Times New Roman"/>
          <w:lang w:val="en-CA"/>
        </w:rPr>
        <w:t xml:space="preserve"> boldness and human concern </w:t>
      </w:r>
      <w:del w:id="643" w:author="Colleen Cassady St. Clair" w:date="2022-05-13T10:59:00Z">
        <w:r w:rsidDel="000D77B1">
          <w:rPr>
            <w:rFonts w:ascii="Times New Roman" w:hAnsi="Times New Roman" w:cs="Times New Roman"/>
            <w:lang w:val="en-CA"/>
          </w:rPr>
          <w:delText xml:space="preserve">both </w:delText>
        </w:r>
      </w:del>
      <w:r>
        <w:rPr>
          <w:rFonts w:ascii="Times New Roman" w:hAnsi="Times New Roman" w:cs="Times New Roman"/>
          <w:lang w:val="en-CA"/>
        </w:rPr>
        <w:t xml:space="preserve">increased significantly from 2012 to 2021. </w:t>
      </w:r>
      <w:del w:id="644" w:author="Colleen Cassady St. Clair" w:date="2022-05-13T11:03:00Z">
        <w:r w:rsidDel="000D77B1">
          <w:rPr>
            <w:rFonts w:ascii="Times New Roman" w:hAnsi="Times New Roman" w:cs="Times New Roman"/>
            <w:lang w:val="en-CA"/>
          </w:rPr>
          <w:delText xml:space="preserve">Lastly, we identified several contextual variables that were strongly related to human-coyote conflict. Aggressive </w:delText>
        </w:r>
        <w:r w:rsidRPr="003A5E82" w:rsidDel="000D77B1">
          <w:rPr>
            <w:rFonts w:ascii="Times New Roman" w:hAnsi="Times New Roman" w:cs="Times New Roman"/>
            <w:lang w:val="en-CA"/>
          </w:rPr>
          <w:delText xml:space="preserve">coyote behaviour was more frequent when reports mentioned free-roaming cats and off-leash dogs, and while </w:delText>
        </w:r>
        <w:r w:rsidDel="000D77B1">
          <w:rPr>
            <w:rFonts w:ascii="Times New Roman" w:hAnsi="Times New Roman" w:cs="Times New Roman"/>
            <w:lang w:val="en-CA"/>
          </w:rPr>
          <w:delText xml:space="preserve">the presence of </w:delText>
        </w:r>
        <w:r w:rsidRPr="003A5E82" w:rsidDel="000D77B1">
          <w:rPr>
            <w:rFonts w:ascii="Times New Roman" w:hAnsi="Times New Roman" w:cs="Times New Roman"/>
            <w:lang w:val="en-CA"/>
          </w:rPr>
          <w:delText xml:space="preserve">children </w:delText>
        </w:r>
        <w:r w:rsidDel="000D77B1">
          <w:rPr>
            <w:rFonts w:ascii="Times New Roman" w:hAnsi="Times New Roman" w:cs="Times New Roman"/>
            <w:lang w:val="en-CA"/>
          </w:rPr>
          <w:delText>was</w:delText>
        </w:r>
        <w:r w:rsidRPr="003A5E82" w:rsidDel="000D77B1">
          <w:rPr>
            <w:rFonts w:ascii="Times New Roman" w:hAnsi="Times New Roman" w:cs="Times New Roman"/>
            <w:lang w:val="en-CA"/>
          </w:rPr>
          <w:delText xml:space="preserve"> not related to coyote boldness, the level of human concern was greatest when </w:delText>
        </w:r>
        <w:r w:rsidDel="000D77B1">
          <w:rPr>
            <w:rFonts w:ascii="Times New Roman" w:hAnsi="Times New Roman" w:cs="Times New Roman"/>
            <w:lang w:val="en-CA"/>
          </w:rPr>
          <w:delText xml:space="preserve">reports mentioned </w:delText>
        </w:r>
        <w:r w:rsidRPr="003A5E82" w:rsidDel="000D77B1">
          <w:rPr>
            <w:rFonts w:ascii="Times New Roman" w:hAnsi="Times New Roman" w:cs="Times New Roman"/>
            <w:lang w:val="en-CA"/>
          </w:rPr>
          <w:delText>children</w:delText>
        </w:r>
        <w:r w:rsidDel="000D77B1">
          <w:rPr>
            <w:rFonts w:ascii="Times New Roman" w:hAnsi="Times New Roman" w:cs="Times New Roman"/>
            <w:lang w:val="en-CA"/>
          </w:rPr>
          <w:delText xml:space="preserve"> and/or d</w:delText>
        </w:r>
        <w:r w:rsidRPr="003A5E82" w:rsidDel="000D77B1">
          <w:rPr>
            <w:rFonts w:ascii="Times New Roman" w:hAnsi="Times New Roman" w:cs="Times New Roman"/>
            <w:lang w:val="en-CA"/>
          </w:rPr>
          <w:delText>ogs</w:delText>
        </w:r>
        <w:r w:rsidDel="000D77B1">
          <w:rPr>
            <w:rFonts w:ascii="Times New Roman" w:hAnsi="Times New Roman" w:cs="Times New Roman"/>
            <w:lang w:val="en-CA"/>
          </w:rPr>
          <w:delText xml:space="preserve">. </w:delText>
        </w:r>
      </w:del>
    </w:p>
    <w:p w14:paraId="6C00FE11" w14:textId="77777777" w:rsidR="009D0CBA" w:rsidRPr="003A5E82" w:rsidRDefault="009D0CBA" w:rsidP="002E3223">
      <w:pPr>
        <w:spacing w:line="480" w:lineRule="auto"/>
        <w:rPr>
          <w:rFonts w:ascii="Times New Roman" w:hAnsi="Times New Roman" w:cs="Times New Roman"/>
          <w:lang w:val="en-CA"/>
        </w:rPr>
      </w:pPr>
    </w:p>
    <w:p w14:paraId="7D1FBDFF"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Spatiotemporal patterns in coyote boldness</w:t>
      </w:r>
    </w:p>
    <w:p w14:paraId="45C8C829" w14:textId="01DF727E"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We found that coyote boldness was higher in less-developed areas that were not naturally vegetated</w:t>
      </w:r>
      <w:ins w:id="645" w:author="Colleen Cassady St. Clair" w:date="2022-05-13T11:04:00Z">
        <w:r w:rsidR="00056824">
          <w:rPr>
            <w:rFonts w:ascii="Times New Roman" w:hAnsi="Times New Roman" w:cs="Times New Roman"/>
            <w:lang w:val="en-CA"/>
          </w:rPr>
          <w:t>, similar to what was described for open</w:t>
        </w:r>
      </w:ins>
      <w:ins w:id="646" w:author="Colleen Cassady St. Clair" w:date="2022-05-13T11:06:00Z">
        <w:r w:rsidR="00056824">
          <w:rPr>
            <w:rFonts w:ascii="Times New Roman" w:hAnsi="Times New Roman" w:cs="Times New Roman"/>
            <w:lang w:val="en-CA"/>
          </w:rPr>
          <w:t xml:space="preserve"> relative to natural</w:t>
        </w:r>
      </w:ins>
      <w:ins w:id="647" w:author="Colleen Cassady St. Clair" w:date="2022-05-13T11:04:00Z">
        <w:r w:rsidR="00056824">
          <w:rPr>
            <w:rFonts w:ascii="Times New Roman" w:hAnsi="Times New Roman" w:cs="Times New Roman"/>
            <w:lang w:val="en-CA"/>
          </w:rPr>
          <w:t xml:space="preserve"> areas in Denver, CO, (</w:t>
        </w:r>
      </w:ins>
      <w:proofErr w:type="spellStart"/>
      <w:del w:id="648" w:author="Colleen Cassady St. Clair" w:date="2022-05-13T11:04:00Z">
        <w:r w:rsidDel="00056824">
          <w:rPr>
            <w:rFonts w:ascii="Times New Roman" w:hAnsi="Times New Roman" w:cs="Times New Roman"/>
            <w:lang w:val="en-CA"/>
          </w:rPr>
          <w:delText xml:space="preserve">. </w:delText>
        </w:r>
      </w:del>
      <w:commentRangeStart w:id="649"/>
      <w:r w:rsidRPr="003A5E82">
        <w:rPr>
          <w:rFonts w:ascii="Times New Roman" w:hAnsi="Times New Roman" w:cs="Times New Roman"/>
          <w:lang w:val="en-CA"/>
        </w:rPr>
        <w:t>Poessel</w:t>
      </w:r>
      <w:commentRangeEnd w:id="649"/>
      <w:proofErr w:type="spellEnd"/>
      <w:r w:rsidR="00056824">
        <w:rPr>
          <w:rStyle w:val="CommentReference"/>
        </w:rPr>
        <w:commentReference w:id="649"/>
      </w:r>
      <w:r w:rsidRPr="003A5E82">
        <w:rPr>
          <w:rFonts w:ascii="Times New Roman" w:hAnsi="Times New Roman" w:cs="Times New Roman"/>
          <w:lang w:val="en-CA"/>
        </w:rPr>
        <w:t xml:space="preserve"> et al. </w:t>
      </w:r>
      <w:del w:id="650" w:author="Colleen Cassady St. Clair" w:date="2022-05-13T11:04:00Z">
        <w:r w:rsidRPr="003A5E82" w:rsidDel="00056824">
          <w:rPr>
            <w:rFonts w:ascii="Times New Roman" w:hAnsi="Times New Roman" w:cs="Times New Roman"/>
            <w:noProof/>
            <w:lang w:val="en-CA"/>
          </w:rPr>
          <w:delText>(</w:delText>
        </w:r>
      </w:del>
      <w:r w:rsidRPr="003A5E82">
        <w:rPr>
          <w:rFonts w:ascii="Times New Roman" w:hAnsi="Times New Roman" w:cs="Times New Roman"/>
          <w:noProof/>
          <w:lang w:val="en-CA"/>
        </w:rPr>
        <w:t>2013)</w:t>
      </w:r>
      <w:r w:rsidRPr="003A5E82">
        <w:rPr>
          <w:rFonts w:ascii="Times New Roman" w:hAnsi="Times New Roman" w:cs="Times New Roman"/>
          <w:lang w:val="en-CA"/>
        </w:rPr>
        <w:t xml:space="preserve"> </w:t>
      </w:r>
      <w:del w:id="651" w:author="Colleen Cassady St. Clair" w:date="2022-05-13T11:06:00Z">
        <w:r w:rsidDel="00056824">
          <w:rPr>
            <w:rFonts w:ascii="Times New Roman" w:hAnsi="Times New Roman" w:cs="Times New Roman"/>
            <w:lang w:val="en-CA"/>
          </w:rPr>
          <w:delText xml:space="preserve">have similarly </w:delText>
        </w:r>
        <w:r w:rsidRPr="003A5E82" w:rsidDel="00056824">
          <w:rPr>
            <w:rFonts w:ascii="Times New Roman" w:hAnsi="Times New Roman" w:cs="Times New Roman"/>
            <w:lang w:val="en-CA"/>
          </w:rPr>
          <w:delText xml:space="preserve">reported increased </w:delText>
        </w:r>
        <w:r w:rsidDel="00056824">
          <w:rPr>
            <w:rFonts w:ascii="Times New Roman" w:hAnsi="Times New Roman" w:cs="Times New Roman"/>
            <w:lang w:val="en-CA"/>
          </w:rPr>
          <w:delText>conflict-indicating</w:delText>
        </w:r>
        <w:r w:rsidRPr="003A5E82" w:rsidDel="00056824">
          <w:rPr>
            <w:rFonts w:ascii="Times New Roman" w:hAnsi="Times New Roman" w:cs="Times New Roman"/>
            <w:lang w:val="en-CA"/>
          </w:rPr>
          <w:delText xml:space="preserve"> </w:delText>
        </w:r>
        <w:r w:rsidDel="00056824">
          <w:rPr>
            <w:rFonts w:ascii="Times New Roman" w:hAnsi="Times New Roman" w:cs="Times New Roman"/>
            <w:lang w:val="en-CA"/>
          </w:rPr>
          <w:delText>interactions</w:delText>
        </w:r>
        <w:r w:rsidRPr="003A5E82" w:rsidDel="00056824">
          <w:rPr>
            <w:rFonts w:ascii="Times New Roman" w:hAnsi="Times New Roman" w:cs="Times New Roman"/>
            <w:lang w:val="en-CA"/>
          </w:rPr>
          <w:delText xml:space="preserve"> in open</w:delText>
        </w:r>
        <w:r w:rsidDel="00056824">
          <w:rPr>
            <w:rFonts w:ascii="Times New Roman" w:hAnsi="Times New Roman" w:cs="Times New Roman"/>
            <w:lang w:val="en-CA"/>
          </w:rPr>
          <w:delText xml:space="preserve"> areas</w:delText>
        </w:r>
        <w:r w:rsidRPr="003A5E82" w:rsidDel="00056824">
          <w:rPr>
            <w:rFonts w:ascii="Times New Roman" w:hAnsi="Times New Roman" w:cs="Times New Roman"/>
            <w:lang w:val="en-CA"/>
          </w:rPr>
          <w:delText xml:space="preserve"> </w:delText>
        </w:r>
        <w:r w:rsidDel="00056824">
          <w:rPr>
            <w:rFonts w:ascii="Times New Roman" w:hAnsi="Times New Roman" w:cs="Times New Roman"/>
            <w:lang w:val="en-CA"/>
          </w:rPr>
          <w:delText xml:space="preserve">relative to </w:delText>
        </w:r>
        <w:r w:rsidRPr="003A5E82" w:rsidDel="00056824">
          <w:rPr>
            <w:rFonts w:ascii="Times New Roman" w:hAnsi="Times New Roman" w:cs="Times New Roman"/>
            <w:lang w:val="en-CA"/>
          </w:rPr>
          <w:delText xml:space="preserve">natural areas </w:delText>
        </w:r>
        <w:r w:rsidDel="00056824">
          <w:rPr>
            <w:rFonts w:ascii="Times New Roman" w:hAnsi="Times New Roman" w:cs="Times New Roman"/>
            <w:lang w:val="en-CA"/>
          </w:rPr>
          <w:delText>of</w:delText>
        </w:r>
        <w:r w:rsidRPr="003A5E82" w:rsidDel="00056824">
          <w:rPr>
            <w:rFonts w:ascii="Times New Roman" w:hAnsi="Times New Roman" w:cs="Times New Roman"/>
            <w:lang w:val="en-CA"/>
          </w:rPr>
          <w:delText xml:space="preserve"> Denver, Colorado, and Wine et al. </w:delText>
        </w:r>
        <w:r w:rsidRPr="003A5E82" w:rsidDel="00056824">
          <w:rPr>
            <w:rFonts w:ascii="Times New Roman" w:hAnsi="Times New Roman" w:cs="Times New Roman"/>
            <w:noProof/>
            <w:lang w:val="en-CA"/>
          </w:rPr>
          <w:delText>(2015)</w:delText>
        </w:r>
        <w:r w:rsidRPr="003A5E82" w:rsidDel="00056824">
          <w:rPr>
            <w:rFonts w:ascii="Times New Roman" w:hAnsi="Times New Roman" w:cs="Times New Roman"/>
            <w:lang w:val="en-CA"/>
          </w:rPr>
          <w:delText xml:space="preserve"> found that coyote encounters were more likely in </w:delText>
        </w:r>
      </w:del>
      <w:r w:rsidRPr="003A5E82">
        <w:rPr>
          <w:rFonts w:ascii="Times New Roman" w:hAnsi="Times New Roman" w:cs="Times New Roman"/>
          <w:lang w:val="en-CA"/>
        </w:rPr>
        <w:t xml:space="preserve">managed clearings in </w:t>
      </w:r>
      <w:commentRangeStart w:id="652"/>
      <w:del w:id="653" w:author="Colleen Cassady St. Clair" w:date="2022-05-13T11:06:00Z">
        <w:r w:rsidRPr="003A5E82" w:rsidDel="00056824">
          <w:rPr>
            <w:rFonts w:ascii="Times New Roman" w:hAnsi="Times New Roman" w:cs="Times New Roman"/>
            <w:lang w:val="en-CA"/>
          </w:rPr>
          <w:delText>Mecklenburg</w:delText>
        </w:r>
      </w:del>
      <w:commentRangeEnd w:id="652"/>
      <w:r w:rsidR="00056824">
        <w:rPr>
          <w:rStyle w:val="CommentReference"/>
        </w:rPr>
        <w:commentReference w:id="652"/>
      </w:r>
      <w:del w:id="654" w:author="Colleen Cassady St. Clair" w:date="2022-05-13T11:06:00Z">
        <w:r w:rsidRPr="003A5E82" w:rsidDel="00056824">
          <w:rPr>
            <w:rFonts w:ascii="Times New Roman" w:hAnsi="Times New Roman" w:cs="Times New Roman"/>
            <w:lang w:val="en-CA"/>
          </w:rPr>
          <w:delText xml:space="preserve"> County, </w:delText>
        </w:r>
      </w:del>
      <w:r w:rsidRPr="003A5E82">
        <w:rPr>
          <w:rFonts w:ascii="Times New Roman" w:hAnsi="Times New Roman" w:cs="Times New Roman"/>
          <w:lang w:val="en-CA"/>
        </w:rPr>
        <w:t>North Carolina</w:t>
      </w:r>
      <w:ins w:id="655" w:author="Colleen Cassady St. Clair" w:date="2022-05-13T11:06:00Z">
        <w:r w:rsidR="00056824">
          <w:rPr>
            <w:rFonts w:ascii="Times New Roman" w:hAnsi="Times New Roman" w:cs="Times New Roman"/>
            <w:lang w:val="en-CA"/>
          </w:rPr>
          <w:t xml:space="preserve"> (Wine et al. 2015)</w:t>
        </w:r>
      </w:ins>
      <w:r w:rsidRPr="003A5E82">
        <w:rPr>
          <w:rFonts w:ascii="Times New Roman" w:hAnsi="Times New Roman" w:cs="Times New Roman"/>
          <w:lang w:val="en-CA"/>
        </w:rPr>
        <w:t xml:space="preserve">. </w:t>
      </w:r>
      <w:ins w:id="656" w:author="Colleen Cassady St. Clair" w:date="2022-05-13T11:07:00Z">
        <w:r w:rsidR="00056824">
          <w:rPr>
            <w:rFonts w:ascii="Times New Roman" w:hAnsi="Times New Roman" w:cs="Times New Roman"/>
            <w:lang w:val="en-CA"/>
          </w:rPr>
          <w:t>Collectively, t</w:t>
        </w:r>
      </w:ins>
      <w:del w:id="657" w:author="Colleen Cassady St. Clair" w:date="2022-05-13T11:07:00Z">
        <w:r w:rsidDel="00056824">
          <w:rPr>
            <w:rFonts w:ascii="Times New Roman" w:hAnsi="Times New Roman" w:cs="Times New Roman"/>
            <w:lang w:val="en-CA"/>
          </w:rPr>
          <w:delText>T</w:delText>
        </w:r>
      </w:del>
      <w:r>
        <w:rPr>
          <w:rFonts w:ascii="Times New Roman" w:hAnsi="Times New Roman" w:cs="Times New Roman"/>
          <w:lang w:val="en-CA"/>
        </w:rPr>
        <w:t xml:space="preserve">hese results </w:t>
      </w:r>
      <w:del w:id="658" w:author="Colleen Cassady St. Clair" w:date="2022-05-13T11:07:00Z">
        <w:r w:rsidDel="00056824">
          <w:rPr>
            <w:rFonts w:ascii="Times New Roman" w:hAnsi="Times New Roman" w:cs="Times New Roman"/>
            <w:lang w:val="en-CA"/>
          </w:rPr>
          <w:delText xml:space="preserve">collectively </w:delText>
        </w:r>
      </w:del>
      <w:r>
        <w:rPr>
          <w:rFonts w:ascii="Times New Roman" w:hAnsi="Times New Roman" w:cs="Times New Roman"/>
          <w:lang w:val="en-CA"/>
        </w:rPr>
        <w:t xml:space="preserve">suggest that human-coyote conflict in </w:t>
      </w:r>
      <w:commentRangeStart w:id="659"/>
      <w:del w:id="660" w:author="Colleen Cassady St. Clair" w:date="2022-05-13T11:07:00Z">
        <w:r w:rsidDel="00056824">
          <w:rPr>
            <w:rFonts w:ascii="Times New Roman" w:hAnsi="Times New Roman" w:cs="Times New Roman"/>
            <w:lang w:val="en-CA"/>
          </w:rPr>
          <w:delText>cities</w:delText>
        </w:r>
      </w:del>
      <w:commentRangeEnd w:id="659"/>
      <w:r w:rsidR="00056824">
        <w:rPr>
          <w:rStyle w:val="CommentReference"/>
        </w:rPr>
        <w:commentReference w:id="659"/>
      </w:r>
      <w:del w:id="661" w:author="Colleen Cassady St. Clair" w:date="2022-05-13T11:07:00Z">
        <w:r w:rsidDel="00056824">
          <w:rPr>
            <w:rFonts w:ascii="Times New Roman" w:hAnsi="Times New Roman" w:cs="Times New Roman"/>
            <w:lang w:val="en-CA"/>
          </w:rPr>
          <w:delText xml:space="preserve"> </w:delText>
        </w:r>
      </w:del>
      <w:r>
        <w:rPr>
          <w:rFonts w:ascii="Times New Roman" w:hAnsi="Times New Roman" w:cs="Times New Roman"/>
          <w:lang w:val="en-CA"/>
        </w:rPr>
        <w:t xml:space="preserve">is most </w:t>
      </w:r>
      <w:del w:id="662" w:author="Colleen Cassady St. Clair" w:date="2022-05-13T11:08:00Z">
        <w:r w:rsidDel="00056824">
          <w:rPr>
            <w:rFonts w:ascii="Times New Roman" w:hAnsi="Times New Roman" w:cs="Times New Roman"/>
            <w:lang w:val="en-CA"/>
          </w:rPr>
          <w:delText xml:space="preserve">prominent </w:delText>
        </w:r>
      </w:del>
      <w:ins w:id="663" w:author="Colleen Cassady St. Clair" w:date="2022-05-13T11:08:00Z">
        <w:r w:rsidR="00056824">
          <w:rPr>
            <w:rFonts w:ascii="Times New Roman" w:hAnsi="Times New Roman" w:cs="Times New Roman"/>
            <w:lang w:val="en-CA"/>
          </w:rPr>
          <w:t xml:space="preserve">prevalent </w:t>
        </w:r>
      </w:ins>
      <w:r>
        <w:rPr>
          <w:rFonts w:ascii="Times New Roman" w:hAnsi="Times New Roman" w:cs="Times New Roman"/>
          <w:lang w:val="en-CA"/>
        </w:rPr>
        <w:t>in spaces that are at the interface of natural and developed urban areas</w:t>
      </w:r>
      <w:ins w:id="664" w:author="Colleen Cassady St. Clair" w:date="2022-05-13T11:08:00Z">
        <w:r w:rsidR="00056824">
          <w:rPr>
            <w:rFonts w:ascii="Times New Roman" w:hAnsi="Times New Roman" w:cs="Times New Roman"/>
            <w:lang w:val="en-CA"/>
          </w:rPr>
          <w:t xml:space="preserve">. </w:t>
        </w:r>
      </w:ins>
      <w:ins w:id="665" w:author="Colleen Cassady St. Clair" w:date="2022-05-13T11:10:00Z">
        <w:r w:rsidR="00056824">
          <w:rPr>
            <w:rFonts w:ascii="Times New Roman" w:hAnsi="Times New Roman" w:cs="Times New Roman"/>
            <w:lang w:val="en-CA"/>
          </w:rPr>
          <w:t xml:space="preserve">Similar interfaces between peri-urban and rural or rural and wildland areas frequently </w:t>
        </w:r>
      </w:ins>
      <w:del w:id="666" w:author="Colleen Cassady St. Clair" w:date="2022-05-13T11:08:00Z">
        <w:r w:rsidDel="00056824">
          <w:rPr>
            <w:rFonts w:ascii="Times New Roman" w:hAnsi="Times New Roman" w:cs="Times New Roman"/>
            <w:lang w:val="en-CA"/>
          </w:rPr>
          <w:delText>,</w:delText>
        </w:r>
      </w:del>
      <w:del w:id="667" w:author="Colleen Cassady St. Clair" w:date="2022-05-13T11:10:00Z">
        <w:r w:rsidDel="00056824">
          <w:rPr>
            <w:rFonts w:ascii="Times New Roman" w:hAnsi="Times New Roman" w:cs="Times New Roman"/>
            <w:lang w:val="en-CA"/>
          </w:rPr>
          <w:delText xml:space="preserve"> and thus more similar to the peri-urban or rural environments where</w:delText>
        </w:r>
      </w:del>
      <w:ins w:id="668" w:author="Colleen Cassady St. Clair" w:date="2022-05-13T11:10:00Z">
        <w:r w:rsidR="00056824">
          <w:rPr>
            <w:rFonts w:ascii="Times New Roman" w:hAnsi="Times New Roman" w:cs="Times New Roman"/>
            <w:lang w:val="en-CA"/>
          </w:rPr>
          <w:t>concentrate</w:t>
        </w:r>
      </w:ins>
      <w:r>
        <w:rPr>
          <w:rFonts w:ascii="Times New Roman" w:hAnsi="Times New Roman" w:cs="Times New Roman"/>
          <w:lang w:val="en-CA"/>
        </w:rPr>
        <w:t xml:space="preserve"> human-wildlife conflicts </w:t>
      </w:r>
      <w:del w:id="669" w:author="Colleen Cassady St. Clair" w:date="2022-05-13T11:11:00Z">
        <w:r w:rsidDel="00056824">
          <w:rPr>
            <w:rFonts w:ascii="Times New Roman" w:hAnsi="Times New Roman" w:cs="Times New Roman"/>
            <w:lang w:val="en-CA"/>
          </w:rPr>
          <w:delText>are generally most common</w:delText>
        </w:r>
      </w:del>
      <w:ins w:id="670" w:author="Colleen Cassady St. Clair" w:date="2022-05-13T11:11:00Z">
        <w:r w:rsidR="00056824">
          <w:rPr>
            <w:rFonts w:ascii="Times New Roman" w:hAnsi="Times New Roman" w:cs="Times New Roman"/>
            <w:lang w:val="en-CA"/>
          </w:rPr>
          <w:t>in many other species</w:t>
        </w:r>
      </w:ins>
      <w:r>
        <w:rPr>
          <w:rFonts w:ascii="Times New Roman" w:hAnsi="Times New Roman" w:cs="Times New Roman"/>
          <w:lang w:val="en-CA"/>
        </w:rPr>
        <w:t xml:space="preserve"> </w:t>
      </w:r>
      <w:r>
        <w:rPr>
          <w:rFonts w:ascii="Times New Roman" w:hAnsi="Times New Roman" w:cs="Times New Roman"/>
          <w:noProof/>
          <w:lang w:val="en-CA"/>
        </w:rPr>
        <w:t>(König et al. 2020)</w:t>
      </w:r>
      <w:r>
        <w:rPr>
          <w:rFonts w:ascii="Times New Roman" w:hAnsi="Times New Roman" w:cs="Times New Roman"/>
          <w:lang w:val="en-CA"/>
        </w:rPr>
        <w:t xml:space="preserve">. </w:t>
      </w:r>
      <w:del w:id="671" w:author="Colleen Cassady St. Clair" w:date="2022-05-13T11:11:00Z">
        <w:r w:rsidDel="00056824">
          <w:rPr>
            <w:rFonts w:ascii="Times New Roman" w:hAnsi="Times New Roman" w:cs="Times New Roman"/>
            <w:lang w:val="en-CA"/>
          </w:rPr>
          <w:delText xml:space="preserve">This </w:delText>
        </w:r>
      </w:del>
      <w:ins w:id="672" w:author="Colleen Cassady St. Clair" w:date="2022-05-13T11:11:00Z">
        <w:r w:rsidR="00056824">
          <w:rPr>
            <w:rFonts w:ascii="Times New Roman" w:hAnsi="Times New Roman" w:cs="Times New Roman"/>
            <w:lang w:val="en-CA"/>
          </w:rPr>
          <w:t xml:space="preserve">The </w:t>
        </w:r>
      </w:ins>
      <w:r>
        <w:rPr>
          <w:rFonts w:ascii="Times New Roman" w:hAnsi="Times New Roman" w:cs="Times New Roman"/>
          <w:lang w:val="en-CA"/>
        </w:rPr>
        <w:t xml:space="preserve">pattern </w:t>
      </w:r>
      <w:ins w:id="673" w:author="Colleen Cassady St. Clair" w:date="2022-05-13T11:11:00Z">
        <w:r w:rsidR="00056824">
          <w:rPr>
            <w:rFonts w:ascii="Times New Roman" w:hAnsi="Times New Roman" w:cs="Times New Roman"/>
            <w:lang w:val="en-CA"/>
          </w:rPr>
          <w:t xml:space="preserve">we observed </w:t>
        </w:r>
      </w:ins>
      <w:r>
        <w:rPr>
          <w:rFonts w:ascii="Times New Roman" w:hAnsi="Times New Roman" w:cs="Times New Roman"/>
          <w:lang w:val="en-CA"/>
        </w:rPr>
        <w:t xml:space="preserve">may arise because </w:t>
      </w:r>
      <w:r w:rsidRPr="003A5E82">
        <w:rPr>
          <w:rFonts w:ascii="Times New Roman" w:hAnsi="Times New Roman" w:cs="Times New Roman"/>
          <w:lang w:val="en-CA"/>
        </w:rPr>
        <w:t xml:space="preserve">coyotes </w:t>
      </w:r>
      <w:r>
        <w:rPr>
          <w:rFonts w:ascii="Times New Roman" w:hAnsi="Times New Roman" w:cs="Times New Roman"/>
          <w:lang w:val="en-CA"/>
        </w:rPr>
        <w:t xml:space="preserve">in open areas </w:t>
      </w:r>
      <w:r w:rsidRPr="003A5E82">
        <w:rPr>
          <w:rFonts w:ascii="Times New Roman" w:hAnsi="Times New Roman" w:cs="Times New Roman"/>
          <w:lang w:val="en-CA"/>
        </w:rPr>
        <w:t xml:space="preserve">are visible </w:t>
      </w:r>
      <w:del w:id="674" w:author="Colleen Cassady St. Clair" w:date="2022-05-13T11:11:00Z">
        <w:r w:rsidRPr="003A5E82" w:rsidDel="00056824">
          <w:rPr>
            <w:rFonts w:ascii="Times New Roman" w:hAnsi="Times New Roman" w:cs="Times New Roman"/>
            <w:lang w:val="en-CA"/>
          </w:rPr>
          <w:delText xml:space="preserve">for </w:delText>
        </w:r>
      </w:del>
      <w:ins w:id="675" w:author="Colleen Cassady St. Clair" w:date="2022-05-13T11:11:00Z">
        <w:r w:rsidR="00056824">
          <w:rPr>
            <w:rFonts w:ascii="Times New Roman" w:hAnsi="Times New Roman" w:cs="Times New Roman"/>
            <w:lang w:val="en-CA"/>
          </w:rPr>
          <w:t>at</w:t>
        </w:r>
        <w:r w:rsidR="00056824" w:rsidRPr="003A5E82">
          <w:rPr>
            <w:rFonts w:ascii="Times New Roman" w:hAnsi="Times New Roman" w:cs="Times New Roman"/>
            <w:lang w:val="en-CA"/>
          </w:rPr>
          <w:t xml:space="preserve"> </w:t>
        </w:r>
      </w:ins>
      <w:del w:id="676" w:author="Colleen Cassady St. Clair" w:date="2022-05-13T11:11:00Z">
        <w:r w:rsidRPr="003A5E82" w:rsidDel="00056824">
          <w:rPr>
            <w:rFonts w:ascii="Times New Roman" w:hAnsi="Times New Roman" w:cs="Times New Roman"/>
            <w:lang w:val="en-CA"/>
          </w:rPr>
          <w:delText>longer</w:delText>
        </w:r>
      </w:del>
      <w:ins w:id="677" w:author="Colleen Cassady St. Clair" w:date="2022-05-13T11:11:00Z">
        <w:r w:rsidR="00056824">
          <w:rPr>
            <w:rFonts w:ascii="Times New Roman" w:hAnsi="Times New Roman" w:cs="Times New Roman"/>
            <w:lang w:val="en-CA"/>
          </w:rPr>
          <w:t>greater distances</w:t>
        </w:r>
      </w:ins>
      <w:r w:rsidRPr="003A5E82">
        <w:rPr>
          <w:rFonts w:ascii="Times New Roman" w:hAnsi="Times New Roman" w:cs="Times New Roman"/>
          <w:lang w:val="en-CA"/>
        </w:rPr>
        <w:t xml:space="preserve">, </w:t>
      </w:r>
      <w:r>
        <w:rPr>
          <w:rFonts w:ascii="Times New Roman" w:hAnsi="Times New Roman" w:cs="Times New Roman"/>
          <w:lang w:val="en-CA"/>
        </w:rPr>
        <w:t xml:space="preserve">and may </w:t>
      </w:r>
      <w:r w:rsidRPr="003A5E82">
        <w:rPr>
          <w:rFonts w:ascii="Times New Roman" w:hAnsi="Times New Roman" w:cs="Times New Roman"/>
          <w:lang w:val="en-CA"/>
        </w:rPr>
        <w:t>thus appear to be bolder</w:t>
      </w:r>
      <w:r>
        <w:rPr>
          <w:rFonts w:ascii="Times New Roman" w:hAnsi="Times New Roman" w:cs="Times New Roman"/>
          <w:lang w:val="en-CA"/>
        </w:rPr>
        <w:t>; alternatively,</w:t>
      </w:r>
      <w:r w:rsidRPr="003A5E82">
        <w:rPr>
          <w:rFonts w:ascii="Times New Roman" w:hAnsi="Times New Roman" w:cs="Times New Roman"/>
          <w:lang w:val="en-CA"/>
        </w:rPr>
        <w:t xml:space="preserve"> bolder animals </w:t>
      </w:r>
      <w:r>
        <w:rPr>
          <w:rFonts w:ascii="Times New Roman" w:hAnsi="Times New Roman" w:cs="Times New Roman"/>
          <w:lang w:val="en-CA"/>
        </w:rPr>
        <w:t>may be</w:t>
      </w:r>
      <w:r w:rsidRPr="003A5E82">
        <w:rPr>
          <w:rFonts w:ascii="Times New Roman" w:hAnsi="Times New Roman" w:cs="Times New Roman"/>
          <w:lang w:val="en-CA"/>
        </w:rPr>
        <w:t xml:space="preserve"> more likely to occupy areas with less vegetation cover, as has been reported </w:t>
      </w:r>
      <w:r>
        <w:rPr>
          <w:rFonts w:ascii="Times New Roman" w:hAnsi="Times New Roman" w:cs="Times New Roman"/>
          <w:lang w:val="en-CA"/>
        </w:rPr>
        <w:t>for</w:t>
      </w:r>
      <w:r w:rsidRPr="003A5E82">
        <w:rPr>
          <w:rFonts w:ascii="Times New Roman" w:hAnsi="Times New Roman" w:cs="Times New Roman"/>
          <w:lang w:val="en-CA"/>
        </w:rPr>
        <w:t xml:space="preserve"> brown bears </w:t>
      </w:r>
      <w:r>
        <w:rPr>
          <w:rFonts w:ascii="Times New Roman" w:hAnsi="Times New Roman" w:cs="Times New Roman"/>
          <w:noProof/>
          <w:lang w:val="en-CA"/>
        </w:rPr>
        <w:t>(</w:t>
      </w:r>
      <w:r w:rsidRPr="00EE2C2C">
        <w:rPr>
          <w:rFonts w:ascii="Times New Roman" w:hAnsi="Times New Roman" w:cs="Times New Roman"/>
          <w:i/>
          <w:iCs/>
          <w:noProof/>
          <w:lang w:val="en-CA"/>
        </w:rPr>
        <w:t>Ursus arctos</w:t>
      </w:r>
      <w:r>
        <w:rPr>
          <w:rFonts w:ascii="Times New Roman" w:hAnsi="Times New Roman" w:cs="Times New Roman"/>
          <w:noProof/>
          <w:lang w:val="en-CA"/>
        </w:rPr>
        <w:t>; Bombieri et al. 2021)</w:t>
      </w:r>
      <w:r w:rsidRPr="003A5E82">
        <w:rPr>
          <w:rFonts w:ascii="Times New Roman" w:hAnsi="Times New Roman" w:cs="Times New Roman"/>
          <w:lang w:val="en-CA"/>
        </w:rPr>
        <w:t>.</w:t>
      </w:r>
      <w:r>
        <w:rPr>
          <w:rFonts w:ascii="Times New Roman" w:hAnsi="Times New Roman" w:cs="Times New Roman"/>
          <w:lang w:val="en-CA"/>
        </w:rPr>
        <w:t xml:space="preserve"> </w:t>
      </w:r>
      <w:ins w:id="678" w:author="Colleen Cassady St. Clair" w:date="2022-05-13T11:11:00Z">
        <w:r w:rsidR="00056824">
          <w:rPr>
            <w:rFonts w:ascii="Times New Roman" w:hAnsi="Times New Roman" w:cs="Times New Roman"/>
            <w:lang w:val="en-CA"/>
          </w:rPr>
          <w:t>This behaviour might be expected of coyotes owing to their evolution in the arid southwest of the North A</w:t>
        </w:r>
      </w:ins>
      <w:ins w:id="679" w:author="Colleen Cassady St. Clair" w:date="2022-05-13T11:12:00Z">
        <w:r w:rsidR="00056824">
          <w:rPr>
            <w:rFonts w:ascii="Times New Roman" w:hAnsi="Times New Roman" w:cs="Times New Roman"/>
            <w:lang w:val="en-CA"/>
          </w:rPr>
          <w:t xml:space="preserve">merican continent (ref). </w:t>
        </w:r>
      </w:ins>
      <w:del w:id="680" w:author="Colleen Cassady St. Clair" w:date="2022-05-13T11:13:00Z">
        <w:r w:rsidDel="00056824">
          <w:rPr>
            <w:rFonts w:ascii="Times New Roman" w:hAnsi="Times New Roman" w:cs="Times New Roman"/>
            <w:lang w:val="en-CA"/>
          </w:rPr>
          <w:delText>We also found that o</w:delText>
        </w:r>
      </w:del>
      <w:ins w:id="681" w:author="Colleen Cassady St. Clair" w:date="2022-05-13T11:13:00Z">
        <w:r w:rsidR="00056824">
          <w:rPr>
            <w:rFonts w:ascii="Times New Roman" w:hAnsi="Times New Roman" w:cs="Times New Roman"/>
            <w:lang w:val="en-CA"/>
          </w:rPr>
          <w:t>O</w:t>
        </w:r>
      </w:ins>
      <w:r>
        <w:rPr>
          <w:rFonts w:ascii="Times New Roman" w:hAnsi="Times New Roman" w:cs="Times New Roman"/>
          <w:lang w:val="en-CA"/>
        </w:rPr>
        <w:t>ur spatial variables were most explanatory of boldness when measured at smaller spatial scales (</w:t>
      </w:r>
      <w:r w:rsidRPr="00E920DF">
        <w:rPr>
          <w:rFonts w:ascii="Times New Roman" w:hAnsi="Times New Roman" w:cs="Times New Roman"/>
          <w:lang w:val="en-CA"/>
        </w:rPr>
        <w:t xml:space="preserve">≤ </w:t>
      </w:r>
      <w:r>
        <w:rPr>
          <w:rFonts w:ascii="Times New Roman" w:hAnsi="Times New Roman" w:cs="Times New Roman"/>
          <w:lang w:val="en-CA"/>
        </w:rPr>
        <w:t xml:space="preserve">400 m radii from reports; Table 2 in Appendix 3), suggesting that boldness is </w:t>
      </w:r>
      <w:del w:id="682" w:author="Colleen Cassady St. Clair" w:date="2022-05-13T11:13:00Z">
        <w:r w:rsidDel="00056824">
          <w:rPr>
            <w:rFonts w:ascii="Times New Roman" w:hAnsi="Times New Roman" w:cs="Times New Roman"/>
            <w:lang w:val="en-CA"/>
          </w:rPr>
          <w:delText>more strongly</w:delText>
        </w:r>
      </w:del>
      <w:ins w:id="683" w:author="Colleen Cassady St. Clair" w:date="2022-05-13T11:13:00Z">
        <w:r w:rsidR="00056824">
          <w:rPr>
            <w:rFonts w:ascii="Times New Roman" w:hAnsi="Times New Roman" w:cs="Times New Roman"/>
            <w:lang w:val="en-CA"/>
          </w:rPr>
          <w:t xml:space="preserve">also </w:t>
        </w:r>
      </w:ins>
      <w:r>
        <w:rPr>
          <w:rFonts w:ascii="Times New Roman" w:hAnsi="Times New Roman" w:cs="Times New Roman"/>
          <w:lang w:val="en-CA"/>
        </w:rPr>
        <w:t xml:space="preserve"> driven by site-specific </w:t>
      </w:r>
      <w:r w:rsidRPr="003A5E82">
        <w:rPr>
          <w:rFonts w:ascii="Times New Roman" w:hAnsi="Times New Roman" w:cs="Times New Roman"/>
          <w:lang w:val="en-CA"/>
        </w:rPr>
        <w:t>factors</w:t>
      </w:r>
      <w:ins w:id="684" w:author="Colleen Cassady St. Clair" w:date="2022-05-13T11:13:00Z">
        <w:r w:rsidR="00B63014">
          <w:rPr>
            <w:rFonts w:ascii="Times New Roman" w:hAnsi="Times New Roman" w:cs="Times New Roman"/>
            <w:lang w:val="en-CA"/>
          </w:rPr>
          <w:t>,</w:t>
        </w:r>
      </w:ins>
      <w:r w:rsidRPr="003A5E82">
        <w:rPr>
          <w:rFonts w:ascii="Times New Roman" w:hAnsi="Times New Roman" w:cs="Times New Roman"/>
          <w:lang w:val="en-CA"/>
        </w:rPr>
        <w:t xml:space="preserve"> like </w:t>
      </w:r>
      <w:del w:id="685" w:author="Colleen Cassady St. Clair" w:date="2022-05-13T11:13:00Z">
        <w:r w:rsidRPr="003A5E82" w:rsidDel="00B63014">
          <w:rPr>
            <w:rFonts w:ascii="Times New Roman" w:hAnsi="Times New Roman" w:cs="Times New Roman"/>
            <w:lang w:val="en-CA"/>
          </w:rPr>
          <w:delText xml:space="preserve">the </w:delText>
        </w:r>
      </w:del>
      <w:r w:rsidRPr="003A5E82">
        <w:rPr>
          <w:rFonts w:ascii="Times New Roman" w:hAnsi="Times New Roman" w:cs="Times New Roman"/>
          <w:lang w:val="en-CA"/>
        </w:rPr>
        <w:t>proximity to vegetation cover, territorial boundaries, or dens</w:t>
      </w:r>
      <w:del w:id="686" w:author="Colleen Cassady St. Clair" w:date="2022-05-13T11:13:00Z">
        <w:r w:rsidRPr="003A5E82" w:rsidDel="00B63014">
          <w:rPr>
            <w:rFonts w:ascii="Times New Roman" w:hAnsi="Times New Roman" w:cs="Times New Roman"/>
            <w:lang w:val="en-CA"/>
          </w:rPr>
          <w:delText xml:space="preserve"> </w:delText>
        </w:r>
        <w:commentRangeStart w:id="687"/>
        <w:r w:rsidRPr="003A5E82" w:rsidDel="00B63014">
          <w:rPr>
            <w:rFonts w:ascii="Times New Roman" w:hAnsi="Times New Roman" w:cs="Times New Roman"/>
            <w:lang w:val="en-CA"/>
          </w:rPr>
          <w:delText>during</w:delText>
        </w:r>
      </w:del>
      <w:commentRangeEnd w:id="687"/>
      <w:r w:rsidR="00B63014">
        <w:rPr>
          <w:rStyle w:val="CommentReference"/>
        </w:rPr>
        <w:commentReference w:id="687"/>
      </w:r>
      <w:del w:id="688" w:author="Colleen Cassady St. Clair" w:date="2022-05-13T11:13:00Z">
        <w:r w:rsidRPr="003A5E82" w:rsidDel="00B63014">
          <w:rPr>
            <w:rFonts w:ascii="Times New Roman" w:hAnsi="Times New Roman" w:cs="Times New Roman"/>
            <w:lang w:val="en-CA"/>
          </w:rPr>
          <w:delText xml:space="preserve"> the pup rearing season</w:delText>
        </w:r>
      </w:del>
      <w:ins w:id="689" w:author="Colleen Cassady St. Clair" w:date="2022-05-13T11:13:00Z">
        <w:r w:rsidR="00B63014">
          <w:rPr>
            <w:rFonts w:ascii="Times New Roman" w:hAnsi="Times New Roman" w:cs="Times New Roman"/>
            <w:lang w:val="en-CA"/>
          </w:rPr>
          <w:t xml:space="preserve"> sites</w:t>
        </w:r>
      </w:ins>
      <w:r w:rsidRPr="003A5E82">
        <w:rPr>
          <w:rFonts w:ascii="Times New Roman" w:hAnsi="Times New Roman" w:cs="Times New Roman"/>
          <w:lang w:val="en-CA"/>
        </w:rPr>
        <w:t>.</w:t>
      </w:r>
    </w:p>
    <w:p w14:paraId="42B3B5B8" w14:textId="77777777" w:rsidR="009D0CBA" w:rsidRPr="003A5E82" w:rsidRDefault="009D0CBA" w:rsidP="002E3223">
      <w:pPr>
        <w:spacing w:line="480" w:lineRule="auto"/>
        <w:rPr>
          <w:lang w:val="en-CA"/>
        </w:rPr>
      </w:pPr>
    </w:p>
    <w:p w14:paraId="034F321C" w14:textId="7E86FFF4" w:rsidR="009D0CBA" w:rsidRDefault="00B63014" w:rsidP="002E3223">
      <w:pPr>
        <w:spacing w:line="480" w:lineRule="auto"/>
        <w:rPr>
          <w:rFonts w:ascii="Times New Roman" w:hAnsi="Times New Roman" w:cs="Times New Roman"/>
          <w:lang w:val="en-CA"/>
        </w:rPr>
      </w:pPr>
      <w:ins w:id="690" w:author="Colleen Cassady St. Clair" w:date="2022-05-13T11:14:00Z">
        <w:r>
          <w:rPr>
            <w:rFonts w:ascii="Times New Roman" w:hAnsi="Times New Roman" w:cs="Times New Roman"/>
            <w:lang w:val="en-CA"/>
          </w:rPr>
          <w:lastRenderedPageBreak/>
          <w:t>Seasonally, b</w:t>
        </w:r>
      </w:ins>
      <w:del w:id="691" w:author="Colleen Cassady St. Clair" w:date="2022-05-13T11:14:00Z">
        <w:r w:rsidR="009D0CBA" w:rsidRPr="003A5E82" w:rsidDel="00B63014">
          <w:rPr>
            <w:rFonts w:ascii="Times New Roman" w:hAnsi="Times New Roman" w:cs="Times New Roman"/>
            <w:lang w:val="en-CA"/>
          </w:rPr>
          <w:delText>B</w:delText>
        </w:r>
      </w:del>
      <w:r w:rsidR="009D0CBA" w:rsidRPr="003A5E82">
        <w:rPr>
          <w:rFonts w:ascii="Times New Roman" w:hAnsi="Times New Roman" w:cs="Times New Roman"/>
          <w:lang w:val="en-CA"/>
        </w:rPr>
        <w:t>oldness was</w:t>
      </w:r>
      <w:r w:rsidR="009D0CBA">
        <w:rPr>
          <w:rFonts w:ascii="Times New Roman" w:hAnsi="Times New Roman" w:cs="Times New Roman"/>
          <w:lang w:val="en-CA"/>
        </w:rPr>
        <w:t xml:space="preserve"> </w:t>
      </w:r>
      <w:del w:id="692" w:author="Colleen Cassady St. Clair" w:date="2022-05-13T11:14:00Z">
        <w:r w:rsidR="009D0CBA" w:rsidDel="00B63014">
          <w:rPr>
            <w:rFonts w:ascii="Times New Roman" w:hAnsi="Times New Roman" w:cs="Times New Roman"/>
            <w:lang w:val="en-CA"/>
          </w:rPr>
          <w:delText>also</w:delText>
        </w:r>
        <w:r w:rsidR="009D0CBA" w:rsidRPr="003A5E82" w:rsidDel="00B63014">
          <w:rPr>
            <w:rFonts w:ascii="Times New Roman" w:hAnsi="Times New Roman" w:cs="Times New Roman"/>
            <w:lang w:val="en-CA"/>
          </w:rPr>
          <w:delText xml:space="preserve"> </w:delText>
        </w:r>
      </w:del>
      <w:r w:rsidR="009D0CBA" w:rsidRPr="003A5E82">
        <w:rPr>
          <w:rFonts w:ascii="Times New Roman" w:hAnsi="Times New Roman" w:cs="Times New Roman"/>
          <w:lang w:val="en-CA"/>
        </w:rPr>
        <w:t>significantly more likely during the</w:t>
      </w:r>
      <w:r w:rsidR="009D0CBA">
        <w:rPr>
          <w:rFonts w:ascii="Times New Roman" w:hAnsi="Times New Roman" w:cs="Times New Roman"/>
          <w:lang w:val="en-CA"/>
        </w:rPr>
        <w:t xml:space="preserve"> summer</w:t>
      </w:r>
      <w:r w:rsidR="009D0CBA" w:rsidRPr="003A5E82">
        <w:rPr>
          <w:rFonts w:ascii="Times New Roman" w:hAnsi="Times New Roman" w:cs="Times New Roman"/>
          <w:lang w:val="en-CA"/>
        </w:rPr>
        <w:t xml:space="preserve"> pup rearing season,</w:t>
      </w:r>
      <w:r w:rsidR="009D0CBA">
        <w:rPr>
          <w:rFonts w:ascii="Times New Roman" w:hAnsi="Times New Roman" w:cs="Times New Roman"/>
          <w:lang w:val="en-CA"/>
        </w:rPr>
        <w:t xml:space="preserve"> which is </w:t>
      </w:r>
      <w:ins w:id="693" w:author="Colleen Cassady St. Clair" w:date="2022-05-13T11:14:00Z">
        <w:r>
          <w:rPr>
            <w:rFonts w:ascii="Times New Roman" w:hAnsi="Times New Roman" w:cs="Times New Roman"/>
            <w:lang w:val="en-CA"/>
          </w:rPr>
          <w:t xml:space="preserve">also </w:t>
        </w:r>
      </w:ins>
      <w:r w:rsidR="009D0CBA">
        <w:rPr>
          <w:rFonts w:ascii="Times New Roman" w:hAnsi="Times New Roman" w:cs="Times New Roman"/>
          <w:lang w:val="en-CA"/>
        </w:rPr>
        <w:t>consistent with</w:t>
      </w:r>
      <w:r w:rsidR="009D0CBA" w:rsidRPr="003A5E82">
        <w:rPr>
          <w:rFonts w:ascii="Times New Roman" w:hAnsi="Times New Roman" w:cs="Times New Roman"/>
          <w:lang w:val="en-CA"/>
        </w:rPr>
        <w:t xml:space="preserve"> </w:t>
      </w:r>
      <w:r w:rsidR="009D0CBA">
        <w:rPr>
          <w:rFonts w:ascii="Times New Roman" w:hAnsi="Times New Roman" w:cs="Times New Roman"/>
          <w:lang w:val="en-CA"/>
        </w:rPr>
        <w:t>other</w:t>
      </w:r>
      <w:r w:rsidR="009D0CBA" w:rsidRPr="003A5E82">
        <w:rPr>
          <w:rFonts w:ascii="Times New Roman" w:hAnsi="Times New Roman" w:cs="Times New Roman"/>
          <w:lang w:val="en-CA"/>
        </w:rPr>
        <w:t xml:space="preserve"> studies </w:t>
      </w:r>
      <w:r w:rsidR="009D0CBA">
        <w:rPr>
          <w:rFonts w:ascii="Times New Roman" w:hAnsi="Times New Roman" w:cs="Times New Roman"/>
          <w:noProof/>
          <w:lang w:val="en-CA"/>
        </w:rPr>
        <w:t>(White and Gehrt 2009, Lukasik and Alexander 2011)</w:t>
      </w:r>
      <w:r w:rsidR="009D0CBA" w:rsidRPr="003A5E82">
        <w:rPr>
          <w:rFonts w:ascii="Times New Roman" w:hAnsi="Times New Roman" w:cs="Times New Roman"/>
          <w:lang w:val="en-CA"/>
        </w:rPr>
        <w:t xml:space="preserve">. </w:t>
      </w:r>
      <w:del w:id="694" w:author="Colleen Cassady St. Clair" w:date="2022-05-13T11:15:00Z">
        <w:r w:rsidR="009D0CBA" w:rsidRPr="003A5E82" w:rsidDel="00B63014">
          <w:rPr>
            <w:rFonts w:ascii="Times New Roman" w:hAnsi="Times New Roman" w:cs="Times New Roman"/>
            <w:lang w:val="en-CA"/>
          </w:rPr>
          <w:delText xml:space="preserve">Of note, </w:delText>
        </w:r>
        <w:r w:rsidR="009D0CBA" w:rsidDel="00B63014">
          <w:rPr>
            <w:rFonts w:ascii="Times New Roman" w:hAnsi="Times New Roman" w:cs="Times New Roman"/>
            <w:lang w:val="en-CA"/>
          </w:rPr>
          <w:delText>f</w:delText>
        </w:r>
      </w:del>
      <w:ins w:id="695" w:author="Colleen Cassady St. Clair" w:date="2022-05-13T11:15:00Z">
        <w:r>
          <w:rPr>
            <w:rFonts w:ascii="Times New Roman" w:hAnsi="Times New Roman" w:cs="Times New Roman"/>
            <w:lang w:val="en-CA"/>
          </w:rPr>
          <w:t>The fact that f</w:t>
        </w:r>
      </w:ins>
      <w:r w:rsidR="009D0CBA">
        <w:rPr>
          <w:rFonts w:ascii="Times New Roman" w:hAnsi="Times New Roman" w:cs="Times New Roman"/>
          <w:lang w:val="en-CA"/>
        </w:rPr>
        <w:t>ewer reports were submitted during this period</w:t>
      </w:r>
      <w:ins w:id="696" w:author="Colleen Cassady St. Clair" w:date="2022-05-13T11:15:00Z">
        <w:r>
          <w:rPr>
            <w:rFonts w:ascii="Times New Roman" w:hAnsi="Times New Roman" w:cs="Times New Roman"/>
            <w:lang w:val="en-CA"/>
          </w:rPr>
          <w:t xml:space="preserve">, despite a time of greater outdoor activity by people in our study area, suggests </w:t>
        </w:r>
        <w:proofErr w:type="spellStart"/>
        <w:r>
          <w:rPr>
            <w:rFonts w:ascii="Times New Roman" w:hAnsi="Times New Roman" w:cs="Times New Roman"/>
            <w:lang w:val="en-CA"/>
          </w:rPr>
          <w:t>that</w:t>
        </w:r>
      </w:ins>
      <w:del w:id="697" w:author="Colleen Cassady St. Clair" w:date="2022-05-13T11:15:00Z">
        <w:r w:rsidR="009D0CBA" w:rsidDel="00B63014">
          <w:rPr>
            <w:rFonts w:ascii="Times New Roman" w:hAnsi="Times New Roman" w:cs="Times New Roman"/>
            <w:lang w:val="en-CA"/>
          </w:rPr>
          <w:delText xml:space="preserve">, </w:delText>
        </w:r>
        <w:r w:rsidR="009D0CBA" w:rsidRPr="003A5E82" w:rsidDel="00B63014">
          <w:rPr>
            <w:rFonts w:ascii="Times New Roman" w:hAnsi="Times New Roman" w:cs="Times New Roman"/>
            <w:lang w:val="en-CA"/>
          </w:rPr>
          <w:delText xml:space="preserve">indicating </w:delText>
        </w:r>
      </w:del>
      <w:r w:rsidR="009D0CBA" w:rsidRPr="003A5E82">
        <w:rPr>
          <w:rFonts w:ascii="Times New Roman" w:hAnsi="Times New Roman" w:cs="Times New Roman"/>
          <w:lang w:val="en-CA"/>
        </w:rPr>
        <w:t>that</w:t>
      </w:r>
      <w:proofErr w:type="spellEnd"/>
      <w:r w:rsidR="009D0CBA" w:rsidRPr="003A5E82">
        <w:rPr>
          <w:rFonts w:ascii="Times New Roman" w:hAnsi="Times New Roman" w:cs="Times New Roman"/>
          <w:lang w:val="en-CA"/>
        </w:rPr>
        <w:t xml:space="preserve"> coyotes </w:t>
      </w:r>
      <w:del w:id="698" w:author="Colleen Cassady St. Clair" w:date="2022-05-13T11:15:00Z">
        <w:r w:rsidR="009D0CBA" w:rsidRPr="003A5E82" w:rsidDel="00B63014">
          <w:rPr>
            <w:rFonts w:ascii="Times New Roman" w:hAnsi="Times New Roman" w:cs="Times New Roman"/>
            <w:lang w:val="en-CA"/>
          </w:rPr>
          <w:delText xml:space="preserve">likely </w:delText>
        </w:r>
      </w:del>
      <w:r w:rsidR="009D0CBA" w:rsidRPr="003A5E82">
        <w:rPr>
          <w:rFonts w:ascii="Times New Roman" w:hAnsi="Times New Roman" w:cs="Times New Roman"/>
          <w:lang w:val="en-CA"/>
        </w:rPr>
        <w:t xml:space="preserve">avoid humans </w:t>
      </w:r>
      <w:del w:id="699" w:author="Colleen Cassady St. Clair" w:date="2022-05-13T11:15:00Z">
        <w:r w:rsidR="009D0CBA" w:rsidRPr="003A5E82" w:rsidDel="00B63014">
          <w:rPr>
            <w:rFonts w:ascii="Times New Roman" w:hAnsi="Times New Roman" w:cs="Times New Roman"/>
            <w:lang w:val="en-CA"/>
          </w:rPr>
          <w:delText>and pets most strongly during this season</w:delText>
        </w:r>
      </w:del>
      <w:ins w:id="700" w:author="Colleen Cassady St. Clair" w:date="2022-05-13T11:15:00Z">
        <w:r>
          <w:rPr>
            <w:rFonts w:ascii="Times New Roman" w:hAnsi="Times New Roman" w:cs="Times New Roman"/>
            <w:lang w:val="en-CA"/>
          </w:rPr>
          <w:t>during pup rearing,</w:t>
        </w:r>
      </w:ins>
      <w:r w:rsidR="009D0CBA" w:rsidRPr="003A5E82">
        <w:rPr>
          <w:rFonts w:ascii="Times New Roman" w:hAnsi="Times New Roman" w:cs="Times New Roman"/>
          <w:lang w:val="en-CA"/>
        </w:rPr>
        <w:t xml:space="preserve"> but behave more aggressively when interactions </w:t>
      </w:r>
      <w:del w:id="701" w:author="Colleen Cassady St. Clair" w:date="2022-05-13T11:16:00Z">
        <w:r w:rsidR="009D0CBA" w:rsidRPr="003A5E82" w:rsidDel="00B63014">
          <w:rPr>
            <w:rFonts w:ascii="Times New Roman" w:hAnsi="Times New Roman" w:cs="Times New Roman"/>
            <w:lang w:val="en-CA"/>
          </w:rPr>
          <w:delText xml:space="preserve">do </w:delText>
        </w:r>
      </w:del>
      <w:r w:rsidR="009D0CBA" w:rsidRPr="003A5E82">
        <w:rPr>
          <w:rFonts w:ascii="Times New Roman" w:hAnsi="Times New Roman" w:cs="Times New Roman"/>
          <w:lang w:val="en-CA"/>
        </w:rPr>
        <w:t>occur</w:t>
      </w:r>
      <w:r w:rsidR="009D0CBA">
        <w:rPr>
          <w:rFonts w:ascii="Times New Roman" w:hAnsi="Times New Roman" w:cs="Times New Roman"/>
          <w:lang w:val="en-CA"/>
        </w:rPr>
        <w:t xml:space="preserve">. Aggression </w:t>
      </w:r>
      <w:ins w:id="702" w:author="Colleen Cassady St. Clair" w:date="2022-05-13T11:16:00Z">
        <w:r>
          <w:rPr>
            <w:rFonts w:ascii="Times New Roman" w:hAnsi="Times New Roman" w:cs="Times New Roman"/>
            <w:lang w:val="en-CA"/>
          </w:rPr>
          <w:t xml:space="preserve">by coyotes </w:t>
        </w:r>
      </w:ins>
      <w:r w:rsidR="009D0CBA">
        <w:rPr>
          <w:rFonts w:ascii="Times New Roman" w:hAnsi="Times New Roman" w:cs="Times New Roman"/>
          <w:lang w:val="en-CA"/>
        </w:rPr>
        <w:t xml:space="preserve">during the pup rearing season presumably reflects </w:t>
      </w:r>
      <w:del w:id="703" w:author="Colleen Cassady St. Clair" w:date="2022-05-13T11:16:00Z">
        <w:r w:rsidR="009D0CBA" w:rsidDel="00B63014">
          <w:rPr>
            <w:rFonts w:ascii="Times New Roman" w:hAnsi="Times New Roman" w:cs="Times New Roman"/>
            <w:lang w:val="en-CA"/>
          </w:rPr>
          <w:delText>coyotes defending their</w:delText>
        </w:r>
      </w:del>
      <w:ins w:id="704" w:author="Colleen Cassady St. Clair" w:date="2022-05-13T11:16:00Z">
        <w:r>
          <w:rPr>
            <w:rFonts w:ascii="Times New Roman" w:hAnsi="Times New Roman" w:cs="Times New Roman"/>
            <w:lang w:val="en-CA"/>
          </w:rPr>
          <w:t>defence of</w:t>
        </w:r>
      </w:ins>
      <w:r w:rsidR="009D0CBA">
        <w:rPr>
          <w:rFonts w:ascii="Times New Roman" w:hAnsi="Times New Roman" w:cs="Times New Roman"/>
          <w:lang w:val="en-CA"/>
        </w:rPr>
        <w:t xml:space="preserve"> </w:t>
      </w:r>
      <w:del w:id="705" w:author="Colleen Cassady St. Clair" w:date="2022-05-13T11:16:00Z">
        <w:r w:rsidR="009D0CBA" w:rsidDel="00B63014">
          <w:rPr>
            <w:rFonts w:ascii="Times New Roman" w:hAnsi="Times New Roman" w:cs="Times New Roman"/>
            <w:lang w:val="en-CA"/>
          </w:rPr>
          <w:delText xml:space="preserve">young </w:delText>
        </w:r>
      </w:del>
      <w:ins w:id="706" w:author="Colleen Cassady St. Clair" w:date="2022-05-13T11:16:00Z">
        <w:r>
          <w:rPr>
            <w:rFonts w:ascii="Times New Roman" w:hAnsi="Times New Roman" w:cs="Times New Roman"/>
            <w:lang w:val="en-CA"/>
          </w:rPr>
          <w:t xml:space="preserve">pups </w:t>
        </w:r>
      </w:ins>
      <w:r w:rsidR="009D0CBA">
        <w:rPr>
          <w:rFonts w:ascii="Times New Roman" w:hAnsi="Times New Roman" w:cs="Times New Roman"/>
          <w:lang w:val="en-CA"/>
        </w:rPr>
        <w:t xml:space="preserve">from perceived threats posed by </w:t>
      </w:r>
      <w:r w:rsidR="009D0CBA" w:rsidRPr="003A5E82">
        <w:rPr>
          <w:rFonts w:ascii="Times New Roman" w:hAnsi="Times New Roman" w:cs="Times New Roman"/>
          <w:lang w:val="en-CA"/>
        </w:rPr>
        <w:t xml:space="preserve">humans or dogs </w:t>
      </w:r>
      <w:r w:rsidR="009D0CBA">
        <w:rPr>
          <w:rFonts w:ascii="Times New Roman" w:hAnsi="Times New Roman" w:cs="Times New Roman"/>
          <w:noProof/>
          <w:lang w:val="en-CA"/>
        </w:rPr>
        <w:t>(Bombieri et al. 2018)</w:t>
      </w:r>
      <w:r w:rsidR="009D0CBA" w:rsidRPr="003A5E82">
        <w:rPr>
          <w:rFonts w:ascii="Times New Roman" w:hAnsi="Times New Roman" w:cs="Times New Roman"/>
          <w:lang w:val="en-CA"/>
        </w:rPr>
        <w:t xml:space="preserve">. </w:t>
      </w:r>
      <w:commentRangeStart w:id="707"/>
      <w:ins w:id="708" w:author="Colleen Cassady St. Clair" w:date="2022-05-13T11:16:00Z">
        <w:r>
          <w:rPr>
            <w:rFonts w:ascii="Times New Roman" w:hAnsi="Times New Roman" w:cs="Times New Roman"/>
            <w:lang w:val="en-CA"/>
          </w:rPr>
          <w:t>Many</w:t>
        </w:r>
      </w:ins>
      <w:commentRangeEnd w:id="707"/>
      <w:ins w:id="709" w:author="Colleen Cassady St. Clair" w:date="2022-05-13T11:17:00Z">
        <w:r>
          <w:rPr>
            <w:rStyle w:val="CommentReference"/>
          </w:rPr>
          <w:commentReference w:id="707"/>
        </w:r>
      </w:ins>
      <w:ins w:id="710" w:author="Colleen Cassady St. Clair" w:date="2022-05-13T11:16:00Z">
        <w:r>
          <w:rPr>
            <w:rFonts w:ascii="Times New Roman" w:hAnsi="Times New Roman" w:cs="Times New Roman"/>
            <w:lang w:val="en-CA"/>
          </w:rPr>
          <w:t xml:space="preserve"> reports described coyotes rushing out of cover to bite large dogs on their hamstrings, suggestive of defensive behaviour. </w:t>
        </w:r>
      </w:ins>
      <w:r w:rsidR="009D0CBA" w:rsidRPr="003A5E82">
        <w:rPr>
          <w:rFonts w:ascii="Times New Roman" w:hAnsi="Times New Roman" w:cs="Times New Roman"/>
          <w:lang w:val="en-CA"/>
        </w:rPr>
        <w:t>There were also more reports of cat depredations during the pup rearing season (29 of 50 total), probably caused by</w:t>
      </w:r>
      <w:r w:rsidR="009D0CBA">
        <w:rPr>
          <w:rFonts w:ascii="Times New Roman" w:hAnsi="Times New Roman" w:cs="Times New Roman"/>
          <w:lang w:val="en-CA"/>
        </w:rPr>
        <w:t xml:space="preserve"> a combination of</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coyotes seeking food for their pups and generally </w:t>
      </w:r>
      <w:r w:rsidR="009D0CBA" w:rsidRPr="003A5E82">
        <w:rPr>
          <w:rFonts w:ascii="Times New Roman" w:hAnsi="Times New Roman" w:cs="Times New Roman"/>
          <w:lang w:val="en-CA"/>
        </w:rPr>
        <w:t xml:space="preserve">greater numbers of free-roaming cats in </w:t>
      </w:r>
      <w:r w:rsidR="009D0CBA">
        <w:rPr>
          <w:rFonts w:ascii="Times New Roman" w:hAnsi="Times New Roman" w:cs="Times New Roman"/>
          <w:lang w:val="en-CA"/>
        </w:rPr>
        <w:t>the summer</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(Nation and St. Clair 2019)</w:t>
      </w:r>
      <w:r w:rsidR="009D0CBA" w:rsidRPr="003A5E82">
        <w:rPr>
          <w:rFonts w:ascii="Times New Roman" w:hAnsi="Times New Roman" w:cs="Times New Roman"/>
          <w:lang w:val="en-CA"/>
        </w:rPr>
        <w:t xml:space="preserve">. </w:t>
      </w:r>
    </w:p>
    <w:p w14:paraId="1041FC9E" w14:textId="77777777" w:rsidR="009D0CBA" w:rsidRDefault="009D0CBA" w:rsidP="002E3223">
      <w:pPr>
        <w:spacing w:line="480" w:lineRule="auto"/>
        <w:rPr>
          <w:rFonts w:ascii="Times New Roman" w:hAnsi="Times New Roman" w:cs="Times New Roman"/>
          <w:lang w:val="en-CA"/>
        </w:rPr>
      </w:pPr>
    </w:p>
    <w:p w14:paraId="4E8505D4" w14:textId="32BD26AC" w:rsidR="009D0CBA" w:rsidRPr="003A5E82" w:rsidRDefault="009D0CBA" w:rsidP="002E3223">
      <w:pPr>
        <w:spacing w:line="480" w:lineRule="auto"/>
        <w:rPr>
          <w:rFonts w:ascii="Times New Roman" w:hAnsi="Times New Roman" w:cs="Times New Roman"/>
          <w:lang w:val="en-CA"/>
        </w:rPr>
      </w:pPr>
      <w:r>
        <w:rPr>
          <w:rFonts w:ascii="Times New Roman" w:hAnsi="Times New Roman" w:cs="Times New Roman"/>
          <w:lang w:val="en-CA"/>
        </w:rPr>
        <w:t xml:space="preserve">Boldness during the pup rearing season was particularly associated with modified open areas, which </w:t>
      </w:r>
      <w:del w:id="711" w:author="Colleen Cassady St. Clair" w:date="2022-05-13T11:18:00Z">
        <w:r w:rsidDel="00B63014">
          <w:rPr>
            <w:rFonts w:ascii="Times New Roman" w:hAnsi="Times New Roman" w:cs="Times New Roman"/>
            <w:lang w:val="en-CA"/>
          </w:rPr>
          <w:delText xml:space="preserve">we attribute to </w:delText>
        </w:r>
        <w:commentRangeStart w:id="712"/>
        <w:r w:rsidDel="00B63014">
          <w:rPr>
            <w:rFonts w:ascii="Times New Roman" w:hAnsi="Times New Roman" w:cs="Times New Roman"/>
            <w:lang w:val="en-CA"/>
          </w:rPr>
          <w:delText>the</w:delText>
        </w:r>
      </w:del>
      <w:ins w:id="713" w:author="Colleen Cassady St. Clair" w:date="2022-05-13T11:18:00Z">
        <w:r w:rsidR="00B63014">
          <w:rPr>
            <w:rFonts w:ascii="Times New Roman" w:hAnsi="Times New Roman" w:cs="Times New Roman"/>
            <w:lang w:val="en-CA"/>
          </w:rPr>
          <w:t>may</w:t>
        </w:r>
        <w:commentRangeEnd w:id="712"/>
        <w:r w:rsidR="00B63014">
          <w:rPr>
            <w:rStyle w:val="CommentReference"/>
          </w:rPr>
          <w:commentReference w:id="712"/>
        </w:r>
        <w:r w:rsidR="00B63014">
          <w:rPr>
            <w:rFonts w:ascii="Times New Roman" w:hAnsi="Times New Roman" w:cs="Times New Roman"/>
            <w:lang w:val="en-CA"/>
          </w:rPr>
          <w:t xml:space="preserve"> have been associated with</w:t>
        </w:r>
      </w:ins>
      <w:r>
        <w:rPr>
          <w:rFonts w:ascii="Times New Roman" w:hAnsi="Times New Roman" w:cs="Times New Roman"/>
          <w:lang w:val="en-CA"/>
        </w:rPr>
        <w:t xml:space="preserve"> denning</w:t>
      </w:r>
      <w:r w:rsidRPr="003A5E82">
        <w:rPr>
          <w:rFonts w:ascii="Times New Roman" w:hAnsi="Times New Roman" w:cs="Times New Roman"/>
          <w:lang w:val="en-CA"/>
        </w:rPr>
        <w:t xml:space="preserve"> </w:t>
      </w:r>
      <w:del w:id="714" w:author="Colleen Cassady St. Clair" w:date="2022-05-13T11:18:00Z">
        <w:r w:rsidRPr="003A5E82" w:rsidDel="00B63014">
          <w:rPr>
            <w:rFonts w:ascii="Times New Roman" w:hAnsi="Times New Roman" w:cs="Times New Roman"/>
            <w:lang w:val="en-CA"/>
          </w:rPr>
          <w:delText xml:space="preserve">behaviour </w:delText>
        </w:r>
      </w:del>
      <w:ins w:id="715" w:author="Colleen Cassady St. Clair" w:date="2022-05-13T11:18:00Z">
        <w:r w:rsidR="00B63014">
          <w:rPr>
            <w:rFonts w:ascii="Times New Roman" w:hAnsi="Times New Roman" w:cs="Times New Roman"/>
            <w:lang w:val="en-CA"/>
          </w:rPr>
          <w:t>by</w:t>
        </w:r>
        <w:r w:rsidR="00B63014" w:rsidRPr="003A5E82">
          <w:rPr>
            <w:rFonts w:ascii="Times New Roman" w:hAnsi="Times New Roman" w:cs="Times New Roman"/>
            <w:lang w:val="en-CA"/>
          </w:rPr>
          <w:t xml:space="preserve"> </w:t>
        </w:r>
      </w:ins>
      <w:del w:id="716" w:author="Colleen Cassady St. Clair" w:date="2022-05-13T11:18:00Z">
        <w:r w:rsidRPr="003A5E82" w:rsidDel="00B63014">
          <w:rPr>
            <w:rFonts w:ascii="Times New Roman" w:hAnsi="Times New Roman" w:cs="Times New Roman"/>
            <w:lang w:val="en-CA"/>
          </w:rPr>
          <w:delText xml:space="preserve">of </w:delText>
        </w:r>
      </w:del>
      <w:r w:rsidRPr="003A5E82">
        <w:rPr>
          <w:rFonts w:ascii="Times New Roman" w:hAnsi="Times New Roman" w:cs="Times New Roman"/>
          <w:lang w:val="en-CA"/>
        </w:rPr>
        <w:t>coyotes in these areas</w:t>
      </w:r>
      <w:r>
        <w:rPr>
          <w:rFonts w:ascii="Times New Roman" w:hAnsi="Times New Roman" w:cs="Times New Roman"/>
          <w:lang w:val="en-CA"/>
        </w:rPr>
        <w:t>. Dens in modified open areas have less vegetative cover than dens in natural areas</w:t>
      </w:r>
      <w:ins w:id="717" w:author="Colleen Cassady St. Clair" w:date="2022-05-13T11:19:00Z">
        <w:r w:rsidR="00B63014">
          <w:rPr>
            <w:rFonts w:ascii="Times New Roman" w:hAnsi="Times New Roman" w:cs="Times New Roman"/>
            <w:lang w:val="en-CA"/>
          </w:rPr>
          <w:t>, which might reduce opportunities</w:t>
        </w:r>
      </w:ins>
      <w:ins w:id="718" w:author="Colleen Cassady St. Clair" w:date="2022-05-13T11:20:00Z">
        <w:r w:rsidR="00B63014">
          <w:rPr>
            <w:rFonts w:ascii="Times New Roman" w:hAnsi="Times New Roman" w:cs="Times New Roman"/>
            <w:lang w:val="en-CA"/>
          </w:rPr>
          <w:t xml:space="preserve"> </w:t>
        </w:r>
      </w:ins>
      <w:del w:id="719" w:author="Colleen Cassady St. Clair" w:date="2022-05-13T11:20:00Z">
        <w:r w:rsidDel="00B63014">
          <w:rPr>
            <w:rFonts w:ascii="Times New Roman" w:hAnsi="Times New Roman" w:cs="Times New Roman"/>
            <w:lang w:val="en-CA"/>
          </w:rPr>
          <w:delText xml:space="preserve">; less vegetative cover provides less opportunity </w:delText>
        </w:r>
      </w:del>
      <w:r>
        <w:rPr>
          <w:rFonts w:ascii="Times New Roman" w:hAnsi="Times New Roman" w:cs="Times New Roman"/>
          <w:lang w:val="en-CA"/>
        </w:rPr>
        <w:t>for avoidant behaviour</w:t>
      </w:r>
      <w:del w:id="720" w:author="Colleen Cassady St. Clair" w:date="2022-05-13T11:20:00Z">
        <w:r w:rsidDel="00B63014">
          <w:rPr>
            <w:rFonts w:ascii="Times New Roman" w:hAnsi="Times New Roman" w:cs="Times New Roman"/>
            <w:lang w:val="en-CA"/>
          </w:rPr>
          <w:delText>, so coyotes denning in these areas may become more aggressive</w:delText>
        </w:r>
      </w:del>
      <w:ins w:id="721" w:author="Colleen Cassady St. Clair" w:date="2022-05-13T11:20:00Z">
        <w:r w:rsidR="00B63014">
          <w:rPr>
            <w:rFonts w:ascii="Times New Roman" w:hAnsi="Times New Roman" w:cs="Times New Roman"/>
            <w:lang w:val="en-CA"/>
          </w:rPr>
          <w:t xml:space="preserve"> and increase defensive aggression</w:t>
        </w:r>
      </w:ins>
      <w:r>
        <w:rPr>
          <w:rFonts w:ascii="Times New Roman" w:hAnsi="Times New Roman" w:cs="Times New Roman"/>
          <w:lang w:val="en-CA"/>
        </w:rPr>
        <w:t xml:space="preserve">. Indeed, reports from natural areas were more likely to describe avoidance </w:t>
      </w:r>
      <w:r w:rsidRPr="003A5E82">
        <w:rPr>
          <w:rFonts w:ascii="Times New Roman" w:hAnsi="Times New Roman" w:cs="Times New Roman"/>
          <w:lang w:val="en-CA"/>
        </w:rPr>
        <w:t xml:space="preserve">(28.9%) </w:t>
      </w:r>
      <w:r>
        <w:rPr>
          <w:rFonts w:ascii="Times New Roman" w:hAnsi="Times New Roman" w:cs="Times New Roman"/>
          <w:lang w:val="en-CA"/>
        </w:rPr>
        <w:t xml:space="preserve">than aggression </w:t>
      </w:r>
      <w:r w:rsidRPr="003A5E82">
        <w:rPr>
          <w:rFonts w:ascii="Times New Roman" w:hAnsi="Times New Roman" w:cs="Times New Roman"/>
          <w:lang w:val="en-CA"/>
        </w:rPr>
        <w:t xml:space="preserve">(12.9 %) </w:t>
      </w:r>
      <w:r>
        <w:rPr>
          <w:rFonts w:ascii="Times New Roman" w:hAnsi="Times New Roman" w:cs="Times New Roman"/>
          <w:lang w:val="en-CA"/>
        </w:rPr>
        <w:t>relative to reports from</w:t>
      </w:r>
      <w:r w:rsidRPr="003A5E82">
        <w:rPr>
          <w:rFonts w:ascii="Times New Roman" w:hAnsi="Times New Roman" w:cs="Times New Roman"/>
          <w:lang w:val="en-CA"/>
        </w:rPr>
        <w:t xml:space="preserve"> modified open areas (20.3% avoidance and 20.7% aggression</w:t>
      </w:r>
      <w:r w:rsidR="00D9463D">
        <w:rPr>
          <w:rFonts w:ascii="Times New Roman" w:hAnsi="Times New Roman" w:cs="Times New Roman"/>
          <w:lang w:val="en-CA"/>
        </w:rPr>
        <w:t>; Table 1 in Appendix 2</w:t>
      </w:r>
      <w:r w:rsidRPr="003A5E82">
        <w:rPr>
          <w:rFonts w:ascii="Times New Roman" w:hAnsi="Times New Roman" w:cs="Times New Roman"/>
          <w:lang w:val="en-CA"/>
        </w:rPr>
        <w:t>)</w:t>
      </w:r>
      <w:r>
        <w:rPr>
          <w:rFonts w:ascii="Times New Roman" w:hAnsi="Times New Roman" w:cs="Times New Roman"/>
          <w:lang w:val="en-CA"/>
        </w:rPr>
        <w:t xml:space="preserve">. An alternative hypothesis is that </w:t>
      </w:r>
      <w:r w:rsidRPr="003A5E82">
        <w:rPr>
          <w:rFonts w:ascii="Times New Roman" w:hAnsi="Times New Roman" w:cs="Times New Roman"/>
          <w:lang w:val="en-CA"/>
        </w:rPr>
        <w:t>coyotes denning in more disturbed modified open areas</w:t>
      </w:r>
      <w:r>
        <w:rPr>
          <w:rFonts w:ascii="Times New Roman" w:hAnsi="Times New Roman" w:cs="Times New Roman"/>
          <w:lang w:val="en-CA"/>
        </w:rPr>
        <w:t xml:space="preserve"> may be more prone to </w:t>
      </w:r>
      <w:r w:rsidRPr="003A5E82">
        <w:rPr>
          <w:rFonts w:ascii="Times New Roman" w:hAnsi="Times New Roman" w:cs="Times New Roman"/>
          <w:lang w:val="en-CA"/>
        </w:rPr>
        <w:t>bold</w:t>
      </w:r>
      <w:r>
        <w:rPr>
          <w:rFonts w:ascii="Times New Roman" w:hAnsi="Times New Roman" w:cs="Times New Roman"/>
          <w:lang w:val="en-CA"/>
        </w:rPr>
        <w:t xml:space="preserve">ness </w:t>
      </w:r>
      <w:r w:rsidRPr="003A5E82">
        <w:rPr>
          <w:rFonts w:ascii="Times New Roman" w:hAnsi="Times New Roman" w:cs="Times New Roman"/>
          <w:lang w:val="en-CA"/>
        </w:rPr>
        <w:t xml:space="preserve">because of repeated exposure to humans and their pets in these areas </w:t>
      </w:r>
      <w:r>
        <w:rPr>
          <w:rFonts w:ascii="Times New Roman" w:hAnsi="Times New Roman" w:cs="Times New Roman"/>
          <w:noProof/>
          <w:lang w:val="en-CA"/>
        </w:rPr>
        <w:t>(Young et al. 2019)</w:t>
      </w:r>
      <w:r w:rsidRPr="003A5E82">
        <w:rPr>
          <w:rFonts w:ascii="Times New Roman" w:hAnsi="Times New Roman" w:cs="Times New Roman"/>
          <w:lang w:val="en-CA"/>
        </w:rPr>
        <w:t xml:space="preserve">. </w:t>
      </w:r>
      <w:r>
        <w:rPr>
          <w:rFonts w:ascii="Times New Roman" w:hAnsi="Times New Roman" w:cs="Times New Roman"/>
          <w:lang w:val="en-CA"/>
        </w:rPr>
        <w:t xml:space="preserve">In either case, our study </w:t>
      </w:r>
      <w:r>
        <w:rPr>
          <w:rFonts w:ascii="Times New Roman" w:hAnsi="Times New Roman" w:cs="Times New Roman"/>
          <w:lang w:val="en-CA"/>
        </w:rPr>
        <w:lastRenderedPageBreak/>
        <w:t xml:space="preserve">shows that coyote behaviour in modified open areas during the pup rearing season may often present a risk to the safety of humans and their pets. </w:t>
      </w:r>
    </w:p>
    <w:p w14:paraId="603D6AFC" w14:textId="77777777" w:rsidR="009D0CBA" w:rsidRDefault="009D0CBA" w:rsidP="002E3223">
      <w:pPr>
        <w:spacing w:line="480" w:lineRule="auto"/>
        <w:rPr>
          <w:rFonts w:ascii="Times New Roman" w:hAnsi="Times New Roman" w:cs="Times New Roman"/>
          <w:lang w:val="en-CA"/>
        </w:rPr>
      </w:pPr>
    </w:p>
    <w:p w14:paraId="6E3906C1" w14:textId="13AB95A8" w:rsidR="00DB040E" w:rsidRPr="003A5E82" w:rsidDel="00DB040E" w:rsidRDefault="009D0CBA" w:rsidP="00DB040E">
      <w:pPr>
        <w:spacing w:line="480" w:lineRule="auto"/>
        <w:rPr>
          <w:del w:id="722" w:author="Colleen Cassady St. Clair" w:date="2022-05-13T11:48:00Z"/>
          <w:moveTo w:id="723" w:author="Colleen Cassady St. Clair" w:date="2022-05-13T11:47:00Z"/>
          <w:rFonts w:ascii="Times New Roman" w:hAnsi="Times New Roman" w:cs="Times New Roman"/>
          <w:lang w:val="en-CA"/>
        </w:rPr>
      </w:pPr>
      <w:r>
        <w:rPr>
          <w:rFonts w:ascii="Times New Roman" w:hAnsi="Times New Roman" w:cs="Times New Roman"/>
          <w:lang w:val="en-CA"/>
        </w:rPr>
        <w:t>We additionally found that coyote boldness increased o</w:t>
      </w:r>
      <w:r w:rsidRPr="003A5E82">
        <w:rPr>
          <w:rFonts w:ascii="Times New Roman" w:hAnsi="Times New Roman" w:cs="Times New Roman"/>
          <w:lang w:val="en-CA"/>
        </w:rPr>
        <w:t>ver the 10-year report</w:t>
      </w:r>
      <w:r>
        <w:rPr>
          <w:rFonts w:ascii="Times New Roman" w:hAnsi="Times New Roman" w:cs="Times New Roman"/>
          <w:lang w:val="en-CA"/>
        </w:rPr>
        <w:t>ing period</w:t>
      </w:r>
      <w:r w:rsidRPr="003A5E82">
        <w:rPr>
          <w:rFonts w:ascii="Times New Roman" w:hAnsi="Times New Roman" w:cs="Times New Roman"/>
          <w:lang w:val="en-CA"/>
        </w:rPr>
        <w:t xml:space="preserve">, </w:t>
      </w:r>
      <w:del w:id="724" w:author="Colleen Cassady St. Clair" w:date="2022-05-13T11:52:00Z">
        <w:r w:rsidDel="000E2769">
          <w:rPr>
            <w:rFonts w:ascii="Times New Roman" w:hAnsi="Times New Roman" w:cs="Times New Roman"/>
            <w:lang w:val="en-CA"/>
          </w:rPr>
          <w:delText xml:space="preserve">in agreement </w:delText>
        </w:r>
      </w:del>
      <w:ins w:id="725" w:author="Colleen Cassady St. Clair" w:date="2022-05-13T11:52:00Z">
        <w:r w:rsidR="000E2769">
          <w:rPr>
            <w:rFonts w:ascii="Times New Roman" w:hAnsi="Times New Roman" w:cs="Times New Roman"/>
            <w:lang w:val="en-CA"/>
          </w:rPr>
          <w:t xml:space="preserve">potentially explaining the mechanism for </w:t>
        </w:r>
      </w:ins>
      <w:del w:id="726" w:author="Colleen Cassady St. Clair" w:date="2022-05-13T11:52:00Z">
        <w:r w:rsidDel="000E2769">
          <w:rPr>
            <w:rFonts w:ascii="Times New Roman" w:hAnsi="Times New Roman" w:cs="Times New Roman"/>
            <w:lang w:val="en-CA"/>
          </w:rPr>
          <w:delText xml:space="preserve">with </w:delText>
        </w:r>
      </w:del>
      <w:r>
        <w:rPr>
          <w:rFonts w:ascii="Times New Roman" w:hAnsi="Times New Roman" w:cs="Times New Roman"/>
          <w:lang w:val="en-CA"/>
        </w:rPr>
        <w:t xml:space="preserve">previous observations of increasing </w:t>
      </w:r>
      <w:del w:id="727" w:author="Colleen Cassady St. Clair" w:date="2022-05-13T11:49:00Z">
        <w:r w:rsidDel="000E2769">
          <w:rPr>
            <w:rFonts w:ascii="Times New Roman" w:hAnsi="Times New Roman" w:cs="Times New Roman"/>
            <w:lang w:val="en-CA"/>
          </w:rPr>
          <w:delText>human-coyote conflict across</w:delText>
        </w:r>
      </w:del>
      <w:ins w:id="728" w:author="Colleen Cassady St. Clair" w:date="2022-05-13T11:51:00Z">
        <w:r w:rsidR="000E2769">
          <w:rPr>
            <w:rFonts w:ascii="Times New Roman" w:hAnsi="Times New Roman" w:cs="Times New Roman"/>
            <w:lang w:val="en-CA"/>
          </w:rPr>
          <w:t xml:space="preserve"> </w:t>
        </w:r>
        <w:commentRangeStart w:id="729"/>
        <w:r w:rsidR="000E2769">
          <w:rPr>
            <w:rFonts w:ascii="Times New Roman" w:hAnsi="Times New Roman" w:cs="Times New Roman"/>
            <w:lang w:val="en-CA"/>
          </w:rPr>
          <w:t>coyote</w:t>
        </w:r>
      </w:ins>
      <w:commentRangeEnd w:id="729"/>
      <w:ins w:id="730" w:author="Colleen Cassady St. Clair" w:date="2022-05-13T11:52:00Z">
        <w:r w:rsidR="000E2769">
          <w:rPr>
            <w:rStyle w:val="CommentReference"/>
          </w:rPr>
          <w:commentReference w:id="729"/>
        </w:r>
      </w:ins>
      <w:ins w:id="731" w:author="Colleen Cassady St. Clair" w:date="2022-05-13T11:51:00Z">
        <w:r w:rsidR="000E2769">
          <w:rPr>
            <w:rFonts w:ascii="Times New Roman" w:hAnsi="Times New Roman" w:cs="Times New Roman"/>
            <w:lang w:val="en-CA"/>
          </w:rPr>
          <w:t xml:space="preserve"> </w:t>
        </w:r>
      </w:ins>
      <w:ins w:id="732" w:author="Colleen Cassady St. Clair" w:date="2022-05-13T11:49:00Z">
        <w:r w:rsidR="000E2769">
          <w:rPr>
            <w:rFonts w:ascii="Times New Roman" w:hAnsi="Times New Roman" w:cs="Times New Roman"/>
            <w:lang w:val="en-CA"/>
          </w:rPr>
          <w:t>attack</w:t>
        </w:r>
      </w:ins>
      <w:ins w:id="733" w:author="Colleen Cassady St. Clair" w:date="2022-05-13T11:51:00Z">
        <w:r w:rsidR="000E2769">
          <w:rPr>
            <w:rFonts w:ascii="Times New Roman" w:hAnsi="Times New Roman" w:cs="Times New Roman"/>
            <w:lang w:val="en-CA"/>
          </w:rPr>
          <w:t>s</w:t>
        </w:r>
      </w:ins>
      <w:r>
        <w:rPr>
          <w:rFonts w:ascii="Times New Roman" w:hAnsi="Times New Roman" w:cs="Times New Roman"/>
          <w:lang w:val="en-CA"/>
        </w:rPr>
        <w:t xml:space="preserve"> </w:t>
      </w:r>
      <w:ins w:id="734" w:author="Colleen Cassady St. Clair" w:date="2022-05-13T11:51:00Z">
        <w:r w:rsidR="000E2769">
          <w:rPr>
            <w:rFonts w:ascii="Times New Roman" w:hAnsi="Times New Roman" w:cs="Times New Roman"/>
            <w:lang w:val="en-CA"/>
          </w:rPr>
          <w:t xml:space="preserve">on people in </w:t>
        </w:r>
      </w:ins>
      <w:r w:rsidRPr="003A5E82">
        <w:rPr>
          <w:rFonts w:ascii="Times New Roman" w:hAnsi="Times New Roman" w:cs="Times New Roman"/>
          <w:lang w:val="en-CA"/>
        </w:rPr>
        <w:t xml:space="preserve">North America </w:t>
      </w:r>
      <w:r>
        <w:rPr>
          <w:rFonts w:ascii="Times New Roman" w:hAnsi="Times New Roman" w:cs="Times New Roman"/>
          <w:noProof/>
          <w:lang w:val="en-CA"/>
        </w:rPr>
        <w:t>(White and Gehrt 2009, Baker and Timm 2017)</w:t>
      </w:r>
      <w:ins w:id="735" w:author="Colleen Cassady St. Clair" w:date="2022-05-13T11:38:00Z">
        <w:r w:rsidR="00DB040E">
          <w:rPr>
            <w:rFonts w:ascii="Times New Roman" w:hAnsi="Times New Roman" w:cs="Times New Roman"/>
            <w:noProof/>
            <w:lang w:val="en-CA"/>
          </w:rPr>
          <w:t xml:space="preserve">. </w:t>
        </w:r>
      </w:ins>
      <w:moveToRangeStart w:id="736" w:author="Colleen Cassady St. Clair" w:date="2022-05-13T11:47:00Z" w:name="move103334883"/>
      <w:moveTo w:id="737" w:author="Colleen Cassady St. Clair" w:date="2022-05-13T11:47:00Z">
        <w:del w:id="738" w:author="Colleen Cassady St. Clair" w:date="2022-05-13T11:48:00Z">
          <w:r w:rsidR="00DB040E" w:rsidRPr="003A5E82" w:rsidDel="00DB040E">
            <w:rPr>
              <w:rFonts w:ascii="Times New Roman" w:hAnsi="Times New Roman" w:cs="Times New Roman"/>
              <w:lang w:val="en-CA"/>
            </w:rPr>
            <w:delText>We believe that our study is the first to measure an increase in</w:delText>
          </w:r>
        </w:del>
        <w:del w:id="739" w:author="Colleen Cassady St. Clair" w:date="2022-05-13T11:53:00Z">
          <w:r w:rsidR="00DB040E" w:rsidRPr="003A5E82" w:rsidDel="000E2769">
            <w:rPr>
              <w:rFonts w:ascii="Times New Roman" w:hAnsi="Times New Roman" w:cs="Times New Roman"/>
              <w:lang w:val="en-CA"/>
            </w:rPr>
            <w:delText xml:space="preserve"> coyote boldness </w:delText>
          </w:r>
        </w:del>
        <w:del w:id="740" w:author="Colleen Cassady St. Clair" w:date="2022-05-13T11:50:00Z">
          <w:r w:rsidR="00DB040E" w:rsidDel="000E2769">
            <w:rPr>
              <w:rFonts w:ascii="Times New Roman" w:hAnsi="Times New Roman" w:cs="Times New Roman"/>
              <w:lang w:val="en-CA"/>
            </w:rPr>
            <w:delText xml:space="preserve">using indirect methods </w:delText>
          </w:r>
        </w:del>
        <w:del w:id="741" w:author="Colleen Cassady St. Clair" w:date="2022-05-13T11:48:00Z">
          <w:r w:rsidR="00DB040E" w:rsidDel="00DB040E">
            <w:rPr>
              <w:rFonts w:ascii="Times New Roman" w:hAnsi="Times New Roman" w:cs="Times New Roman"/>
              <w:lang w:val="en-CA"/>
            </w:rPr>
            <w:delText>(i.e.,</w:delText>
          </w:r>
        </w:del>
        <w:del w:id="742" w:author="Colleen Cassady St. Clair" w:date="2022-05-13T11:53:00Z">
          <w:r w:rsidR="00DB040E" w:rsidDel="000E2769">
            <w:rPr>
              <w:rFonts w:ascii="Times New Roman" w:hAnsi="Times New Roman" w:cs="Times New Roman"/>
              <w:lang w:val="en-CA"/>
            </w:rPr>
            <w:delText xml:space="preserve"> public reports of coyote behaviours</w:delText>
          </w:r>
        </w:del>
        <w:del w:id="743" w:author="Colleen Cassady St. Clair" w:date="2022-05-13T11:48:00Z">
          <w:r w:rsidR="00DB040E" w:rsidDel="00DB040E">
            <w:rPr>
              <w:rFonts w:ascii="Times New Roman" w:hAnsi="Times New Roman" w:cs="Times New Roman"/>
              <w:lang w:val="en-CA"/>
            </w:rPr>
            <w:delText>)</w:delText>
          </w:r>
        </w:del>
        <w:del w:id="744" w:author="Colleen Cassady St. Clair" w:date="2022-05-13T11:53:00Z">
          <w:r w:rsidR="00DB040E" w:rsidDel="000E2769">
            <w:rPr>
              <w:rFonts w:ascii="Times New Roman" w:hAnsi="Times New Roman" w:cs="Times New Roman"/>
              <w:lang w:val="en-CA"/>
            </w:rPr>
            <w:delText xml:space="preserve"> rather than evaluations of coyote attacks </w:delText>
          </w:r>
        </w:del>
        <w:del w:id="745" w:author="Colleen Cassady St. Clair" w:date="2022-05-13T11:48:00Z">
          <w:r w:rsidR="00DB040E" w:rsidDel="00DB040E">
            <w:rPr>
              <w:rFonts w:ascii="Times New Roman" w:hAnsi="Times New Roman" w:cs="Times New Roman"/>
              <w:noProof/>
              <w:lang w:val="en-CA"/>
            </w:rPr>
            <w:delText>(Baker and Timm 2017)</w:delText>
          </w:r>
          <w:r w:rsidR="00DB040E" w:rsidDel="00DB040E">
            <w:rPr>
              <w:rFonts w:ascii="Times New Roman" w:hAnsi="Times New Roman" w:cs="Times New Roman"/>
              <w:lang w:val="en-CA"/>
            </w:rPr>
            <w:delText xml:space="preserve">. </w:delText>
          </w:r>
        </w:del>
      </w:moveTo>
    </w:p>
    <w:moveToRangeEnd w:id="736"/>
    <w:p w14:paraId="2F3E1EA3" w14:textId="6FFC9B9F" w:rsidR="009D0CBA" w:rsidRPr="003A5E82" w:rsidRDefault="009D0CBA" w:rsidP="002E3223">
      <w:pPr>
        <w:spacing w:line="480" w:lineRule="auto"/>
        <w:rPr>
          <w:rFonts w:ascii="Times New Roman" w:hAnsi="Times New Roman" w:cs="Times New Roman"/>
          <w:lang w:val="en-CA"/>
        </w:rPr>
      </w:pPr>
      <w:del w:id="746" w:author="Colleen Cassady St. Clair" w:date="2022-05-13T11:53:00Z">
        <w:r w:rsidRPr="003A5E82" w:rsidDel="000E2769">
          <w:rPr>
            <w:rFonts w:ascii="Times New Roman" w:hAnsi="Times New Roman" w:cs="Times New Roman"/>
            <w:lang w:val="en-CA"/>
          </w:rPr>
          <w:delText xml:space="preserve">. </w:delText>
        </w:r>
      </w:del>
      <w:ins w:id="747" w:author="Colleen Cassady St. Clair" w:date="2022-05-13T11:53:00Z">
        <w:r w:rsidR="000E2769">
          <w:rPr>
            <w:rFonts w:ascii="Times New Roman" w:hAnsi="Times New Roman" w:cs="Times New Roman"/>
            <w:lang w:val="en-CA"/>
          </w:rPr>
          <w:t>Both patterns</w:t>
        </w:r>
      </w:ins>
      <w:ins w:id="748" w:author="Colleen Cassady St. Clair" w:date="2022-05-13T11:40:00Z">
        <w:r w:rsidR="00DB040E">
          <w:rPr>
            <w:rFonts w:ascii="Times New Roman" w:hAnsi="Times New Roman" w:cs="Times New Roman"/>
            <w:lang w:val="en-CA"/>
          </w:rPr>
          <w:t xml:space="preserve"> may reflect the greater boldness of urban, relative to rural coyotes </w:t>
        </w:r>
      </w:ins>
      <w:ins w:id="749" w:author="Colleen Cassady St. Clair" w:date="2022-05-13T11:41:00Z">
        <w:r w:rsidR="00DB040E">
          <w:rPr>
            <w:rFonts w:ascii="Times New Roman" w:hAnsi="Times New Roman" w:cs="Times New Roman"/>
            <w:lang w:val="en-CA"/>
          </w:rPr>
          <w:t xml:space="preserve">that others have reported and attributed to </w:t>
        </w:r>
      </w:ins>
      <w:del w:id="750" w:author="Colleen Cassady St. Clair" w:date="2022-05-13T11:41:00Z">
        <w:r w:rsidDel="00DB040E">
          <w:rPr>
            <w:rFonts w:ascii="Times New Roman" w:hAnsi="Times New Roman" w:cs="Times New Roman"/>
            <w:lang w:val="en-CA"/>
          </w:rPr>
          <w:delText>Our</w:delText>
        </w:r>
        <w:r w:rsidRPr="003A5E82" w:rsidDel="00DB040E">
          <w:rPr>
            <w:rFonts w:ascii="Times New Roman" w:hAnsi="Times New Roman" w:cs="Times New Roman"/>
            <w:lang w:val="en-CA"/>
          </w:rPr>
          <w:delText xml:space="preserve"> findings align with recent</w:delText>
        </w:r>
        <w:r w:rsidDel="00DB040E">
          <w:rPr>
            <w:rFonts w:ascii="Times New Roman" w:hAnsi="Times New Roman" w:cs="Times New Roman"/>
            <w:lang w:val="en-CA"/>
          </w:rPr>
          <w:delText xml:space="preserve"> animal behaviour</w:delText>
        </w:r>
        <w:r w:rsidRPr="003A5E82" w:rsidDel="00DB040E">
          <w:rPr>
            <w:rFonts w:ascii="Times New Roman" w:hAnsi="Times New Roman" w:cs="Times New Roman"/>
            <w:lang w:val="en-CA"/>
          </w:rPr>
          <w:delText xml:space="preserve"> studies that have identified </w:delText>
        </w:r>
        <w:r w:rsidDel="00DB040E">
          <w:rPr>
            <w:rFonts w:ascii="Times New Roman" w:hAnsi="Times New Roman" w:cs="Times New Roman"/>
            <w:lang w:val="en-CA"/>
          </w:rPr>
          <w:delText>higher</w:delText>
        </w:r>
        <w:r w:rsidRPr="003A5E82" w:rsidDel="00DB040E">
          <w:rPr>
            <w:rFonts w:ascii="Times New Roman" w:hAnsi="Times New Roman" w:cs="Times New Roman"/>
            <w:lang w:val="en-CA"/>
          </w:rPr>
          <w:delText xml:space="preserve"> boldness in urban coyotes, possibly </w:delText>
        </w:r>
        <w:r w:rsidDel="00DB040E">
          <w:rPr>
            <w:rFonts w:ascii="Times New Roman" w:hAnsi="Times New Roman" w:cs="Times New Roman"/>
            <w:lang w:val="en-CA"/>
          </w:rPr>
          <w:delText>due to</w:delText>
        </w:r>
        <w:r w:rsidRPr="003A5E82" w:rsidDel="00DB040E">
          <w:rPr>
            <w:rFonts w:ascii="Times New Roman" w:hAnsi="Times New Roman" w:cs="Times New Roman"/>
            <w:lang w:val="en-CA"/>
          </w:rPr>
          <w:delText xml:space="preserve"> a reduction</w:delText>
        </w:r>
      </w:del>
      <w:r w:rsidRPr="003A5E82">
        <w:rPr>
          <w:rFonts w:ascii="Times New Roman" w:hAnsi="Times New Roman" w:cs="Times New Roman"/>
          <w:lang w:val="en-CA"/>
        </w:rPr>
        <w:t xml:space="preserve"> </w:t>
      </w:r>
      <w:del w:id="751" w:author="Colleen Cassady St. Clair" w:date="2022-05-13T11:41:00Z">
        <w:r w:rsidRPr="003A5E82" w:rsidDel="00DB040E">
          <w:rPr>
            <w:rFonts w:ascii="Times New Roman" w:hAnsi="Times New Roman" w:cs="Times New Roman"/>
            <w:lang w:val="en-CA"/>
          </w:rPr>
          <w:delText>in human</w:delText>
        </w:r>
      </w:del>
      <w:ins w:id="752" w:author="Colleen Cassady St. Clair" w:date="2022-05-13T11:41:00Z">
        <w:r w:rsidR="00DB040E">
          <w:rPr>
            <w:rFonts w:ascii="Times New Roman" w:hAnsi="Times New Roman" w:cs="Times New Roman"/>
            <w:lang w:val="en-CA"/>
          </w:rPr>
          <w:t>reduced</w:t>
        </w:r>
      </w:ins>
      <w:r w:rsidRPr="003A5E82">
        <w:rPr>
          <w:rFonts w:ascii="Times New Roman" w:hAnsi="Times New Roman" w:cs="Times New Roman"/>
          <w:lang w:val="en-CA"/>
        </w:rPr>
        <w:t xml:space="preserve"> persecution</w:t>
      </w:r>
      <w:ins w:id="753" w:author="Colleen Cassady St. Clair" w:date="2022-05-13T11:41:00Z">
        <w:r w:rsidR="00DB040E">
          <w:rPr>
            <w:rFonts w:ascii="Times New Roman" w:hAnsi="Times New Roman" w:cs="Times New Roman"/>
            <w:lang w:val="en-CA"/>
          </w:rPr>
          <w:t xml:space="preserve"> by people</w:t>
        </w:r>
      </w:ins>
      <w:r w:rsidRPr="003A5E82">
        <w:rPr>
          <w:rFonts w:ascii="Times New Roman" w:hAnsi="Times New Roman" w:cs="Times New Roman"/>
          <w:lang w:val="en-CA"/>
        </w:rPr>
        <w:t xml:space="preserve">, repeated benign interactions with </w:t>
      </w:r>
      <w:del w:id="754" w:author="Colleen Cassady St. Clair" w:date="2022-05-13T11:41:00Z">
        <w:r w:rsidRPr="003A5E82" w:rsidDel="00DB040E">
          <w:rPr>
            <w:rFonts w:ascii="Times New Roman" w:hAnsi="Times New Roman" w:cs="Times New Roman"/>
            <w:lang w:val="en-CA"/>
          </w:rPr>
          <w:delText>humans</w:delText>
        </w:r>
      </w:del>
      <w:ins w:id="755" w:author="Colleen Cassady St. Clair" w:date="2022-05-13T11:41:00Z">
        <w:r w:rsidR="00DB040E">
          <w:rPr>
            <w:rFonts w:ascii="Times New Roman" w:hAnsi="Times New Roman" w:cs="Times New Roman"/>
            <w:lang w:val="en-CA"/>
          </w:rPr>
          <w:t>them</w:t>
        </w:r>
      </w:ins>
      <w:r w:rsidRPr="003A5E82">
        <w:rPr>
          <w:rFonts w:ascii="Times New Roman" w:hAnsi="Times New Roman" w:cs="Times New Roman"/>
          <w:lang w:val="en-CA"/>
        </w:rPr>
        <w:t xml:space="preserve">, and </w:t>
      </w:r>
      <w:del w:id="756" w:author="Colleen Cassady St. Clair" w:date="2022-05-13T11:41:00Z">
        <w:r w:rsidRPr="003A5E82" w:rsidDel="00DB040E">
          <w:rPr>
            <w:rFonts w:ascii="Times New Roman" w:hAnsi="Times New Roman" w:cs="Times New Roman"/>
            <w:lang w:val="en-CA"/>
          </w:rPr>
          <w:delText xml:space="preserve">an increase in </w:delText>
        </w:r>
      </w:del>
      <w:r w:rsidRPr="003A5E82">
        <w:rPr>
          <w:rFonts w:ascii="Times New Roman" w:hAnsi="Times New Roman" w:cs="Times New Roman"/>
          <w:lang w:val="en-CA"/>
        </w:rPr>
        <w:t xml:space="preserve">access to anthropogenic food </w:t>
      </w:r>
      <w:r>
        <w:rPr>
          <w:rFonts w:ascii="Times New Roman" w:hAnsi="Times New Roman" w:cs="Times New Roman"/>
          <w:noProof/>
          <w:lang w:val="en-CA"/>
        </w:rPr>
        <w:t>(Breck et al. 2019, Young et al. 2019, Brooks et al. 2020)</w:t>
      </w:r>
      <w:r w:rsidRPr="003A5E82">
        <w:rPr>
          <w:rFonts w:ascii="Times New Roman" w:hAnsi="Times New Roman" w:cs="Times New Roman"/>
          <w:lang w:val="en-CA"/>
        </w:rPr>
        <w:t xml:space="preserve">. There is </w:t>
      </w:r>
      <w:del w:id="757" w:author="Colleen Cassady St. Clair" w:date="2022-05-13T11:53:00Z">
        <w:r w:rsidRPr="003A5E82" w:rsidDel="000E2769">
          <w:rPr>
            <w:rFonts w:ascii="Times New Roman" w:hAnsi="Times New Roman" w:cs="Times New Roman"/>
            <w:lang w:val="en-CA"/>
          </w:rPr>
          <w:delText xml:space="preserve">also </w:delText>
        </w:r>
      </w:del>
      <w:r w:rsidRPr="003A5E82">
        <w:rPr>
          <w:rFonts w:ascii="Times New Roman" w:hAnsi="Times New Roman" w:cs="Times New Roman"/>
          <w:lang w:val="en-CA"/>
        </w:rPr>
        <w:t xml:space="preserve">evidence that coyote boldness towards humans is passed from parents to offspring </w:t>
      </w:r>
      <w:r>
        <w:rPr>
          <w:rFonts w:ascii="Times New Roman" w:hAnsi="Times New Roman" w:cs="Times New Roman"/>
          <w:noProof/>
          <w:lang w:val="en-CA"/>
        </w:rPr>
        <w:t>(Schell et al. 2018)</w:t>
      </w:r>
      <w:ins w:id="758" w:author="Colleen Cassady St. Clair" w:date="2022-05-13T11:42:00Z">
        <w:r w:rsidR="00DB040E">
          <w:rPr>
            <w:rFonts w:ascii="Times New Roman" w:hAnsi="Times New Roman" w:cs="Times New Roman"/>
            <w:noProof/>
            <w:lang w:val="en-CA"/>
          </w:rPr>
          <w:t xml:space="preserve"> and increases with greater exposure to people (Young et al. 2019)</w:t>
        </w:r>
      </w:ins>
      <w:r w:rsidRPr="003A5E82">
        <w:rPr>
          <w:rFonts w:ascii="Times New Roman" w:hAnsi="Times New Roman" w:cs="Times New Roman"/>
          <w:lang w:val="en-CA"/>
        </w:rPr>
        <w:t xml:space="preserve">, </w:t>
      </w:r>
      <w:del w:id="759" w:author="Colleen Cassady St. Clair" w:date="2022-05-13T11:42:00Z">
        <w:r w:rsidRPr="003A5E82" w:rsidDel="00DB040E">
          <w:rPr>
            <w:rFonts w:ascii="Times New Roman" w:hAnsi="Times New Roman" w:cs="Times New Roman"/>
            <w:lang w:val="en-CA"/>
          </w:rPr>
          <w:delText xml:space="preserve">which </w:delText>
        </w:r>
      </w:del>
      <w:ins w:id="760" w:author="Colleen Cassady St. Clair" w:date="2022-05-13T11:42:00Z">
        <w:r w:rsidR="00DB040E">
          <w:rPr>
            <w:rFonts w:ascii="Times New Roman" w:hAnsi="Times New Roman" w:cs="Times New Roman"/>
            <w:lang w:val="en-CA"/>
          </w:rPr>
          <w:t>both of which</w:t>
        </w:r>
        <w:r w:rsidR="00DB040E" w:rsidRPr="003A5E82">
          <w:rPr>
            <w:rFonts w:ascii="Times New Roman" w:hAnsi="Times New Roman" w:cs="Times New Roman"/>
            <w:lang w:val="en-CA"/>
          </w:rPr>
          <w:t xml:space="preserve"> </w:t>
        </w:r>
      </w:ins>
      <w:r w:rsidRPr="003A5E82">
        <w:rPr>
          <w:rFonts w:ascii="Times New Roman" w:hAnsi="Times New Roman" w:cs="Times New Roman"/>
          <w:lang w:val="en-CA"/>
        </w:rPr>
        <w:t>could</w:t>
      </w:r>
      <w:r>
        <w:rPr>
          <w:rFonts w:ascii="Times New Roman" w:hAnsi="Times New Roman" w:cs="Times New Roman"/>
          <w:lang w:val="en-CA"/>
        </w:rPr>
        <w:t xml:space="preserve"> increase coyote boldness over time </w:t>
      </w:r>
      <w:del w:id="761" w:author="Colleen Cassady St. Clair" w:date="2022-05-13T11:43:00Z">
        <w:r w:rsidDel="00DB040E">
          <w:rPr>
            <w:rFonts w:ascii="Times New Roman" w:hAnsi="Times New Roman" w:cs="Times New Roman"/>
            <w:lang w:val="en-CA"/>
          </w:rPr>
          <w:delText xml:space="preserve">and thereby </w:delText>
        </w:r>
      </w:del>
      <w:ins w:id="762" w:author="Colleen Cassady St. Clair" w:date="2022-05-13T11:43:00Z">
        <w:r w:rsidR="00DB040E">
          <w:rPr>
            <w:rFonts w:ascii="Times New Roman" w:hAnsi="Times New Roman" w:cs="Times New Roman"/>
            <w:lang w:val="en-CA"/>
          </w:rPr>
          <w:t xml:space="preserve">to </w:t>
        </w:r>
      </w:ins>
      <w:r w:rsidRPr="003A5E82">
        <w:rPr>
          <w:rFonts w:ascii="Times New Roman" w:hAnsi="Times New Roman" w:cs="Times New Roman"/>
          <w:lang w:val="en-CA"/>
        </w:rPr>
        <w:t xml:space="preserve">accelerate </w:t>
      </w:r>
      <w:del w:id="763" w:author="Colleen Cassady St. Clair" w:date="2022-05-13T11:43:00Z">
        <w:r w:rsidRPr="003A5E82" w:rsidDel="00DB040E">
          <w:rPr>
            <w:rFonts w:ascii="Times New Roman" w:hAnsi="Times New Roman" w:cs="Times New Roman"/>
            <w:lang w:val="en-CA"/>
          </w:rPr>
          <w:delText xml:space="preserve">the increase in </w:delText>
        </w:r>
      </w:del>
      <w:r w:rsidRPr="003A5E82">
        <w:rPr>
          <w:rFonts w:ascii="Times New Roman" w:hAnsi="Times New Roman" w:cs="Times New Roman"/>
          <w:lang w:val="en-CA"/>
        </w:rPr>
        <w:t xml:space="preserve">boldness-driven conflict. </w:t>
      </w:r>
      <w:del w:id="764" w:author="Colleen Cassady St. Clair" w:date="2022-05-13T11:43:00Z">
        <w:r w:rsidRPr="003A5E82" w:rsidDel="00DB040E">
          <w:rPr>
            <w:rFonts w:ascii="Times New Roman" w:hAnsi="Times New Roman" w:cs="Times New Roman"/>
            <w:lang w:val="en-CA"/>
          </w:rPr>
          <w:delText>Furthermore</w:delText>
        </w:r>
      </w:del>
      <w:ins w:id="765" w:author="Colleen Cassady St. Clair" w:date="2022-05-13T11:43:00Z">
        <w:r w:rsidR="00DB040E">
          <w:rPr>
            <w:rFonts w:ascii="Times New Roman" w:hAnsi="Times New Roman" w:cs="Times New Roman"/>
            <w:lang w:val="en-CA"/>
          </w:rPr>
          <w:t xml:space="preserve">Separate from these </w:t>
        </w:r>
      </w:ins>
      <w:ins w:id="766" w:author="Colleen Cassady St. Clair" w:date="2022-05-13T11:44:00Z">
        <w:r w:rsidR="00DB040E">
          <w:rPr>
            <w:rFonts w:ascii="Times New Roman" w:hAnsi="Times New Roman" w:cs="Times New Roman"/>
            <w:lang w:val="en-CA"/>
          </w:rPr>
          <w:t>interactions with people</w:t>
        </w:r>
      </w:ins>
      <w:r w:rsidRPr="003A5E82">
        <w:rPr>
          <w:rFonts w:ascii="Times New Roman" w:hAnsi="Times New Roman" w:cs="Times New Roman"/>
          <w:lang w:val="en-CA"/>
        </w:rPr>
        <w:t>, higher coyote population density within cities may</w:t>
      </w:r>
      <w:r>
        <w:rPr>
          <w:rFonts w:ascii="Times New Roman" w:hAnsi="Times New Roman" w:cs="Times New Roman"/>
          <w:lang w:val="en-CA"/>
        </w:rPr>
        <w:t xml:space="preserve"> lead to</w:t>
      </w:r>
      <w:r w:rsidRPr="003A5E82">
        <w:rPr>
          <w:rFonts w:ascii="Times New Roman" w:hAnsi="Times New Roman" w:cs="Times New Roman"/>
          <w:lang w:val="en-CA"/>
        </w:rPr>
        <w:t xml:space="preserve"> intraspecific competition that favours bolder individuals </w:t>
      </w:r>
      <w:r>
        <w:rPr>
          <w:rFonts w:ascii="Times New Roman" w:hAnsi="Times New Roman" w:cs="Times New Roman"/>
          <w:noProof/>
          <w:lang w:val="en-CA"/>
        </w:rPr>
        <w:t>(Bateman and Fleming 2012)</w:t>
      </w:r>
      <w:r w:rsidRPr="003A5E82">
        <w:rPr>
          <w:rFonts w:ascii="Times New Roman" w:hAnsi="Times New Roman" w:cs="Times New Roman"/>
          <w:lang w:val="en-CA"/>
        </w:rPr>
        <w:t>.</w:t>
      </w:r>
      <w:ins w:id="767" w:author="Colleen Cassady St. Clair" w:date="2022-05-13T11:44:00Z">
        <w:r w:rsidR="00DB040E">
          <w:rPr>
            <w:rFonts w:ascii="Times New Roman" w:hAnsi="Times New Roman" w:cs="Times New Roman"/>
            <w:lang w:val="en-CA"/>
          </w:rPr>
          <w:t xml:space="preserve"> A similar mechanism has been described in brown bears, in which tolerance for </w:t>
        </w:r>
      </w:ins>
      <w:ins w:id="768" w:author="Colleen Cassady St. Clair" w:date="2022-05-13T11:45:00Z">
        <w:r w:rsidR="00DB040E">
          <w:rPr>
            <w:rFonts w:ascii="Times New Roman" w:hAnsi="Times New Roman" w:cs="Times New Roman"/>
            <w:lang w:val="en-CA"/>
          </w:rPr>
          <w:t xml:space="preserve">proximity of </w:t>
        </w:r>
      </w:ins>
      <w:ins w:id="769" w:author="Colleen Cassady St. Clair" w:date="2022-05-13T11:44:00Z">
        <w:r w:rsidR="00DB040E">
          <w:rPr>
            <w:rFonts w:ascii="Times New Roman" w:hAnsi="Times New Roman" w:cs="Times New Roman"/>
            <w:lang w:val="en-CA"/>
          </w:rPr>
          <w:t xml:space="preserve">conspecifics </w:t>
        </w:r>
      </w:ins>
      <w:ins w:id="770" w:author="Colleen Cassady St. Clair" w:date="2022-05-13T11:45:00Z">
        <w:r w:rsidR="00DB040E">
          <w:rPr>
            <w:rFonts w:ascii="Times New Roman" w:hAnsi="Times New Roman" w:cs="Times New Roman"/>
            <w:lang w:val="en-CA"/>
          </w:rPr>
          <w:t>in dense populations spills over to greater tolerance of people (</w:t>
        </w:r>
        <w:commentRangeStart w:id="771"/>
        <w:r w:rsidR="00DB040E">
          <w:rPr>
            <w:rFonts w:ascii="Times New Roman" w:hAnsi="Times New Roman" w:cs="Times New Roman"/>
            <w:lang w:val="en-CA"/>
          </w:rPr>
          <w:t>Herrero</w:t>
        </w:r>
        <w:commentRangeEnd w:id="771"/>
        <w:r w:rsidR="00DB040E">
          <w:rPr>
            <w:rStyle w:val="CommentReference"/>
          </w:rPr>
          <w:commentReference w:id="771"/>
        </w:r>
        <w:r w:rsidR="00DB040E">
          <w:rPr>
            <w:rFonts w:ascii="Times New Roman" w:hAnsi="Times New Roman" w:cs="Times New Roman"/>
            <w:lang w:val="en-CA"/>
          </w:rPr>
          <w:t xml:space="preserve"> et al. 2005) </w:t>
        </w:r>
      </w:ins>
      <w:r>
        <w:rPr>
          <w:rFonts w:ascii="Times New Roman" w:hAnsi="Times New Roman" w:cs="Times New Roman"/>
          <w:lang w:val="en-CA"/>
        </w:rPr>
        <w:t xml:space="preserve"> Our top ordinal regression models did not include any interactions between spatial variables and year, suggesting that these changes in boldness were </w:t>
      </w:r>
      <w:r>
        <w:rPr>
          <w:rFonts w:ascii="Times New Roman" w:hAnsi="Times New Roman" w:cs="Times New Roman"/>
          <w:lang w:val="en-CA"/>
        </w:rPr>
        <w:lastRenderedPageBreak/>
        <w:t xml:space="preserve">relatively consistent across the urban environment. </w:t>
      </w:r>
      <w:del w:id="772" w:author="Colleen Cassady St. Clair" w:date="2022-05-13T11:46:00Z">
        <w:r w:rsidRPr="003A5E82" w:rsidDel="00DB040E">
          <w:rPr>
            <w:rFonts w:ascii="Times New Roman" w:hAnsi="Times New Roman" w:cs="Times New Roman"/>
            <w:lang w:val="en-CA"/>
          </w:rPr>
          <w:delText>Of note, we</w:delText>
        </w:r>
      </w:del>
      <w:ins w:id="773" w:author="Colleen Cassady St. Clair" w:date="2022-05-13T11:46:00Z">
        <w:r w:rsidR="00DB040E">
          <w:rPr>
            <w:rFonts w:ascii="Times New Roman" w:hAnsi="Times New Roman" w:cs="Times New Roman"/>
            <w:lang w:val="en-CA"/>
          </w:rPr>
          <w:t xml:space="preserve">Despite increases in boldness over time, we did not find a similar increase in </w:t>
        </w:r>
      </w:ins>
      <w:del w:id="774" w:author="Colleen Cassady St. Clair" w:date="2022-05-13T11:54:00Z">
        <w:r w:rsidRPr="003A5E82" w:rsidDel="000E2769">
          <w:rPr>
            <w:rFonts w:ascii="Times New Roman" w:hAnsi="Times New Roman" w:cs="Times New Roman"/>
            <w:lang w:val="en-CA"/>
          </w:rPr>
          <w:delText xml:space="preserve"> </w:delText>
        </w:r>
      </w:del>
      <w:del w:id="775" w:author="Colleen Cassady St. Clair" w:date="2022-05-13T11:47:00Z">
        <w:r w:rsidRPr="003A5E82" w:rsidDel="00DB040E">
          <w:rPr>
            <w:rFonts w:ascii="Times New Roman" w:hAnsi="Times New Roman" w:cs="Times New Roman"/>
            <w:lang w:val="en-CA"/>
          </w:rPr>
          <w:delText xml:space="preserve">found that </w:delText>
        </w:r>
      </w:del>
      <w:r w:rsidRPr="003A5E82">
        <w:rPr>
          <w:rFonts w:ascii="Times New Roman" w:hAnsi="Times New Roman" w:cs="Times New Roman"/>
          <w:lang w:val="en-CA"/>
        </w:rPr>
        <w:t>aggressive behaviour</w:t>
      </w:r>
      <w:del w:id="776" w:author="Colleen Cassady St. Clair" w:date="2022-05-13T11:47:00Z">
        <w:r w:rsidRPr="003A5E82" w:rsidDel="00DB040E">
          <w:rPr>
            <w:rFonts w:ascii="Times New Roman" w:hAnsi="Times New Roman" w:cs="Times New Roman"/>
            <w:lang w:val="en-CA"/>
          </w:rPr>
          <w:delText xml:space="preserve"> did not increase over time</w:delText>
        </w:r>
      </w:del>
      <w:r w:rsidRPr="003A5E82">
        <w:rPr>
          <w:rFonts w:ascii="Times New Roman" w:hAnsi="Times New Roman" w:cs="Times New Roman"/>
          <w:lang w:val="en-CA"/>
        </w:rPr>
        <w:t xml:space="preserve">, possibly because </w:t>
      </w:r>
      <w:ins w:id="777" w:author="Colleen Cassady St. Clair" w:date="2022-05-13T11:54:00Z">
        <w:r w:rsidR="000E2769">
          <w:rPr>
            <w:rFonts w:ascii="Times New Roman" w:hAnsi="Times New Roman" w:cs="Times New Roman"/>
            <w:lang w:val="en-CA"/>
          </w:rPr>
          <w:t xml:space="preserve">the most </w:t>
        </w:r>
      </w:ins>
      <w:r w:rsidRPr="003A5E82">
        <w:rPr>
          <w:rFonts w:ascii="Times New Roman" w:hAnsi="Times New Roman" w:cs="Times New Roman"/>
          <w:lang w:val="en-CA"/>
        </w:rPr>
        <w:t xml:space="preserve">aggressive individuals were targeted for removal by city managers. </w:t>
      </w:r>
      <w:moveFromRangeStart w:id="778" w:author="Colleen Cassady St. Clair" w:date="2022-05-13T11:47:00Z" w:name="move103334883"/>
      <w:moveFrom w:id="779" w:author="Colleen Cassady St. Clair" w:date="2022-05-13T11:47:00Z">
        <w:r w:rsidRPr="003A5E82" w:rsidDel="00DB040E">
          <w:rPr>
            <w:rFonts w:ascii="Times New Roman" w:hAnsi="Times New Roman" w:cs="Times New Roman"/>
            <w:lang w:val="en-CA"/>
          </w:rPr>
          <w:t xml:space="preserve">We believe that our study is the first to measure an increase in coyote boldness </w:t>
        </w:r>
        <w:r w:rsidDel="00DB040E">
          <w:rPr>
            <w:rFonts w:ascii="Times New Roman" w:hAnsi="Times New Roman" w:cs="Times New Roman"/>
            <w:lang w:val="en-CA"/>
          </w:rPr>
          <w:t xml:space="preserve">using indirect methods (i.e., public reports of coyote behaviours) rather than evaluations of coyote attacks </w:t>
        </w:r>
        <w:r w:rsidDel="00DB040E">
          <w:rPr>
            <w:rFonts w:ascii="Times New Roman" w:hAnsi="Times New Roman" w:cs="Times New Roman"/>
            <w:noProof/>
            <w:lang w:val="en-CA"/>
          </w:rPr>
          <w:t>(Baker and Timm 2017)</w:t>
        </w:r>
        <w:r w:rsidDel="00DB040E">
          <w:rPr>
            <w:rFonts w:ascii="Times New Roman" w:hAnsi="Times New Roman" w:cs="Times New Roman"/>
            <w:lang w:val="en-CA"/>
          </w:rPr>
          <w:t xml:space="preserve">. </w:t>
        </w:r>
      </w:moveFrom>
      <w:moveFromRangeEnd w:id="778"/>
    </w:p>
    <w:p w14:paraId="7D2A2BED" w14:textId="77777777" w:rsidR="009D0CBA" w:rsidRDefault="009D0CBA" w:rsidP="002E3223">
      <w:pPr>
        <w:spacing w:line="480" w:lineRule="auto"/>
        <w:rPr>
          <w:rFonts w:ascii="Times New Roman" w:hAnsi="Times New Roman" w:cs="Times New Roman"/>
          <w:lang w:val="en-CA"/>
        </w:rPr>
      </w:pPr>
    </w:p>
    <w:p w14:paraId="55E425B2" w14:textId="77777777" w:rsidR="009D0CBA" w:rsidRPr="00835E79" w:rsidRDefault="009D0CBA" w:rsidP="002E3223">
      <w:pPr>
        <w:spacing w:line="480" w:lineRule="auto"/>
        <w:rPr>
          <w:rFonts w:ascii="Times New Roman" w:hAnsi="Times New Roman" w:cs="Times New Roman"/>
          <w:b/>
          <w:bCs/>
          <w:lang w:val="en-CA"/>
        </w:rPr>
      </w:pPr>
      <w:r>
        <w:rPr>
          <w:rFonts w:ascii="Times New Roman" w:hAnsi="Times New Roman" w:cs="Times New Roman"/>
          <w:b/>
          <w:bCs/>
          <w:lang w:val="en-CA"/>
        </w:rPr>
        <w:t xml:space="preserve">Spatiotemporal patterns in human concern </w:t>
      </w:r>
    </w:p>
    <w:p w14:paraId="2C870E95" w14:textId="735239E8" w:rsidR="009D0CBA"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 xml:space="preserve">We </w:t>
      </w:r>
      <w:del w:id="780" w:author="Colleen Cassady St. Clair" w:date="2022-05-13T11:56:00Z">
        <w:r w:rsidDel="000E2769">
          <w:rPr>
            <w:rFonts w:ascii="Times New Roman" w:hAnsi="Times New Roman" w:cs="Times New Roman"/>
            <w:lang w:val="en-CA"/>
          </w:rPr>
          <w:delText xml:space="preserve">evaluated </w:delText>
        </w:r>
      </w:del>
      <w:commentRangeStart w:id="781"/>
      <w:ins w:id="782" w:author="Colleen Cassady St. Clair" w:date="2022-05-13T11:56:00Z">
        <w:r w:rsidR="000E2769">
          <w:rPr>
            <w:rFonts w:ascii="Times New Roman" w:hAnsi="Times New Roman" w:cs="Times New Roman"/>
            <w:lang w:val="en-CA"/>
          </w:rPr>
          <w:t>coded</w:t>
        </w:r>
        <w:commentRangeEnd w:id="781"/>
        <w:r w:rsidR="000E2769">
          <w:rPr>
            <w:rStyle w:val="CommentReference"/>
          </w:rPr>
          <w:commentReference w:id="781"/>
        </w:r>
        <w:r w:rsidR="000E2769">
          <w:rPr>
            <w:rFonts w:ascii="Times New Roman" w:hAnsi="Times New Roman" w:cs="Times New Roman"/>
            <w:lang w:val="en-CA"/>
          </w:rPr>
          <w:t xml:space="preserve"> </w:t>
        </w:r>
      </w:ins>
      <w:del w:id="783" w:author="Colleen Cassady St. Clair" w:date="2022-05-13T11:55:00Z">
        <w:r w:rsidDel="000E2769">
          <w:rPr>
            <w:rFonts w:ascii="Times New Roman" w:hAnsi="Times New Roman" w:cs="Times New Roman"/>
            <w:lang w:val="en-CA"/>
          </w:rPr>
          <w:delText>perceived risk</w:delText>
        </w:r>
      </w:del>
      <w:ins w:id="784" w:author="Colleen Cassady St. Clair" w:date="2022-05-13T11:55:00Z">
        <w:r w:rsidR="000E2769">
          <w:rPr>
            <w:rFonts w:ascii="Times New Roman" w:hAnsi="Times New Roman" w:cs="Times New Roman"/>
            <w:lang w:val="en-CA"/>
          </w:rPr>
          <w:t>human perceptions</w:t>
        </w:r>
      </w:ins>
      <w:ins w:id="785" w:author="Colleen Cassady St. Clair" w:date="2022-05-13T11:56:00Z">
        <w:r w:rsidR="000E2769">
          <w:rPr>
            <w:rFonts w:ascii="Times New Roman" w:hAnsi="Times New Roman" w:cs="Times New Roman"/>
            <w:lang w:val="en-CA"/>
          </w:rPr>
          <w:t xml:space="preserve"> </w:t>
        </w:r>
      </w:ins>
      <w:ins w:id="786" w:author="Colleen Cassady St. Clair" w:date="2022-05-13T11:57:00Z">
        <w:r w:rsidR="000E2769">
          <w:rPr>
            <w:rFonts w:ascii="Times New Roman" w:hAnsi="Times New Roman" w:cs="Times New Roman"/>
            <w:lang w:val="en-CA"/>
          </w:rPr>
          <w:t xml:space="preserve">of coyotes </w:t>
        </w:r>
      </w:ins>
      <w:ins w:id="787" w:author="Colleen Cassady St. Clair" w:date="2022-05-13T11:56:00Z">
        <w:r w:rsidR="000E2769">
          <w:rPr>
            <w:rFonts w:ascii="Times New Roman" w:hAnsi="Times New Roman" w:cs="Times New Roman"/>
            <w:lang w:val="en-CA"/>
          </w:rPr>
          <w:t>described in reports</w:t>
        </w:r>
      </w:ins>
      <w:ins w:id="788" w:author="Colleen Cassady St. Clair" w:date="2022-05-13T11:55:00Z">
        <w:r w:rsidR="000E2769">
          <w:rPr>
            <w:rFonts w:ascii="Times New Roman" w:hAnsi="Times New Roman" w:cs="Times New Roman"/>
            <w:lang w:val="en-CA"/>
          </w:rPr>
          <w:t xml:space="preserve"> as positive, </w:t>
        </w:r>
      </w:ins>
      <w:ins w:id="789" w:author="Colleen Cassady St. Clair" w:date="2022-05-13T11:56:00Z">
        <w:r w:rsidR="000E2769">
          <w:rPr>
            <w:rFonts w:ascii="Times New Roman" w:hAnsi="Times New Roman" w:cs="Times New Roman"/>
            <w:lang w:val="en-CA"/>
          </w:rPr>
          <w:t>neutral</w:t>
        </w:r>
      </w:ins>
      <w:ins w:id="790" w:author="Colleen Cassady St. Clair" w:date="2022-05-13T11:55:00Z">
        <w:r w:rsidR="000E2769">
          <w:rPr>
            <w:rFonts w:ascii="Times New Roman" w:hAnsi="Times New Roman" w:cs="Times New Roman"/>
            <w:lang w:val="en-CA"/>
          </w:rPr>
          <w:t>,</w:t>
        </w:r>
      </w:ins>
      <w:ins w:id="791" w:author="Colleen Cassady St. Clair" w:date="2022-05-13T11:56:00Z">
        <w:r w:rsidR="000E2769">
          <w:rPr>
            <w:rFonts w:ascii="Times New Roman" w:hAnsi="Times New Roman" w:cs="Times New Roman"/>
            <w:lang w:val="en-CA"/>
          </w:rPr>
          <w:t xml:space="preserve"> </w:t>
        </w:r>
      </w:ins>
      <w:del w:id="792" w:author="Colleen Cassady St. Clair" w:date="2022-05-13T11:57:00Z">
        <w:r w:rsidDel="000E2769">
          <w:rPr>
            <w:rFonts w:ascii="Times New Roman" w:hAnsi="Times New Roman" w:cs="Times New Roman"/>
            <w:lang w:val="en-CA"/>
          </w:rPr>
          <w:delText xml:space="preserve"> </w:delText>
        </w:r>
      </w:del>
      <w:ins w:id="793" w:author="Colleen Cassady St. Clair" w:date="2022-05-13T11:56:00Z">
        <w:r w:rsidR="000E2769">
          <w:rPr>
            <w:rFonts w:ascii="Times New Roman" w:hAnsi="Times New Roman" w:cs="Times New Roman"/>
            <w:lang w:val="en-CA"/>
          </w:rPr>
          <w:t xml:space="preserve">and negative to create a </w:t>
        </w:r>
      </w:ins>
      <w:ins w:id="794" w:author="Colleen Cassady St. Clair" w:date="2022-05-13T11:58:00Z">
        <w:r w:rsidR="000E2769">
          <w:rPr>
            <w:rFonts w:ascii="Times New Roman" w:hAnsi="Times New Roman" w:cs="Times New Roman"/>
            <w:lang w:val="en-CA"/>
          </w:rPr>
          <w:t>metric</w:t>
        </w:r>
      </w:ins>
      <w:ins w:id="795" w:author="Colleen Cassady St. Clair" w:date="2022-05-13T11:56:00Z">
        <w:r w:rsidR="000E2769">
          <w:rPr>
            <w:rFonts w:ascii="Times New Roman" w:hAnsi="Times New Roman" w:cs="Times New Roman"/>
            <w:lang w:val="en-CA"/>
          </w:rPr>
          <w:t xml:space="preserve"> of human concern </w:t>
        </w:r>
      </w:ins>
      <w:ins w:id="796" w:author="Colleen Cassady St. Clair" w:date="2022-05-13T11:58:00Z">
        <w:r w:rsidR="000E2769">
          <w:rPr>
            <w:rFonts w:ascii="Times New Roman" w:hAnsi="Times New Roman" w:cs="Times New Roman"/>
            <w:lang w:val="en-CA"/>
          </w:rPr>
          <w:t xml:space="preserve">that increased with </w:t>
        </w:r>
      </w:ins>
      <w:del w:id="797" w:author="Colleen Cassady St. Clair" w:date="2022-05-13T11:56:00Z">
        <w:r w:rsidDel="000E2769">
          <w:rPr>
            <w:rFonts w:ascii="Times New Roman" w:hAnsi="Times New Roman" w:cs="Times New Roman"/>
            <w:lang w:val="en-CA"/>
          </w:rPr>
          <w:delText xml:space="preserve">in addition to coyote boldness and </w:delText>
        </w:r>
        <w:r w:rsidRPr="003A5E82" w:rsidDel="000E2769">
          <w:rPr>
            <w:rFonts w:ascii="Times New Roman" w:hAnsi="Times New Roman" w:cs="Times New Roman"/>
            <w:lang w:val="en-CA"/>
          </w:rPr>
          <w:delText>found</w:delText>
        </w:r>
      </w:del>
      <w:del w:id="798" w:author="Colleen Cassady St. Clair" w:date="2022-05-13T11:58:00Z">
        <w:r w:rsidRPr="003A5E82" w:rsidDel="000E2769">
          <w:rPr>
            <w:rFonts w:ascii="Times New Roman" w:hAnsi="Times New Roman" w:cs="Times New Roman"/>
            <w:lang w:val="en-CA"/>
          </w:rPr>
          <w:delText xml:space="preserve"> that</w:delText>
        </w:r>
        <w:r w:rsidDel="000E2769">
          <w:rPr>
            <w:rFonts w:ascii="Times New Roman" w:hAnsi="Times New Roman" w:cs="Times New Roman"/>
            <w:lang w:val="en-CA"/>
          </w:rPr>
          <w:delText xml:space="preserve"> reporters expressed more concern about coyotes as</w:delText>
        </w:r>
      </w:del>
      <w:r>
        <w:rPr>
          <w:rFonts w:ascii="Times New Roman" w:hAnsi="Times New Roman" w:cs="Times New Roman"/>
          <w:lang w:val="en-CA"/>
        </w:rPr>
        <w:t xml:space="preserve"> the amount of</w:t>
      </w:r>
      <w:r w:rsidRPr="003A5E82">
        <w:rPr>
          <w:rFonts w:ascii="Times New Roman" w:hAnsi="Times New Roman" w:cs="Times New Roman"/>
          <w:lang w:val="en-CA"/>
        </w:rPr>
        <w:t xml:space="preserve"> residential area</w:t>
      </w:r>
      <w:r>
        <w:rPr>
          <w:rFonts w:ascii="Times New Roman" w:hAnsi="Times New Roman" w:cs="Times New Roman"/>
          <w:lang w:val="en-CA"/>
        </w:rPr>
        <w:t xml:space="preserve"> within 800 m of the report</w:t>
      </w:r>
      <w:del w:id="799" w:author="Colleen Cassady St. Clair" w:date="2022-05-13T11:58:00Z">
        <w:r w:rsidDel="000E2769">
          <w:rPr>
            <w:rFonts w:ascii="Times New Roman" w:hAnsi="Times New Roman" w:cs="Times New Roman"/>
            <w:lang w:val="en-CA"/>
          </w:rPr>
          <w:delText xml:space="preserve"> </w:delText>
        </w:r>
        <w:commentRangeStart w:id="800"/>
        <w:r w:rsidDel="000E2769">
          <w:rPr>
            <w:rFonts w:ascii="Times New Roman" w:hAnsi="Times New Roman" w:cs="Times New Roman"/>
            <w:lang w:val="en-CA"/>
          </w:rPr>
          <w:delText>increased</w:delText>
        </w:r>
      </w:del>
      <w:commentRangeEnd w:id="800"/>
      <w:r w:rsidR="000E2769">
        <w:rPr>
          <w:rStyle w:val="CommentReference"/>
        </w:rPr>
        <w:commentReference w:id="800"/>
      </w:r>
      <w:r>
        <w:rPr>
          <w:rFonts w:ascii="Times New Roman" w:hAnsi="Times New Roman" w:cs="Times New Roman"/>
          <w:lang w:val="en-CA"/>
        </w:rPr>
        <w:t xml:space="preserve">. This observation is </w:t>
      </w:r>
      <w:del w:id="801" w:author="Colleen Cassady St. Clair" w:date="2022-05-13T11:59:00Z">
        <w:r w:rsidDel="000E2769">
          <w:rPr>
            <w:rFonts w:ascii="Times New Roman" w:hAnsi="Times New Roman" w:cs="Times New Roman"/>
            <w:lang w:val="en-CA"/>
          </w:rPr>
          <w:delText xml:space="preserve">consistent </w:delText>
        </w:r>
      </w:del>
      <w:ins w:id="802" w:author="Colleen Cassady St. Clair" w:date="2022-05-13T11:59:00Z">
        <w:r w:rsidR="000E2769">
          <w:rPr>
            <w:rFonts w:ascii="Times New Roman" w:hAnsi="Times New Roman" w:cs="Times New Roman"/>
            <w:lang w:val="en-CA"/>
          </w:rPr>
          <w:t xml:space="preserve">similar to </w:t>
        </w:r>
      </w:ins>
      <w:del w:id="803" w:author="Colleen Cassady St. Clair" w:date="2022-05-13T11:59:00Z">
        <w:r w:rsidDel="000E2769">
          <w:rPr>
            <w:rFonts w:ascii="Times New Roman" w:hAnsi="Times New Roman" w:cs="Times New Roman"/>
            <w:lang w:val="en-CA"/>
          </w:rPr>
          <w:delText>with</w:delText>
        </w:r>
        <w:r w:rsidRPr="003A5E82" w:rsidDel="000E2769">
          <w:rPr>
            <w:rFonts w:ascii="Times New Roman" w:hAnsi="Times New Roman" w:cs="Times New Roman"/>
            <w:lang w:val="en-CA"/>
          </w:rPr>
          <w:delText xml:space="preserve"> </w:delText>
        </w:r>
      </w:del>
      <w:r>
        <w:rPr>
          <w:rFonts w:ascii="Times New Roman" w:hAnsi="Times New Roman" w:cs="Times New Roman"/>
          <w:lang w:val="en-CA"/>
        </w:rPr>
        <w:t>previous</w:t>
      </w:r>
      <w:r w:rsidRPr="003A5E82">
        <w:rPr>
          <w:rFonts w:ascii="Times New Roman" w:hAnsi="Times New Roman" w:cs="Times New Roman"/>
          <w:lang w:val="en-CA"/>
        </w:rPr>
        <w:t xml:space="preserve"> findings that people are less tolerant of coyotes near their homes </w:t>
      </w:r>
      <w:r>
        <w:rPr>
          <w:rFonts w:ascii="Times New Roman" w:hAnsi="Times New Roman" w:cs="Times New Roman"/>
          <w:lang w:val="en-CA"/>
        </w:rPr>
        <w:t>despite being generally</w:t>
      </w:r>
      <w:r w:rsidRPr="003A5E82">
        <w:rPr>
          <w:rFonts w:ascii="Times New Roman" w:hAnsi="Times New Roman" w:cs="Times New Roman"/>
          <w:lang w:val="en-CA"/>
        </w:rPr>
        <w:t xml:space="preserve"> tolerant of </w:t>
      </w:r>
      <w:r>
        <w:rPr>
          <w:rFonts w:ascii="Times New Roman" w:hAnsi="Times New Roman" w:cs="Times New Roman"/>
          <w:lang w:val="en-CA"/>
        </w:rPr>
        <w:t>coyotes</w:t>
      </w:r>
      <w:r w:rsidRPr="003A5E82">
        <w:rPr>
          <w:rFonts w:ascii="Times New Roman" w:hAnsi="Times New Roman" w:cs="Times New Roman"/>
          <w:lang w:val="en-CA"/>
        </w:rPr>
        <w:t xml:space="preserve"> in cities </w:t>
      </w:r>
      <w:r>
        <w:rPr>
          <w:rFonts w:ascii="Times New Roman" w:hAnsi="Times New Roman" w:cs="Times New Roman"/>
          <w:noProof/>
          <w:lang w:val="en-CA"/>
        </w:rPr>
        <w:t>(Bonnell and Breck 2017, Drake et al. 2020)</w:t>
      </w:r>
      <w:r w:rsidRPr="003A5E82">
        <w:rPr>
          <w:rFonts w:ascii="Times New Roman" w:hAnsi="Times New Roman" w:cs="Times New Roman"/>
          <w:lang w:val="en-CA"/>
        </w:rPr>
        <w:t xml:space="preserve">. </w:t>
      </w:r>
      <w:ins w:id="804" w:author="Colleen Cassady St. Clair" w:date="2022-05-13T11:59:00Z">
        <w:r w:rsidR="00FC2D27">
          <w:rPr>
            <w:rFonts w:ascii="Times New Roman" w:hAnsi="Times New Roman" w:cs="Times New Roman"/>
            <w:lang w:val="en-CA"/>
          </w:rPr>
          <w:t>A similar pattern occurred for cougars (</w:t>
        </w:r>
      </w:ins>
      <w:ins w:id="805" w:author="Colleen Cassady St. Clair" w:date="2022-05-13T12:00:00Z">
        <w:r w:rsidR="00FC2D27" w:rsidRPr="00FC2D27">
          <w:rPr>
            <w:rFonts w:ascii="Times New Roman" w:hAnsi="Times New Roman" w:cs="Times New Roman"/>
            <w:i/>
            <w:lang w:val="en-CA"/>
            <w:rPrChange w:id="806" w:author="Colleen Cassady St. Clair" w:date="2022-05-13T12:01:00Z">
              <w:rPr>
                <w:rFonts w:ascii="Times New Roman" w:hAnsi="Times New Roman" w:cs="Times New Roman"/>
                <w:lang w:val="en-CA"/>
              </w:rPr>
            </w:rPrChange>
          </w:rPr>
          <w:t>Puma</w:t>
        </w:r>
      </w:ins>
      <w:ins w:id="807" w:author="Colleen Cassady St. Clair" w:date="2022-05-13T11:59:00Z">
        <w:r w:rsidR="00FC2D27" w:rsidRPr="00FC2D27">
          <w:rPr>
            <w:rFonts w:ascii="Times New Roman" w:hAnsi="Times New Roman" w:cs="Times New Roman"/>
            <w:i/>
            <w:lang w:val="en-CA"/>
            <w:rPrChange w:id="808" w:author="Colleen Cassady St. Clair" w:date="2022-05-13T12:01:00Z">
              <w:rPr>
                <w:rFonts w:ascii="Times New Roman" w:hAnsi="Times New Roman" w:cs="Times New Roman"/>
                <w:lang w:val="en-CA"/>
              </w:rPr>
            </w:rPrChange>
          </w:rPr>
          <w:t xml:space="preserve"> concolor</w:t>
        </w:r>
        <w:r w:rsidR="00FC2D27">
          <w:rPr>
            <w:rFonts w:ascii="Times New Roman" w:hAnsi="Times New Roman" w:cs="Times New Roman"/>
            <w:lang w:val="en-CA"/>
          </w:rPr>
          <w:t>) at a rural-wildland interface (</w:t>
        </w:r>
        <w:commentRangeStart w:id="809"/>
        <w:proofErr w:type="spellStart"/>
        <w:r w:rsidR="00FC2D27">
          <w:rPr>
            <w:rFonts w:ascii="Times New Roman" w:hAnsi="Times New Roman" w:cs="Times New Roman"/>
            <w:lang w:val="en-CA"/>
          </w:rPr>
          <w:t>Knopff</w:t>
        </w:r>
      </w:ins>
      <w:commentRangeEnd w:id="809"/>
      <w:proofErr w:type="spellEnd"/>
      <w:ins w:id="810" w:author="Colleen Cassady St. Clair" w:date="2022-05-13T12:01:00Z">
        <w:r w:rsidR="00FC2D27">
          <w:rPr>
            <w:rStyle w:val="CommentReference"/>
          </w:rPr>
          <w:commentReference w:id="809"/>
        </w:r>
      </w:ins>
      <w:ins w:id="811" w:author="Colleen Cassady St. Clair" w:date="2022-05-13T11:59:00Z">
        <w:r w:rsidR="00FC2D27">
          <w:rPr>
            <w:rFonts w:ascii="Times New Roman" w:hAnsi="Times New Roman" w:cs="Times New Roman"/>
            <w:lang w:val="en-CA"/>
          </w:rPr>
          <w:t xml:space="preserve"> et al. 2016</w:t>
        </w:r>
      </w:ins>
      <w:ins w:id="812" w:author="Colleen Cassady St. Clair" w:date="2022-05-13T12:00:00Z">
        <w:r w:rsidR="00FC2D27">
          <w:rPr>
            <w:rFonts w:ascii="Times New Roman" w:hAnsi="Times New Roman" w:cs="Times New Roman"/>
            <w:lang w:val="en-CA"/>
          </w:rPr>
          <w:t xml:space="preserve">). </w:t>
        </w:r>
      </w:ins>
      <w:del w:id="813" w:author="Colleen Cassady St. Clair" w:date="2022-05-13T12:01:00Z">
        <w:r w:rsidRPr="003A5E82" w:rsidDel="00FC2D27">
          <w:rPr>
            <w:rFonts w:ascii="Times New Roman" w:hAnsi="Times New Roman" w:cs="Times New Roman"/>
            <w:lang w:val="en-CA"/>
          </w:rPr>
          <w:delText xml:space="preserve">This </w:delText>
        </w:r>
        <w:r w:rsidDel="00FC2D27">
          <w:rPr>
            <w:rFonts w:ascii="Times New Roman" w:hAnsi="Times New Roman" w:cs="Times New Roman"/>
            <w:lang w:val="en-CA"/>
          </w:rPr>
          <w:delText>effect</w:delText>
        </w:r>
      </w:del>
      <w:ins w:id="814" w:author="Colleen Cassady St. Clair" w:date="2022-05-13T12:01:00Z">
        <w:r w:rsidR="00FC2D27">
          <w:rPr>
            <w:rFonts w:ascii="Times New Roman" w:hAnsi="Times New Roman" w:cs="Times New Roman"/>
            <w:lang w:val="en-CA"/>
          </w:rPr>
          <w:t xml:space="preserve">Such effects </w:t>
        </w:r>
      </w:ins>
      <w:ins w:id="815" w:author="Colleen Cassady St. Clair" w:date="2022-05-13T12:02:00Z">
        <w:r w:rsidR="00FC2D27">
          <w:rPr>
            <w:rFonts w:ascii="Times New Roman" w:hAnsi="Times New Roman" w:cs="Times New Roman"/>
            <w:lang w:val="en-CA"/>
          </w:rPr>
          <w:t xml:space="preserve">show </w:t>
        </w:r>
      </w:ins>
      <w:del w:id="816" w:author="Colleen Cassady St. Clair" w:date="2022-05-13T12:02:00Z">
        <w:r w:rsidDel="00FC2D27">
          <w:rPr>
            <w:rFonts w:ascii="Times New Roman" w:hAnsi="Times New Roman" w:cs="Times New Roman"/>
            <w:lang w:val="en-CA"/>
          </w:rPr>
          <w:delText xml:space="preserve"> </w:delText>
        </w:r>
        <w:r w:rsidRPr="003A5E82" w:rsidDel="00FC2D27">
          <w:rPr>
            <w:rFonts w:ascii="Times New Roman" w:hAnsi="Times New Roman" w:cs="Times New Roman"/>
            <w:lang w:val="en-CA"/>
          </w:rPr>
          <w:delText xml:space="preserve">also highlights </w:delText>
        </w:r>
      </w:del>
      <w:r w:rsidRPr="003A5E82">
        <w:rPr>
          <w:rFonts w:ascii="Times New Roman" w:hAnsi="Times New Roman" w:cs="Times New Roman"/>
          <w:lang w:val="en-CA"/>
        </w:rPr>
        <w:t xml:space="preserve">how human concern may not align with the actual </w:t>
      </w:r>
      <w:r>
        <w:rPr>
          <w:rFonts w:ascii="Times New Roman" w:hAnsi="Times New Roman" w:cs="Times New Roman"/>
          <w:lang w:val="en-CA"/>
        </w:rPr>
        <w:t>risk of a coyote behaving boldly or aggressively: concern</w:t>
      </w:r>
      <w:r w:rsidRPr="003A5E82">
        <w:rPr>
          <w:rFonts w:ascii="Times New Roman" w:hAnsi="Times New Roman" w:cs="Times New Roman"/>
          <w:lang w:val="en-CA"/>
        </w:rPr>
        <w:t xml:space="preserve"> was</w:t>
      </w:r>
      <w:r>
        <w:rPr>
          <w:rFonts w:ascii="Times New Roman" w:hAnsi="Times New Roman" w:cs="Times New Roman"/>
          <w:lang w:val="en-CA"/>
        </w:rPr>
        <w:t xml:space="preserve"> higher in residential areas, but boldness was</w:t>
      </w:r>
      <w:r w:rsidRPr="003A5E82">
        <w:rPr>
          <w:rFonts w:ascii="Times New Roman" w:hAnsi="Times New Roman" w:cs="Times New Roman"/>
          <w:lang w:val="en-CA"/>
        </w:rPr>
        <w:t xml:space="preserve"> negatively associated with building density and road proximity</w:t>
      </w:r>
      <w:ins w:id="817" w:author="Colleen Cassady St. Clair" w:date="2022-05-13T12:02:00Z">
        <w:r w:rsidR="00FC2D27">
          <w:rPr>
            <w:rFonts w:ascii="Times New Roman" w:hAnsi="Times New Roman" w:cs="Times New Roman"/>
            <w:lang w:val="en-CA"/>
          </w:rPr>
          <w:t>, which were correlated with residential area</w:t>
        </w:r>
      </w:ins>
      <w:ins w:id="818" w:author="Colleen Cassady St. Clair" w:date="2022-05-13T12:03:00Z">
        <w:r w:rsidR="00FC2D27">
          <w:rPr>
            <w:rFonts w:ascii="Times New Roman" w:hAnsi="Times New Roman" w:cs="Times New Roman"/>
            <w:lang w:val="en-CA"/>
          </w:rPr>
          <w:t xml:space="preserve"> in our study</w:t>
        </w:r>
      </w:ins>
      <w:ins w:id="819" w:author="Colleen Cassady St. Clair" w:date="2022-05-13T12:02:00Z">
        <w:r w:rsidR="00FC2D27">
          <w:rPr>
            <w:rFonts w:ascii="Times New Roman" w:hAnsi="Times New Roman" w:cs="Times New Roman"/>
            <w:lang w:val="en-CA"/>
          </w:rPr>
          <w:t xml:space="preserve"> </w:t>
        </w:r>
      </w:ins>
      <w:del w:id="820" w:author="Colleen Cassady St. Clair" w:date="2022-05-13T12:03:00Z">
        <w:r w:rsidRPr="003A5E82" w:rsidDel="00FC2D27">
          <w:rPr>
            <w:rFonts w:ascii="Times New Roman" w:hAnsi="Times New Roman" w:cs="Times New Roman"/>
            <w:lang w:val="en-CA"/>
          </w:rPr>
          <w:delText xml:space="preserve"> (which</w:delText>
        </w:r>
        <w:r w:rsidDel="00FC2D27">
          <w:rPr>
            <w:rFonts w:ascii="Times New Roman" w:hAnsi="Times New Roman" w:cs="Times New Roman"/>
            <w:lang w:val="en-CA"/>
          </w:rPr>
          <w:delText xml:space="preserve">, based on our tests for multicollinearity, serve as effective proxies for </w:delText>
        </w:r>
        <w:r w:rsidRPr="003A5E82" w:rsidDel="00FC2D27">
          <w:rPr>
            <w:rFonts w:ascii="Times New Roman" w:hAnsi="Times New Roman" w:cs="Times New Roman"/>
            <w:lang w:val="en-CA"/>
          </w:rPr>
          <w:delText>residential area</w:delText>
        </w:r>
        <w:r w:rsidDel="00FC2D27">
          <w:rPr>
            <w:rFonts w:ascii="Times New Roman" w:hAnsi="Times New Roman" w:cs="Times New Roman"/>
            <w:lang w:val="en-CA"/>
          </w:rPr>
          <w:delText xml:space="preserve">; see </w:delText>
        </w:r>
      </w:del>
      <w:ins w:id="821" w:author="Colleen Cassady St. Clair" w:date="2022-05-13T12:03:00Z">
        <w:r w:rsidR="00FC2D27">
          <w:rPr>
            <w:rFonts w:ascii="Times New Roman" w:hAnsi="Times New Roman" w:cs="Times New Roman"/>
            <w:lang w:val="en-CA"/>
          </w:rPr>
          <w:t>(</w:t>
        </w:r>
      </w:ins>
      <w:r>
        <w:rPr>
          <w:rFonts w:ascii="Times New Roman" w:hAnsi="Times New Roman" w:cs="Times New Roman"/>
          <w:lang w:val="en-CA"/>
        </w:rPr>
        <w:t>Table 3 in Appendix 3</w:t>
      </w:r>
      <w:r w:rsidRPr="003A5E82">
        <w:rPr>
          <w:rFonts w:ascii="Times New Roman" w:hAnsi="Times New Roman" w:cs="Times New Roman"/>
          <w:lang w:val="en-CA"/>
        </w:rPr>
        <w:t>).</w:t>
      </w:r>
    </w:p>
    <w:p w14:paraId="544739B4" w14:textId="77777777" w:rsidR="009D0CBA" w:rsidRDefault="009D0CBA" w:rsidP="002E3223">
      <w:pPr>
        <w:spacing w:line="480" w:lineRule="auto"/>
        <w:rPr>
          <w:rFonts w:ascii="Times New Roman" w:hAnsi="Times New Roman" w:cs="Times New Roman"/>
          <w:lang w:val="en-CA"/>
        </w:rPr>
      </w:pPr>
    </w:p>
    <w:p w14:paraId="4B7D847C" w14:textId="3F1561F0" w:rsidR="009D0CBA" w:rsidRDefault="009D0CBA" w:rsidP="002E3223">
      <w:pPr>
        <w:spacing w:line="480" w:lineRule="auto"/>
        <w:rPr>
          <w:rFonts w:ascii="Times New Roman" w:hAnsi="Times New Roman" w:cs="Times New Roman"/>
          <w:lang w:val="en-CA"/>
        </w:rPr>
      </w:pPr>
      <w:r>
        <w:rPr>
          <w:rFonts w:ascii="Times New Roman" w:hAnsi="Times New Roman" w:cs="Times New Roman"/>
          <w:lang w:val="en-CA"/>
        </w:rPr>
        <w:t>H</w:t>
      </w:r>
      <w:r w:rsidRPr="003A5E82">
        <w:rPr>
          <w:rFonts w:ascii="Times New Roman" w:hAnsi="Times New Roman" w:cs="Times New Roman"/>
          <w:lang w:val="en-CA"/>
        </w:rPr>
        <w:t xml:space="preserve">uman concern </w:t>
      </w:r>
      <w:del w:id="822" w:author="Colleen Cassady St. Clair" w:date="2022-05-13T12:03:00Z">
        <w:r w:rsidRPr="003A5E82" w:rsidDel="00FC2D27">
          <w:rPr>
            <w:rFonts w:ascii="Times New Roman" w:hAnsi="Times New Roman" w:cs="Times New Roman"/>
            <w:lang w:val="en-CA"/>
          </w:rPr>
          <w:delText>was also</w:delText>
        </w:r>
      </w:del>
      <w:ins w:id="823" w:author="Colleen Cassady St. Clair" w:date="2022-05-13T12:03:00Z">
        <w:r w:rsidR="00FC2D27">
          <w:rPr>
            <w:rFonts w:ascii="Times New Roman" w:hAnsi="Times New Roman" w:cs="Times New Roman"/>
            <w:lang w:val="en-CA"/>
          </w:rPr>
          <w:t>about coyotes was</w:t>
        </w:r>
      </w:ins>
      <w:r w:rsidRPr="003A5E82">
        <w:rPr>
          <w:rFonts w:ascii="Times New Roman" w:hAnsi="Times New Roman" w:cs="Times New Roman"/>
          <w:lang w:val="en-CA"/>
        </w:rPr>
        <w:t xml:space="preserve"> </w:t>
      </w:r>
      <w:r>
        <w:rPr>
          <w:rFonts w:ascii="Times New Roman" w:hAnsi="Times New Roman" w:cs="Times New Roman"/>
          <w:lang w:val="en-CA"/>
        </w:rPr>
        <w:t xml:space="preserve">higher in areas with more </w:t>
      </w:r>
      <w:r w:rsidRPr="003A5E82">
        <w:rPr>
          <w:rFonts w:ascii="Times New Roman" w:hAnsi="Times New Roman" w:cs="Times New Roman"/>
          <w:lang w:val="en-CA"/>
        </w:rPr>
        <w:t xml:space="preserve">modified open land cover, </w:t>
      </w:r>
      <w:ins w:id="824" w:author="Colleen Cassady St. Clair" w:date="2022-05-13T12:05:00Z">
        <w:r w:rsidR="00FC2D27">
          <w:rPr>
            <w:rFonts w:ascii="Times New Roman" w:hAnsi="Times New Roman" w:cs="Times New Roman"/>
            <w:lang w:val="en-CA"/>
          </w:rPr>
          <w:t xml:space="preserve">such as </w:t>
        </w:r>
        <w:commentRangeStart w:id="825"/>
        <w:r w:rsidR="00FC2D27">
          <w:rPr>
            <w:rFonts w:ascii="Times New Roman" w:hAnsi="Times New Roman" w:cs="Times New Roman"/>
            <w:lang w:val="en-CA"/>
          </w:rPr>
          <w:t>x</w:t>
        </w:r>
      </w:ins>
      <w:commentRangeEnd w:id="825"/>
      <w:ins w:id="826" w:author="Colleen Cassady St. Clair" w:date="2022-05-13T12:08:00Z">
        <w:r w:rsidR="00FC2D27">
          <w:rPr>
            <w:rStyle w:val="CommentReference"/>
          </w:rPr>
          <w:commentReference w:id="825"/>
        </w:r>
      </w:ins>
      <w:ins w:id="827" w:author="Colleen Cassady St. Clair" w:date="2022-05-13T12:05:00Z">
        <w:r w:rsidR="00FC2D27">
          <w:rPr>
            <w:rFonts w:ascii="Times New Roman" w:hAnsi="Times New Roman" w:cs="Times New Roman"/>
            <w:lang w:val="en-CA"/>
          </w:rPr>
          <w:t xml:space="preserve">, y, and z, </w:t>
        </w:r>
      </w:ins>
      <w:r w:rsidRPr="003A5E82">
        <w:rPr>
          <w:rFonts w:ascii="Times New Roman" w:hAnsi="Times New Roman" w:cs="Times New Roman"/>
          <w:lang w:val="en-CA"/>
        </w:rPr>
        <w:t xml:space="preserve">where bold interactions were more </w:t>
      </w:r>
      <w:r>
        <w:rPr>
          <w:rFonts w:ascii="Times New Roman" w:hAnsi="Times New Roman" w:cs="Times New Roman"/>
          <w:lang w:val="en-CA"/>
        </w:rPr>
        <w:t>likely</w:t>
      </w:r>
      <w:r w:rsidRPr="003A5E82">
        <w:rPr>
          <w:rFonts w:ascii="Times New Roman" w:hAnsi="Times New Roman" w:cs="Times New Roman"/>
          <w:lang w:val="en-CA"/>
        </w:rPr>
        <w:t xml:space="preserve"> during the pup rearing season. </w:t>
      </w:r>
      <w:del w:id="828" w:author="Colleen Cassady St. Clair" w:date="2022-05-13T12:06:00Z">
        <w:r w:rsidDel="00FC2D27">
          <w:rPr>
            <w:rFonts w:ascii="Times New Roman" w:hAnsi="Times New Roman" w:cs="Times New Roman"/>
            <w:lang w:val="en-CA"/>
          </w:rPr>
          <w:lastRenderedPageBreak/>
          <w:delText xml:space="preserve">Although </w:delText>
        </w:r>
      </w:del>
      <w:ins w:id="829" w:author="Colleen Cassady St. Clair" w:date="2022-05-13T12:06:00Z">
        <w:r w:rsidR="00FC2D27">
          <w:rPr>
            <w:rFonts w:ascii="Times New Roman" w:hAnsi="Times New Roman" w:cs="Times New Roman"/>
            <w:lang w:val="en-CA"/>
          </w:rPr>
          <w:t xml:space="preserve">This land cover may </w:t>
        </w:r>
      </w:ins>
      <w:ins w:id="830" w:author="Colleen Cassady St. Clair" w:date="2022-05-13T12:12:00Z">
        <w:r w:rsidR="0077184A">
          <w:rPr>
            <w:rFonts w:ascii="Times New Roman" w:hAnsi="Times New Roman" w:cs="Times New Roman"/>
            <w:lang w:val="en-CA"/>
          </w:rPr>
          <w:t xml:space="preserve">also </w:t>
        </w:r>
      </w:ins>
      <w:ins w:id="831" w:author="Colleen Cassady St. Clair" w:date="2022-05-13T12:06:00Z">
        <w:r w:rsidR="00FC2D27">
          <w:rPr>
            <w:rFonts w:ascii="Times New Roman" w:hAnsi="Times New Roman" w:cs="Times New Roman"/>
            <w:lang w:val="en-CA"/>
          </w:rPr>
          <w:t xml:space="preserve">be disproportionately responsible for the positive correlation we found between </w:t>
        </w:r>
      </w:ins>
      <w:r w:rsidRPr="003A5E82">
        <w:rPr>
          <w:rFonts w:ascii="Times New Roman" w:hAnsi="Times New Roman" w:cs="Times New Roman"/>
          <w:lang w:val="en-CA"/>
        </w:rPr>
        <w:t xml:space="preserve">reports </w:t>
      </w:r>
      <w:ins w:id="832" w:author="Colleen Cassady St. Clair" w:date="2022-05-13T12:06:00Z">
        <w:r w:rsidR="00FC2D27">
          <w:rPr>
            <w:rFonts w:ascii="Times New Roman" w:hAnsi="Times New Roman" w:cs="Times New Roman"/>
            <w:lang w:val="en-CA"/>
          </w:rPr>
          <w:t xml:space="preserve">that described </w:t>
        </w:r>
      </w:ins>
      <w:del w:id="833" w:author="Colleen Cassady St. Clair" w:date="2022-05-13T12:06:00Z">
        <w:r w:rsidRPr="003A5E82" w:rsidDel="00FC2D27">
          <w:rPr>
            <w:rFonts w:ascii="Times New Roman" w:hAnsi="Times New Roman" w:cs="Times New Roman"/>
            <w:lang w:val="en-CA"/>
          </w:rPr>
          <w:delText xml:space="preserve">of </w:delText>
        </w:r>
      </w:del>
      <w:r w:rsidRPr="003A5E82">
        <w:rPr>
          <w:rFonts w:ascii="Times New Roman" w:hAnsi="Times New Roman" w:cs="Times New Roman"/>
          <w:lang w:val="en-CA"/>
        </w:rPr>
        <w:t>bold</w:t>
      </w:r>
      <w:r>
        <w:rPr>
          <w:rFonts w:ascii="Times New Roman" w:hAnsi="Times New Roman" w:cs="Times New Roman"/>
          <w:lang w:val="en-CA"/>
        </w:rPr>
        <w:t>er</w:t>
      </w:r>
      <w:r w:rsidRPr="003A5E82">
        <w:rPr>
          <w:rFonts w:ascii="Times New Roman" w:hAnsi="Times New Roman" w:cs="Times New Roman"/>
          <w:lang w:val="en-CA"/>
        </w:rPr>
        <w:t xml:space="preserve"> coyote</w:t>
      </w:r>
      <w:r>
        <w:rPr>
          <w:rFonts w:ascii="Times New Roman" w:hAnsi="Times New Roman" w:cs="Times New Roman"/>
          <w:lang w:val="en-CA"/>
        </w:rPr>
        <w:t xml:space="preserve">s </w:t>
      </w:r>
      <w:ins w:id="834" w:author="Colleen Cassady St. Clair" w:date="2022-05-13T12:07:00Z">
        <w:r w:rsidR="00FC2D27">
          <w:rPr>
            <w:rFonts w:ascii="Times New Roman" w:hAnsi="Times New Roman" w:cs="Times New Roman"/>
            <w:lang w:val="en-CA"/>
          </w:rPr>
          <w:t xml:space="preserve">and greater human concern. </w:t>
        </w:r>
      </w:ins>
      <w:del w:id="835" w:author="Colleen Cassady St. Clair" w:date="2022-05-13T12:07:00Z">
        <w:r w:rsidDel="00FC2D27">
          <w:rPr>
            <w:rFonts w:ascii="Times New Roman" w:hAnsi="Times New Roman" w:cs="Times New Roman"/>
            <w:lang w:val="en-CA"/>
          </w:rPr>
          <w:delText>were more</w:delText>
        </w:r>
        <w:r w:rsidRPr="003A5E82" w:rsidDel="00FC2D27">
          <w:rPr>
            <w:rFonts w:ascii="Times New Roman" w:hAnsi="Times New Roman" w:cs="Times New Roman"/>
            <w:lang w:val="en-CA"/>
          </w:rPr>
          <w:delText xml:space="preserve"> likely to </w:delText>
        </w:r>
        <w:r w:rsidDel="00FC2D27">
          <w:rPr>
            <w:rFonts w:ascii="Times New Roman" w:hAnsi="Times New Roman" w:cs="Times New Roman"/>
            <w:lang w:val="en-CA"/>
          </w:rPr>
          <w:delText xml:space="preserve">express greater </w:delText>
        </w:r>
        <w:r w:rsidRPr="003A5E82" w:rsidDel="00FC2D27">
          <w:rPr>
            <w:rFonts w:ascii="Times New Roman" w:hAnsi="Times New Roman" w:cs="Times New Roman"/>
            <w:lang w:val="en-CA"/>
          </w:rPr>
          <w:delText>concern</w:delText>
        </w:r>
        <w:r w:rsidDel="00FC2D27">
          <w:rPr>
            <w:rFonts w:ascii="Times New Roman" w:hAnsi="Times New Roman" w:cs="Times New Roman"/>
            <w:lang w:val="en-CA"/>
          </w:rPr>
          <w:delText>,</w:delText>
        </w:r>
        <w:r w:rsidRPr="003A5E82" w:rsidDel="00FC2D27">
          <w:rPr>
            <w:rFonts w:ascii="Times New Roman" w:hAnsi="Times New Roman" w:cs="Times New Roman"/>
            <w:lang w:val="en-CA"/>
          </w:rPr>
          <w:delText xml:space="preserve"> </w:delText>
        </w:r>
        <w:r w:rsidDel="00FC2D27">
          <w:rPr>
            <w:rFonts w:ascii="Times New Roman" w:hAnsi="Times New Roman" w:cs="Times New Roman"/>
            <w:lang w:val="en-CA"/>
          </w:rPr>
          <w:delText>we also suspect that this could be due to people reporting from areas with more modified open areas</w:delText>
        </w:r>
      </w:del>
      <w:ins w:id="836" w:author="Colleen Cassady St. Clair" w:date="2022-05-13T12:07:00Z">
        <w:r w:rsidR="00FC2D27">
          <w:rPr>
            <w:rFonts w:ascii="Times New Roman" w:hAnsi="Times New Roman" w:cs="Times New Roman"/>
            <w:lang w:val="en-CA"/>
          </w:rPr>
          <w:t>Such a correlation may amplified if people</w:t>
        </w:r>
      </w:ins>
      <w:r>
        <w:rPr>
          <w:rFonts w:ascii="Times New Roman" w:hAnsi="Times New Roman" w:cs="Times New Roman"/>
          <w:lang w:val="en-CA"/>
        </w:rPr>
        <w:t xml:space="preserve"> </w:t>
      </w:r>
      <w:del w:id="837" w:author="Colleen Cassady St. Clair" w:date="2022-05-13T12:08:00Z">
        <w:r w:rsidDel="00FC2D27">
          <w:rPr>
            <w:rFonts w:ascii="Times New Roman" w:hAnsi="Times New Roman" w:cs="Times New Roman"/>
            <w:lang w:val="en-CA"/>
          </w:rPr>
          <w:delText xml:space="preserve">having greater </w:delText>
        </w:r>
      </w:del>
      <w:ins w:id="838" w:author="Colleen Cassady St. Clair" w:date="2022-05-13T12:08:00Z">
        <w:r w:rsidR="00FC2D27">
          <w:rPr>
            <w:rFonts w:ascii="Times New Roman" w:hAnsi="Times New Roman" w:cs="Times New Roman"/>
            <w:lang w:val="en-CA"/>
          </w:rPr>
          <w:t xml:space="preserve">gain </w:t>
        </w:r>
      </w:ins>
      <w:r>
        <w:rPr>
          <w:rFonts w:ascii="Times New Roman" w:hAnsi="Times New Roman" w:cs="Times New Roman"/>
          <w:lang w:val="en-CA"/>
        </w:rPr>
        <w:t xml:space="preserve">awareness </w:t>
      </w:r>
      <w:ins w:id="839" w:author="Colleen Cassady St. Clair" w:date="2022-05-13T12:08:00Z">
        <w:r w:rsidR="00FC2D27">
          <w:rPr>
            <w:rFonts w:ascii="Times New Roman" w:hAnsi="Times New Roman" w:cs="Times New Roman"/>
            <w:lang w:val="en-CA"/>
          </w:rPr>
          <w:t xml:space="preserve">over time </w:t>
        </w:r>
      </w:ins>
      <w:r>
        <w:rPr>
          <w:rFonts w:ascii="Times New Roman" w:hAnsi="Times New Roman" w:cs="Times New Roman"/>
          <w:lang w:val="en-CA"/>
        </w:rPr>
        <w:t>of the bold or aggressive coyote interactions that are more common in those areas</w:t>
      </w:r>
      <w:del w:id="840" w:author="Colleen Cassady St. Clair" w:date="2022-05-13T12:12:00Z">
        <w:r w:rsidDel="0077184A">
          <w:rPr>
            <w:rFonts w:ascii="Times New Roman" w:hAnsi="Times New Roman" w:cs="Times New Roman"/>
            <w:lang w:val="en-CA"/>
          </w:rPr>
          <w:delText>. This is likely reflected in the higher concern expressed near modified open areas, because awareness of negative human-coyote interactions has</w:delText>
        </w:r>
      </w:del>
      <w:ins w:id="841" w:author="Colleen Cassady St. Clair" w:date="2022-05-13T12:12:00Z">
        <w:r w:rsidR="0077184A">
          <w:rPr>
            <w:rFonts w:ascii="Times New Roman" w:hAnsi="Times New Roman" w:cs="Times New Roman"/>
            <w:lang w:val="en-CA"/>
          </w:rPr>
          <w:t xml:space="preserve">, </w:t>
        </w:r>
        <w:proofErr w:type="spellStart"/>
        <w:r w:rsidR="0077184A">
          <w:rPr>
            <w:rFonts w:ascii="Times New Roman" w:hAnsi="Times New Roman" w:cs="Times New Roman"/>
            <w:lang w:val="en-CA"/>
          </w:rPr>
          <w:t>whieh</w:t>
        </w:r>
        <w:proofErr w:type="spellEnd"/>
        <w:r w:rsidR="0077184A">
          <w:rPr>
            <w:rFonts w:ascii="Times New Roman" w:hAnsi="Times New Roman" w:cs="Times New Roman"/>
            <w:lang w:val="en-CA"/>
          </w:rPr>
          <w:t xml:space="preserve"> have</w:t>
        </w:r>
      </w:ins>
      <w:r>
        <w:rPr>
          <w:rFonts w:ascii="Times New Roman" w:hAnsi="Times New Roman" w:cs="Times New Roman"/>
          <w:lang w:val="en-CA"/>
        </w:rPr>
        <w:t xml:space="preserve"> previously been shown to increase </w:t>
      </w:r>
      <w:del w:id="842" w:author="Colleen Cassady St. Clair" w:date="2022-05-13T12:12:00Z">
        <w:r w:rsidDel="0077184A">
          <w:rPr>
            <w:rFonts w:ascii="Times New Roman" w:hAnsi="Times New Roman" w:cs="Times New Roman"/>
            <w:lang w:val="en-CA"/>
          </w:rPr>
          <w:delText xml:space="preserve">people’s </w:delText>
        </w:r>
      </w:del>
      <w:del w:id="843" w:author="Colleen Cassady St. Clair" w:date="2022-05-13T12:13:00Z">
        <w:r w:rsidDel="0077184A">
          <w:rPr>
            <w:rFonts w:ascii="Times New Roman" w:hAnsi="Times New Roman" w:cs="Times New Roman"/>
            <w:lang w:val="en-CA"/>
          </w:rPr>
          <w:delText xml:space="preserve">perceived </w:delText>
        </w:r>
      </w:del>
      <w:ins w:id="844" w:author="Colleen Cassady St. Clair" w:date="2022-05-13T12:13:00Z">
        <w:r w:rsidR="0077184A">
          <w:rPr>
            <w:rFonts w:ascii="Times New Roman" w:hAnsi="Times New Roman" w:cs="Times New Roman"/>
            <w:lang w:val="en-CA"/>
          </w:rPr>
          <w:t xml:space="preserve">the </w:t>
        </w:r>
      </w:ins>
      <w:r>
        <w:rPr>
          <w:rFonts w:ascii="Times New Roman" w:hAnsi="Times New Roman" w:cs="Times New Roman"/>
          <w:lang w:val="en-CA"/>
        </w:rPr>
        <w:t xml:space="preserve">risk </w:t>
      </w:r>
      <w:ins w:id="845" w:author="Colleen Cassady St. Clair" w:date="2022-05-13T12:13:00Z">
        <w:r w:rsidR="0077184A">
          <w:rPr>
            <w:rFonts w:ascii="Times New Roman" w:hAnsi="Times New Roman" w:cs="Times New Roman"/>
            <w:lang w:val="en-CA"/>
          </w:rPr>
          <w:t>people perceive from</w:t>
        </w:r>
      </w:ins>
      <w:del w:id="846" w:author="Colleen Cassady St. Clair" w:date="2022-05-13T12:13:00Z">
        <w:r w:rsidDel="0077184A">
          <w:rPr>
            <w:rFonts w:ascii="Times New Roman" w:hAnsi="Times New Roman" w:cs="Times New Roman"/>
            <w:lang w:val="en-CA"/>
          </w:rPr>
          <w:delText>of</w:delText>
        </w:r>
      </w:del>
      <w:r>
        <w:rPr>
          <w:rFonts w:ascii="Times New Roman" w:hAnsi="Times New Roman" w:cs="Times New Roman"/>
          <w:lang w:val="en-CA"/>
        </w:rPr>
        <w:t xml:space="preserve"> coyotes </w:t>
      </w:r>
      <w:r>
        <w:rPr>
          <w:rFonts w:ascii="Times New Roman" w:hAnsi="Times New Roman" w:cs="Times New Roman"/>
          <w:noProof/>
          <w:lang w:val="en-CA"/>
        </w:rPr>
        <w:t>(Sponarski et al. 2018, Draheim et al. 2019)</w:t>
      </w:r>
      <w:r w:rsidRPr="003A5E82">
        <w:rPr>
          <w:rFonts w:ascii="Times New Roman" w:hAnsi="Times New Roman" w:cs="Times New Roman"/>
          <w:lang w:val="en-CA"/>
        </w:rPr>
        <w:t xml:space="preserve">. </w:t>
      </w:r>
      <w:del w:id="847" w:author="Colleen Cassady St. Clair" w:date="2022-05-13T12:13:00Z">
        <w:r w:rsidDel="0077184A">
          <w:rPr>
            <w:rFonts w:ascii="Times New Roman" w:hAnsi="Times New Roman" w:cs="Times New Roman"/>
            <w:lang w:val="en-CA"/>
          </w:rPr>
          <w:delText>We lastly found that</w:delText>
        </w:r>
      </w:del>
      <w:ins w:id="848" w:author="Colleen Cassady St. Clair" w:date="2022-05-13T12:13:00Z">
        <w:r w:rsidR="0077184A">
          <w:rPr>
            <w:rFonts w:ascii="Times New Roman" w:hAnsi="Times New Roman" w:cs="Times New Roman"/>
            <w:lang w:val="en-CA"/>
          </w:rPr>
          <w:t xml:space="preserve">People may respond most to the visibility of coyotes, </w:t>
        </w:r>
      </w:ins>
      <w:ins w:id="849" w:author="Colleen Cassady St. Clair" w:date="2022-05-13T12:14:00Z">
        <w:r w:rsidR="0077184A">
          <w:rPr>
            <w:rFonts w:ascii="Times New Roman" w:hAnsi="Times New Roman" w:cs="Times New Roman"/>
            <w:lang w:val="en-CA"/>
          </w:rPr>
          <w:t>which</w:t>
        </w:r>
      </w:ins>
      <w:ins w:id="850" w:author="Colleen Cassady St. Clair" w:date="2022-05-13T12:13:00Z">
        <w:r w:rsidR="0077184A">
          <w:rPr>
            <w:rFonts w:ascii="Times New Roman" w:hAnsi="Times New Roman" w:cs="Times New Roman"/>
            <w:lang w:val="en-CA"/>
          </w:rPr>
          <w:t xml:space="preserve"> </w:t>
        </w:r>
      </w:ins>
      <w:ins w:id="851" w:author="Colleen Cassady St. Clair" w:date="2022-05-13T12:14:00Z">
        <w:r w:rsidR="0077184A">
          <w:rPr>
            <w:rFonts w:ascii="Times New Roman" w:hAnsi="Times New Roman" w:cs="Times New Roman"/>
            <w:lang w:val="en-CA"/>
          </w:rPr>
          <w:t xml:space="preserve">is likely highest during the fall dispersal season when </w:t>
        </w:r>
      </w:ins>
      <w:ins w:id="852" w:author="Colleen Cassady St. Clair" w:date="2022-05-13T12:15:00Z">
        <w:r w:rsidR="0077184A">
          <w:rPr>
            <w:rFonts w:ascii="Times New Roman" w:hAnsi="Times New Roman" w:cs="Times New Roman"/>
            <w:lang w:val="en-CA"/>
          </w:rPr>
          <w:t>our database revealed</w:t>
        </w:r>
      </w:ins>
      <w:ins w:id="853" w:author="Colleen Cassady St. Clair" w:date="2022-05-13T12:14:00Z">
        <w:r w:rsidR="0077184A">
          <w:rPr>
            <w:rFonts w:ascii="Times New Roman" w:hAnsi="Times New Roman" w:cs="Times New Roman"/>
            <w:lang w:val="en-CA"/>
          </w:rPr>
          <w:t xml:space="preserve"> more reports and higher levels of concern. </w:t>
        </w:r>
      </w:ins>
      <w:r>
        <w:rPr>
          <w:rFonts w:ascii="Times New Roman" w:hAnsi="Times New Roman" w:cs="Times New Roman"/>
          <w:lang w:val="en-CA"/>
        </w:rPr>
        <w:t xml:space="preserve"> </w:t>
      </w:r>
      <w:commentRangeStart w:id="854"/>
      <w:del w:id="855" w:author="Colleen Cassady St. Clair" w:date="2022-05-13T12:14:00Z">
        <w:r w:rsidDel="0077184A">
          <w:rPr>
            <w:rFonts w:ascii="Times New Roman" w:hAnsi="Times New Roman" w:cs="Times New Roman"/>
            <w:lang w:val="en-CA"/>
          </w:rPr>
          <w:delText>concern</w:delText>
        </w:r>
      </w:del>
      <w:commentRangeEnd w:id="854"/>
      <w:r w:rsidR="0077184A">
        <w:rPr>
          <w:rStyle w:val="CommentReference"/>
        </w:rPr>
        <w:commentReference w:id="854"/>
      </w:r>
      <w:del w:id="856" w:author="Colleen Cassady St. Clair" w:date="2022-05-13T12:14:00Z">
        <w:r w:rsidDel="0077184A">
          <w:rPr>
            <w:rFonts w:ascii="Times New Roman" w:hAnsi="Times New Roman" w:cs="Times New Roman"/>
            <w:lang w:val="en-CA"/>
          </w:rPr>
          <w:delText xml:space="preserve"> was significantly higher in the dispersal season than the breeding season; we also received more reports during the dispersal season and increased coyote sightings and interactions may cause reporters to be more concerned. </w:delText>
        </w:r>
      </w:del>
      <w:ins w:id="857" w:author="Colleen Cassady St. Clair" w:date="2022-05-13T12:16:00Z">
        <w:r w:rsidR="0077184A">
          <w:rPr>
            <w:rFonts w:ascii="Times New Roman" w:hAnsi="Times New Roman" w:cs="Times New Roman"/>
            <w:lang w:val="en-CA"/>
          </w:rPr>
          <w:t xml:space="preserve">Interestingly, human concern correlated with land cover variables measured at larger spatial scales </w:t>
        </w:r>
      </w:ins>
      <w:del w:id="858" w:author="Colleen Cassady St. Clair" w:date="2022-05-13T12:17:00Z">
        <w:r w:rsidRPr="003A5E82" w:rsidDel="0077184A">
          <w:rPr>
            <w:rFonts w:ascii="Times New Roman" w:hAnsi="Times New Roman" w:cs="Times New Roman"/>
            <w:lang w:val="en-CA"/>
          </w:rPr>
          <w:delText xml:space="preserve">Both residential and modified open land cover were most explanatory at larger scales </w:delText>
        </w:r>
      </w:del>
      <w:r w:rsidRPr="003A5E82">
        <w:rPr>
          <w:rFonts w:ascii="Times New Roman" w:hAnsi="Times New Roman" w:cs="Times New Roman"/>
          <w:lang w:val="en-CA"/>
        </w:rPr>
        <w:t>(</w:t>
      </w:r>
      <w:r w:rsidRPr="00C07ED8">
        <w:rPr>
          <w:rFonts w:ascii="Times New Roman" w:hAnsi="Times New Roman" w:cs="Times New Roman"/>
          <w:lang w:val="en-CA"/>
        </w:rPr>
        <w:t>≥</w:t>
      </w:r>
      <w:r>
        <w:rPr>
          <w:rFonts w:ascii="Times New Roman" w:hAnsi="Times New Roman" w:cs="Times New Roman"/>
          <w:lang w:val="en-CA"/>
        </w:rPr>
        <w:t xml:space="preserve"> 800 m radii; Table</w:t>
      </w:r>
      <w:r w:rsidRPr="003A5E82">
        <w:rPr>
          <w:rFonts w:ascii="Times New Roman" w:hAnsi="Times New Roman" w:cs="Times New Roman"/>
          <w:lang w:val="en-CA"/>
        </w:rPr>
        <w:t xml:space="preserve"> 2 in Appendix </w:t>
      </w:r>
      <w:r>
        <w:rPr>
          <w:rFonts w:ascii="Times New Roman" w:hAnsi="Times New Roman" w:cs="Times New Roman"/>
          <w:lang w:val="en-CA"/>
        </w:rPr>
        <w:t>3</w:t>
      </w:r>
      <w:r w:rsidRPr="003A5E82">
        <w:rPr>
          <w:rFonts w:ascii="Times New Roman" w:hAnsi="Times New Roman" w:cs="Times New Roman"/>
          <w:lang w:val="en-CA"/>
        </w:rPr>
        <w:t xml:space="preserve">), </w:t>
      </w:r>
      <w:del w:id="859" w:author="Colleen Cassady St. Clair" w:date="2022-05-13T12:17:00Z">
        <w:r w:rsidRPr="003A5E82" w:rsidDel="0077184A">
          <w:rPr>
            <w:rFonts w:ascii="Times New Roman" w:hAnsi="Times New Roman" w:cs="Times New Roman"/>
            <w:lang w:val="en-CA"/>
          </w:rPr>
          <w:delText>indicating that broader landscape characteristics were more important for human concern than</w:delText>
        </w:r>
        <w:r w:rsidDel="0077184A">
          <w:rPr>
            <w:rFonts w:ascii="Times New Roman" w:hAnsi="Times New Roman" w:cs="Times New Roman"/>
            <w:lang w:val="en-CA"/>
          </w:rPr>
          <w:delText xml:space="preserve"> the</w:delText>
        </w:r>
        <w:r w:rsidRPr="003A5E82" w:rsidDel="0077184A">
          <w:rPr>
            <w:rFonts w:ascii="Times New Roman" w:hAnsi="Times New Roman" w:cs="Times New Roman"/>
            <w:lang w:val="en-CA"/>
          </w:rPr>
          <w:delText xml:space="preserve"> site</w:delText>
        </w:r>
        <w:r w:rsidDel="0077184A">
          <w:rPr>
            <w:rFonts w:ascii="Times New Roman" w:hAnsi="Times New Roman" w:cs="Times New Roman"/>
            <w:lang w:val="en-CA"/>
          </w:rPr>
          <w:delText>-s</w:delText>
        </w:r>
        <w:r w:rsidRPr="003A5E82" w:rsidDel="0077184A">
          <w:rPr>
            <w:rFonts w:ascii="Times New Roman" w:hAnsi="Times New Roman" w:cs="Times New Roman"/>
            <w:lang w:val="en-CA"/>
          </w:rPr>
          <w:delText>pecific factors</w:delText>
        </w:r>
      </w:del>
      <w:ins w:id="860" w:author="Colleen Cassady St. Clair" w:date="2022-05-13T12:17:00Z">
        <w:r w:rsidR="0077184A">
          <w:rPr>
            <w:rFonts w:ascii="Times New Roman" w:hAnsi="Times New Roman" w:cs="Times New Roman"/>
            <w:lang w:val="en-CA"/>
          </w:rPr>
          <w:t xml:space="preserve">than did the measures of boldness derived from descriptions of coyote behaviour. </w:t>
        </w:r>
        <w:commentRangeStart w:id="861"/>
        <w:r w:rsidR="0077184A">
          <w:rPr>
            <w:rFonts w:ascii="Times New Roman" w:hAnsi="Times New Roman" w:cs="Times New Roman"/>
            <w:lang w:val="en-CA"/>
          </w:rPr>
          <w:t>This</w:t>
        </w:r>
      </w:ins>
      <w:commentRangeEnd w:id="861"/>
      <w:ins w:id="862" w:author="Colleen Cassady St. Clair" w:date="2022-05-13T12:19:00Z">
        <w:r w:rsidR="0077184A">
          <w:rPr>
            <w:rStyle w:val="CommentReference"/>
          </w:rPr>
          <w:commentReference w:id="861"/>
        </w:r>
      </w:ins>
      <w:ins w:id="863" w:author="Colleen Cassady St. Clair" w:date="2022-05-13T12:17:00Z">
        <w:r w:rsidR="0077184A">
          <w:rPr>
            <w:rFonts w:ascii="Times New Roman" w:hAnsi="Times New Roman" w:cs="Times New Roman"/>
            <w:lang w:val="en-CA"/>
          </w:rPr>
          <w:t xml:space="preserve"> difference may </w:t>
        </w:r>
      </w:ins>
      <w:ins w:id="864" w:author="Colleen Cassady St. Clair" w:date="2022-05-13T12:18:00Z">
        <w:r w:rsidR="0077184A">
          <w:rPr>
            <w:rFonts w:ascii="Times New Roman" w:hAnsi="Times New Roman" w:cs="Times New Roman"/>
            <w:lang w:val="en-CA"/>
          </w:rPr>
          <w:t xml:space="preserve">reveal that coyote behaviour and human perceptions occur on different spatial scales, or, simply, that coyote behaviour is more readily described for animals that are nearby.  </w:t>
        </w:r>
      </w:ins>
      <w:ins w:id="865" w:author="Colleen Cassady St. Clair" w:date="2022-05-13T12:17:00Z">
        <w:r w:rsidR="0077184A">
          <w:rPr>
            <w:rFonts w:ascii="Times New Roman" w:hAnsi="Times New Roman" w:cs="Times New Roman"/>
            <w:lang w:val="en-CA"/>
          </w:rPr>
          <w:t xml:space="preserve"> </w:t>
        </w:r>
      </w:ins>
      <w:del w:id="866" w:author="Colleen Cassady St. Clair" w:date="2022-05-13T12:18:00Z">
        <w:r w:rsidDel="0077184A">
          <w:rPr>
            <w:rFonts w:ascii="Times New Roman" w:hAnsi="Times New Roman" w:cs="Times New Roman"/>
            <w:lang w:val="en-CA"/>
          </w:rPr>
          <w:delText xml:space="preserve">, that predicted coyote boldness. </w:delText>
        </w:r>
      </w:del>
    </w:p>
    <w:p w14:paraId="29505793" w14:textId="77777777" w:rsidR="009D0CBA" w:rsidRDefault="009D0CBA" w:rsidP="002E3223">
      <w:pPr>
        <w:spacing w:line="480" w:lineRule="auto"/>
        <w:rPr>
          <w:rFonts w:ascii="Times New Roman" w:hAnsi="Times New Roman" w:cs="Times New Roman"/>
          <w:lang w:val="en-CA"/>
        </w:rPr>
      </w:pPr>
    </w:p>
    <w:p w14:paraId="0A3C63AB" w14:textId="5E12F64A" w:rsidR="009D0CBA" w:rsidRPr="003A5E82" w:rsidRDefault="009D0CBA" w:rsidP="002E3223">
      <w:pPr>
        <w:spacing w:line="480" w:lineRule="auto"/>
        <w:rPr>
          <w:rFonts w:ascii="Times New Roman" w:hAnsi="Times New Roman" w:cs="Times New Roman"/>
          <w:lang w:val="en-CA"/>
        </w:rPr>
      </w:pPr>
      <w:r>
        <w:rPr>
          <w:rFonts w:ascii="Times New Roman" w:hAnsi="Times New Roman" w:cs="Times New Roman"/>
          <w:lang w:val="en-CA"/>
        </w:rPr>
        <w:lastRenderedPageBreak/>
        <w:t>Like boldness, h</w:t>
      </w:r>
      <w:r w:rsidRPr="003A5E82">
        <w:rPr>
          <w:rFonts w:ascii="Times New Roman" w:hAnsi="Times New Roman" w:cs="Times New Roman"/>
          <w:lang w:val="en-CA"/>
        </w:rPr>
        <w:t xml:space="preserve">uman concern </w:t>
      </w:r>
      <w:r>
        <w:rPr>
          <w:rFonts w:ascii="Times New Roman" w:hAnsi="Times New Roman" w:cs="Times New Roman"/>
          <w:lang w:val="en-CA"/>
        </w:rPr>
        <w:t>about</w:t>
      </w:r>
      <w:r w:rsidRPr="003A5E82">
        <w:rPr>
          <w:rFonts w:ascii="Times New Roman" w:hAnsi="Times New Roman" w:cs="Times New Roman"/>
          <w:lang w:val="en-CA"/>
        </w:rPr>
        <w:t xml:space="preserve"> coyotes increased </w:t>
      </w:r>
      <w:r>
        <w:rPr>
          <w:rFonts w:ascii="Times New Roman" w:hAnsi="Times New Roman" w:cs="Times New Roman"/>
          <w:lang w:val="en-CA"/>
        </w:rPr>
        <w:t>over the 10-year reporting period</w:t>
      </w:r>
      <w:r w:rsidRPr="003A5E82">
        <w:rPr>
          <w:rFonts w:ascii="Times New Roman" w:hAnsi="Times New Roman" w:cs="Times New Roman"/>
          <w:lang w:val="en-CA"/>
        </w:rPr>
        <w:t xml:space="preserve"> (Figure 4, 5). </w:t>
      </w:r>
      <w:r>
        <w:rPr>
          <w:rFonts w:ascii="Times New Roman" w:hAnsi="Times New Roman" w:cs="Times New Roman"/>
          <w:lang w:val="en-CA"/>
        </w:rPr>
        <w:t xml:space="preserve">This </w:t>
      </w:r>
      <w:del w:id="867" w:author="Colleen Cassady St. Clair" w:date="2022-05-13T12:19:00Z">
        <w:r w:rsidDel="0077184A">
          <w:rPr>
            <w:rFonts w:ascii="Times New Roman" w:hAnsi="Times New Roman" w:cs="Times New Roman"/>
            <w:lang w:val="en-CA"/>
          </w:rPr>
          <w:delText>runs contrary to</w:delText>
        </w:r>
      </w:del>
      <w:ins w:id="868" w:author="Colleen Cassady St. Clair" w:date="2022-05-13T12:19:00Z">
        <w:r w:rsidR="0077184A">
          <w:rPr>
            <w:rFonts w:ascii="Times New Roman" w:hAnsi="Times New Roman" w:cs="Times New Roman"/>
            <w:lang w:val="en-CA"/>
          </w:rPr>
          <w:t>result challenges</w:t>
        </w:r>
      </w:ins>
      <w:r>
        <w:rPr>
          <w:rFonts w:ascii="Times New Roman" w:hAnsi="Times New Roman" w:cs="Times New Roman"/>
          <w:lang w:val="en-CA"/>
        </w:rPr>
        <w:t xml:space="preserve"> previous predictions that </w:t>
      </w:r>
      <w:r w:rsidRPr="003A5E82">
        <w:rPr>
          <w:rFonts w:ascii="Times New Roman" w:hAnsi="Times New Roman" w:cs="Times New Roman"/>
          <w:lang w:val="en-CA"/>
        </w:rPr>
        <w:t xml:space="preserve">public acceptance of coyote presence in cities will grow over time </w:t>
      </w:r>
      <w:commentRangeStart w:id="869"/>
      <w:del w:id="870" w:author="Colleen Cassady St. Clair" w:date="2022-05-13T12:19:00Z">
        <w:r w:rsidRPr="003A5E82" w:rsidDel="00095535">
          <w:rPr>
            <w:rFonts w:ascii="Times New Roman" w:hAnsi="Times New Roman" w:cs="Times New Roman"/>
            <w:lang w:val="en-CA"/>
          </w:rPr>
          <w:delText>even</w:delText>
        </w:r>
      </w:del>
      <w:commentRangeEnd w:id="869"/>
      <w:r w:rsidR="00095535">
        <w:rPr>
          <w:rStyle w:val="CommentReference"/>
        </w:rPr>
        <w:commentReference w:id="869"/>
      </w:r>
      <w:del w:id="871" w:author="Colleen Cassady St. Clair" w:date="2022-05-13T12:19:00Z">
        <w:r w:rsidRPr="003A5E82" w:rsidDel="00095535">
          <w:rPr>
            <w:rFonts w:ascii="Times New Roman" w:hAnsi="Times New Roman" w:cs="Times New Roman"/>
            <w:lang w:val="en-CA"/>
          </w:rPr>
          <w:delText xml:space="preserve"> if bold and aggressive encounter continue to occur </w:delText>
        </w:r>
      </w:del>
      <w:r>
        <w:rPr>
          <w:rFonts w:ascii="Times New Roman" w:hAnsi="Times New Roman" w:cs="Times New Roman"/>
          <w:noProof/>
          <w:lang w:val="en-CA"/>
        </w:rPr>
        <w:t>(Lawrence and Krausman 2011, Jackman and Rutberg 2015)</w:t>
      </w:r>
      <w:r>
        <w:rPr>
          <w:rFonts w:ascii="Times New Roman" w:hAnsi="Times New Roman" w:cs="Times New Roman"/>
          <w:lang w:val="en-CA"/>
        </w:rPr>
        <w:t xml:space="preserve">. </w:t>
      </w:r>
      <w:ins w:id="872" w:author="Colleen Cassady St. Clair" w:date="2022-05-13T12:20:00Z">
        <w:r w:rsidR="00095535">
          <w:rPr>
            <w:rFonts w:ascii="Times New Roman" w:hAnsi="Times New Roman" w:cs="Times New Roman"/>
            <w:lang w:val="en-CA"/>
          </w:rPr>
          <w:t xml:space="preserve">Such perceptual changes may be quite nuanced. For example, </w:t>
        </w:r>
      </w:ins>
      <w:moveToRangeStart w:id="873" w:author="Colleen Cassady St. Clair" w:date="2022-05-13T12:20:00Z" w:name="move103336854"/>
      <w:moveTo w:id="874" w:author="Colleen Cassady St. Clair" w:date="2022-05-13T12:20:00Z">
        <w:del w:id="875" w:author="Colleen Cassady St. Clair" w:date="2022-05-13T12:21:00Z">
          <w:r w:rsidR="00095535" w:rsidDel="00095535">
            <w:rPr>
              <w:rFonts w:ascii="Times New Roman" w:hAnsi="Times New Roman" w:cs="Times New Roman"/>
              <w:lang w:val="en-CA"/>
            </w:rPr>
            <w:delText xml:space="preserve">Indeed, while </w:delText>
          </w:r>
        </w:del>
        <w:r w:rsidR="00095535">
          <w:rPr>
            <w:rFonts w:ascii="Times New Roman" w:hAnsi="Times New Roman" w:cs="Times New Roman"/>
            <w:lang w:val="en-CA"/>
          </w:rPr>
          <w:t xml:space="preserve">concern </w:t>
        </w:r>
        <w:del w:id="876" w:author="Colleen Cassady St. Clair" w:date="2022-05-13T12:21:00Z">
          <w:r w:rsidR="00095535" w:rsidDel="00095535">
            <w:rPr>
              <w:rFonts w:ascii="Times New Roman" w:hAnsi="Times New Roman" w:cs="Times New Roman"/>
              <w:lang w:val="en-CA"/>
            </w:rPr>
            <w:delText xml:space="preserve">was higher </w:delText>
          </w:r>
          <w:commentRangeStart w:id="877"/>
          <w:r w:rsidR="00095535" w:rsidDel="00095535">
            <w:rPr>
              <w:rFonts w:ascii="Times New Roman" w:hAnsi="Times New Roman" w:cs="Times New Roman"/>
              <w:lang w:val="en-CA"/>
            </w:rPr>
            <w:delText>in</w:delText>
          </w:r>
        </w:del>
      </w:moveTo>
      <w:ins w:id="878" w:author="Colleen Cassady St. Clair" w:date="2022-05-13T12:21:00Z">
        <w:r w:rsidR="00095535">
          <w:rPr>
            <w:rFonts w:ascii="Times New Roman" w:hAnsi="Times New Roman" w:cs="Times New Roman"/>
            <w:lang w:val="en-CA"/>
          </w:rPr>
          <w:t>declined</w:t>
        </w:r>
        <w:commentRangeEnd w:id="877"/>
        <w:r w:rsidR="00095535">
          <w:rPr>
            <w:rStyle w:val="CommentReference"/>
          </w:rPr>
          <w:commentReference w:id="877"/>
        </w:r>
        <w:r w:rsidR="00095535">
          <w:rPr>
            <w:rFonts w:ascii="Times New Roman" w:hAnsi="Times New Roman" w:cs="Times New Roman"/>
            <w:lang w:val="en-CA"/>
          </w:rPr>
          <w:t xml:space="preserve"> in</w:t>
        </w:r>
      </w:ins>
      <w:moveTo w:id="879" w:author="Colleen Cassady St. Clair" w:date="2022-05-13T12:20:00Z">
        <w:r w:rsidR="00095535">
          <w:rPr>
            <w:rFonts w:ascii="Times New Roman" w:hAnsi="Times New Roman" w:cs="Times New Roman"/>
            <w:lang w:val="en-CA"/>
          </w:rPr>
          <w:t xml:space="preserve"> residential areas</w:t>
        </w:r>
        <w:del w:id="880" w:author="Colleen Cassady St. Clair" w:date="2022-05-13T12:21:00Z">
          <w:r w:rsidR="00095535" w:rsidDel="00095535">
            <w:rPr>
              <w:rFonts w:ascii="Times New Roman" w:hAnsi="Times New Roman" w:cs="Times New Roman"/>
              <w:lang w:val="en-CA"/>
            </w:rPr>
            <w:delText xml:space="preserve"> during the first few years of report collection</w:delText>
          </w:r>
        </w:del>
        <w:r w:rsidR="00095535">
          <w:rPr>
            <w:rFonts w:ascii="Times New Roman" w:hAnsi="Times New Roman" w:cs="Times New Roman"/>
            <w:lang w:val="en-CA"/>
          </w:rPr>
          <w:t xml:space="preserve">, </w:t>
        </w:r>
      </w:moveTo>
      <w:ins w:id="881" w:author="Colleen Cassady St. Clair" w:date="2022-05-13T12:21:00Z">
        <w:r w:rsidR="00095535">
          <w:rPr>
            <w:rFonts w:ascii="Times New Roman" w:hAnsi="Times New Roman" w:cs="Times New Roman"/>
            <w:lang w:val="en-CA"/>
          </w:rPr>
          <w:t xml:space="preserve">but </w:t>
        </w:r>
      </w:ins>
      <w:moveTo w:id="882" w:author="Colleen Cassady St. Clair" w:date="2022-05-13T12:20:00Z">
        <w:r w:rsidR="00095535">
          <w:rPr>
            <w:rFonts w:ascii="Times New Roman" w:hAnsi="Times New Roman" w:cs="Times New Roman"/>
            <w:lang w:val="en-CA"/>
          </w:rPr>
          <w:t xml:space="preserve">this effect was reduced over time due to growing human concern across </w:t>
        </w:r>
        <w:del w:id="883" w:author="Colleen Cassady St. Clair" w:date="2022-05-13T12:21:00Z">
          <w:r w:rsidR="00095535" w:rsidDel="00095535">
            <w:rPr>
              <w:rFonts w:ascii="Times New Roman" w:hAnsi="Times New Roman" w:cs="Times New Roman"/>
              <w:lang w:val="en-CA"/>
            </w:rPr>
            <w:delText>all</w:delText>
          </w:r>
        </w:del>
      </w:moveTo>
      <w:ins w:id="884" w:author="Colleen Cassady St. Clair" w:date="2022-05-13T12:21:00Z">
        <w:r w:rsidR="00095535">
          <w:rPr>
            <w:rFonts w:ascii="Times New Roman" w:hAnsi="Times New Roman" w:cs="Times New Roman"/>
            <w:lang w:val="en-CA"/>
          </w:rPr>
          <w:t>most</w:t>
        </w:r>
      </w:ins>
      <w:moveTo w:id="885" w:author="Colleen Cassady St. Clair" w:date="2022-05-13T12:20:00Z">
        <w:r w:rsidR="00095535">
          <w:rPr>
            <w:rFonts w:ascii="Times New Roman" w:hAnsi="Times New Roman" w:cs="Times New Roman"/>
            <w:lang w:val="en-CA"/>
          </w:rPr>
          <w:t xml:space="preserve"> </w:t>
        </w:r>
      </w:moveTo>
      <w:ins w:id="886" w:author="Colleen Cassady St. Clair" w:date="2022-05-13T12:21:00Z">
        <w:r w:rsidR="00095535">
          <w:rPr>
            <w:rFonts w:ascii="Times New Roman" w:hAnsi="Times New Roman" w:cs="Times New Roman"/>
            <w:lang w:val="en-CA"/>
          </w:rPr>
          <w:t xml:space="preserve">other </w:t>
        </w:r>
      </w:ins>
      <w:moveTo w:id="887" w:author="Colleen Cassady St. Clair" w:date="2022-05-13T12:20:00Z">
        <w:r w:rsidR="00095535">
          <w:rPr>
            <w:rFonts w:ascii="Times New Roman" w:hAnsi="Times New Roman" w:cs="Times New Roman"/>
            <w:lang w:val="en-CA"/>
          </w:rPr>
          <w:t xml:space="preserve">land cover types. </w:t>
        </w:r>
      </w:moveTo>
      <w:moveToRangeEnd w:id="873"/>
      <w:commentRangeStart w:id="888"/>
      <w:ins w:id="889" w:author="Colleen Cassady St. Clair" w:date="2022-05-13T12:22:00Z">
        <w:r w:rsidR="00095535">
          <w:rPr>
            <w:rFonts w:ascii="Times New Roman" w:hAnsi="Times New Roman" w:cs="Times New Roman"/>
            <w:lang w:val="en-CA"/>
          </w:rPr>
          <w:t>Humans</w:t>
        </w:r>
      </w:ins>
      <w:commentRangeEnd w:id="888"/>
      <w:ins w:id="890" w:author="Colleen Cassady St. Clair" w:date="2022-05-13T12:23:00Z">
        <w:r w:rsidR="00095535">
          <w:rPr>
            <w:rStyle w:val="CommentReference"/>
          </w:rPr>
          <w:commentReference w:id="888"/>
        </w:r>
      </w:ins>
      <w:ins w:id="891" w:author="Colleen Cassady St. Clair" w:date="2022-05-13T12:22:00Z">
        <w:r w:rsidR="00095535">
          <w:rPr>
            <w:rFonts w:ascii="Times New Roman" w:hAnsi="Times New Roman" w:cs="Times New Roman"/>
            <w:lang w:val="en-CA"/>
          </w:rPr>
          <w:t xml:space="preserve"> are known to habituate to the presence of brown bears (Herrero or Smith et al 2005), x, and y.  </w:t>
        </w:r>
      </w:ins>
      <w:del w:id="892" w:author="Colleen Cassady St. Clair" w:date="2022-05-13T12:22:00Z">
        <w:r w:rsidDel="00095535">
          <w:rPr>
            <w:rFonts w:ascii="Times New Roman" w:hAnsi="Times New Roman" w:cs="Times New Roman"/>
            <w:lang w:val="en-CA"/>
          </w:rPr>
          <w:delText>Instead, our findings</w:delText>
        </w:r>
      </w:del>
      <w:r>
        <w:rPr>
          <w:rFonts w:ascii="Times New Roman" w:hAnsi="Times New Roman" w:cs="Times New Roman"/>
          <w:lang w:val="en-CA"/>
        </w:rPr>
        <w:t xml:space="preserve"> </w:t>
      </w:r>
      <w:commentRangeStart w:id="893"/>
      <w:ins w:id="894" w:author="Colleen Cassady St. Clair" w:date="2022-05-13T12:23:00Z">
        <w:r w:rsidR="00095535">
          <w:rPr>
            <w:rFonts w:ascii="Times New Roman" w:hAnsi="Times New Roman" w:cs="Times New Roman"/>
            <w:lang w:val="en-CA"/>
          </w:rPr>
          <w:t>Public</w:t>
        </w:r>
      </w:ins>
      <w:commentRangeEnd w:id="893"/>
      <w:ins w:id="895" w:author="Colleen Cassady St. Clair" w:date="2022-05-13T12:26:00Z">
        <w:r w:rsidR="00095535">
          <w:rPr>
            <w:rStyle w:val="CommentReference"/>
          </w:rPr>
          <w:commentReference w:id="893"/>
        </w:r>
      </w:ins>
      <w:ins w:id="896" w:author="Colleen Cassady St. Clair" w:date="2022-05-13T12:23:00Z">
        <w:r w:rsidR="00095535">
          <w:rPr>
            <w:rFonts w:ascii="Times New Roman" w:hAnsi="Times New Roman" w:cs="Times New Roman"/>
            <w:lang w:val="en-CA"/>
          </w:rPr>
          <w:t xml:space="preserve"> concern about any carnivore may typically increase with increasing </w:t>
        </w:r>
      </w:ins>
      <w:ins w:id="897" w:author="Colleen Cassady St. Clair" w:date="2022-05-13T12:24:00Z">
        <w:r w:rsidR="00095535">
          <w:rPr>
            <w:rFonts w:ascii="Times New Roman" w:hAnsi="Times New Roman" w:cs="Times New Roman"/>
            <w:lang w:val="en-CA"/>
          </w:rPr>
          <w:t>carnivore prevalence or boldness if conflict is emphasized by the media (e.g., refs</w:t>
        </w:r>
      </w:ins>
      <w:ins w:id="898" w:author="Colleen Cassady St. Clair" w:date="2022-05-13T12:25:00Z">
        <w:r w:rsidR="00095535">
          <w:rPr>
            <w:rFonts w:ascii="Times New Roman" w:hAnsi="Times New Roman" w:cs="Times New Roman"/>
            <w:lang w:val="en-CA"/>
          </w:rPr>
          <w:t xml:space="preserve">), but it may decline with public education about </w:t>
        </w:r>
      </w:ins>
      <w:ins w:id="899" w:author="Colleen Cassady St. Clair" w:date="2022-05-13T12:26:00Z">
        <w:r w:rsidR="00095535">
          <w:rPr>
            <w:rFonts w:ascii="Times New Roman" w:hAnsi="Times New Roman" w:cs="Times New Roman"/>
            <w:lang w:val="en-CA"/>
          </w:rPr>
          <w:t xml:space="preserve">risk reduction (refs). </w:t>
        </w:r>
      </w:ins>
      <w:ins w:id="900" w:author="Colleen Cassady St. Clair" w:date="2022-05-13T12:23:00Z">
        <w:r w:rsidR="00095535">
          <w:rPr>
            <w:rFonts w:ascii="Times New Roman" w:hAnsi="Times New Roman" w:cs="Times New Roman"/>
            <w:lang w:val="en-CA"/>
          </w:rPr>
          <w:t xml:space="preserve"> </w:t>
        </w:r>
      </w:ins>
      <w:del w:id="901" w:author="Colleen Cassady St. Clair" w:date="2022-05-13T12:26:00Z">
        <w:r w:rsidDel="00095535">
          <w:rPr>
            <w:rFonts w:ascii="Times New Roman" w:hAnsi="Times New Roman" w:cs="Times New Roman"/>
            <w:lang w:val="en-CA"/>
          </w:rPr>
          <w:delText xml:space="preserve">suggest that increased coyote boldness, alongside public awareness of the rising risk that bold urban coyotes present to people and pets, may prevent public tolerance from growing over time. </w:delText>
        </w:r>
      </w:del>
      <w:moveFromRangeStart w:id="902" w:author="Colleen Cassady St. Clair" w:date="2022-05-13T12:20:00Z" w:name="move103336854"/>
      <w:moveFrom w:id="903" w:author="Colleen Cassady St. Clair" w:date="2022-05-13T12:20:00Z">
        <w:del w:id="904" w:author="Colleen Cassady St. Clair" w:date="2022-05-13T12:26:00Z">
          <w:r w:rsidDel="00095535">
            <w:rPr>
              <w:rFonts w:ascii="Times New Roman" w:hAnsi="Times New Roman" w:cs="Times New Roman"/>
              <w:lang w:val="en-CA"/>
            </w:rPr>
            <w:delText>Indeed</w:delText>
          </w:r>
        </w:del>
        <w:r w:rsidDel="00095535">
          <w:rPr>
            <w:rFonts w:ascii="Times New Roman" w:hAnsi="Times New Roman" w:cs="Times New Roman"/>
            <w:lang w:val="en-CA"/>
          </w:rPr>
          <w:t xml:space="preserve">, while concern was higher in residential areas during the first few years of report collection, this effect was reduced over time due to growing human concern across all land cover types. </w:t>
        </w:r>
      </w:moveFrom>
      <w:moveFromRangeEnd w:id="902"/>
    </w:p>
    <w:p w14:paraId="49C8529D" w14:textId="77777777" w:rsidR="009D0CBA" w:rsidRPr="003A5E82" w:rsidRDefault="009D0CBA" w:rsidP="002E3223">
      <w:pPr>
        <w:spacing w:line="480" w:lineRule="auto"/>
        <w:rPr>
          <w:rFonts w:ascii="Times New Roman" w:hAnsi="Times New Roman" w:cs="Times New Roman"/>
          <w:lang w:val="en-CA"/>
        </w:rPr>
      </w:pPr>
    </w:p>
    <w:p w14:paraId="2516336B"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Contextual factors affect coyote boldness and human concern </w:t>
      </w:r>
    </w:p>
    <w:p w14:paraId="5FBF564D" w14:textId="57835094" w:rsidR="009D0CBA" w:rsidRPr="003A5E82" w:rsidRDefault="009D0CBA" w:rsidP="002E3223">
      <w:pPr>
        <w:spacing w:line="480" w:lineRule="auto"/>
        <w:rPr>
          <w:rFonts w:ascii="Times New Roman" w:hAnsi="Times New Roman" w:cs="Times New Roman"/>
          <w:lang w:val="en-CA"/>
        </w:rPr>
      </w:pPr>
      <w:del w:id="905" w:author="Colleen Cassady St. Clair" w:date="2022-05-15T09:53:00Z">
        <w:r w:rsidDel="00C33CEC">
          <w:rPr>
            <w:rFonts w:ascii="Times New Roman" w:hAnsi="Times New Roman" w:cs="Times New Roman"/>
            <w:lang w:val="en-CA"/>
          </w:rPr>
          <w:delText xml:space="preserve">While </w:delText>
        </w:r>
      </w:del>
      <w:ins w:id="906" w:author="Colleen Cassady St. Clair" w:date="2022-05-15T09:53:00Z">
        <w:r w:rsidR="00C33CEC">
          <w:rPr>
            <w:rFonts w:ascii="Times New Roman" w:hAnsi="Times New Roman" w:cs="Times New Roman"/>
            <w:lang w:val="en-CA"/>
          </w:rPr>
          <w:t>C</w:t>
        </w:r>
      </w:ins>
      <w:commentRangeStart w:id="907"/>
      <w:ins w:id="908" w:author="Colleen Cassady St. Clair" w:date="2022-05-15T09:52:00Z">
        <w:r w:rsidR="00C33CEC">
          <w:rPr>
            <w:rFonts w:ascii="Times New Roman" w:hAnsi="Times New Roman" w:cs="Times New Roman"/>
            <w:lang w:val="en-CA"/>
          </w:rPr>
          <w:t>oyote</w:t>
        </w:r>
        <w:commentRangeEnd w:id="907"/>
        <w:r w:rsidR="00C33CEC">
          <w:rPr>
            <w:rStyle w:val="CommentReference"/>
          </w:rPr>
          <w:commentReference w:id="907"/>
        </w:r>
        <w:r w:rsidR="00C33CEC">
          <w:rPr>
            <w:rFonts w:ascii="Times New Roman" w:hAnsi="Times New Roman" w:cs="Times New Roman"/>
            <w:lang w:val="en-CA"/>
          </w:rPr>
          <w:t xml:space="preserve"> </w:t>
        </w:r>
      </w:ins>
      <w:r>
        <w:rPr>
          <w:rFonts w:ascii="Times New Roman" w:hAnsi="Times New Roman" w:cs="Times New Roman"/>
          <w:lang w:val="en-CA"/>
        </w:rPr>
        <w:t xml:space="preserve">boldness and </w:t>
      </w:r>
      <w:ins w:id="909" w:author="Colleen Cassady St. Clair" w:date="2022-05-15T09:52:00Z">
        <w:r w:rsidR="00C33CEC">
          <w:rPr>
            <w:rFonts w:ascii="Times New Roman" w:hAnsi="Times New Roman" w:cs="Times New Roman"/>
            <w:lang w:val="en-CA"/>
          </w:rPr>
          <w:t xml:space="preserve">human </w:t>
        </w:r>
      </w:ins>
      <w:r>
        <w:rPr>
          <w:rFonts w:ascii="Times New Roman" w:hAnsi="Times New Roman" w:cs="Times New Roman"/>
          <w:lang w:val="en-CA"/>
        </w:rPr>
        <w:t xml:space="preserve">concern were predicted by </w:t>
      </w:r>
      <w:del w:id="910" w:author="Colleen Cassady St. Clair" w:date="2022-05-15T09:53:00Z">
        <w:r w:rsidDel="00C33CEC">
          <w:rPr>
            <w:rFonts w:ascii="Times New Roman" w:hAnsi="Times New Roman" w:cs="Times New Roman"/>
            <w:lang w:val="en-CA"/>
          </w:rPr>
          <w:delText>several spatiotemporal variables, we also found that</w:delText>
        </w:r>
      </w:del>
      <w:ins w:id="911" w:author="Colleen Cassady St. Clair" w:date="2022-05-15T09:53:00Z">
        <w:r w:rsidR="00C33CEC">
          <w:rPr>
            <w:rFonts w:ascii="Times New Roman" w:hAnsi="Times New Roman" w:cs="Times New Roman"/>
            <w:lang w:val="en-CA"/>
          </w:rPr>
          <w:t xml:space="preserve"> several</w:t>
        </w:r>
      </w:ins>
      <w:r>
        <w:rPr>
          <w:rFonts w:ascii="Times New Roman" w:hAnsi="Times New Roman" w:cs="Times New Roman"/>
          <w:lang w:val="en-CA"/>
        </w:rPr>
        <w:t xml:space="preserve"> contextual variables had a strong effect on the type of human-coyote interaction that was reported. </w:t>
      </w:r>
      <w:del w:id="912" w:author="Colleen Cassady St. Clair" w:date="2022-05-15T09:53:00Z">
        <w:r w:rsidDel="00C33CEC">
          <w:rPr>
            <w:rFonts w:ascii="Times New Roman" w:hAnsi="Times New Roman" w:cs="Times New Roman"/>
            <w:lang w:val="en-CA"/>
          </w:rPr>
          <w:delText>We</w:delText>
        </w:r>
        <w:r w:rsidRPr="003A5E82" w:rsidDel="00C33CEC">
          <w:rPr>
            <w:rFonts w:ascii="Times New Roman" w:hAnsi="Times New Roman" w:cs="Times New Roman"/>
            <w:lang w:val="en-CA"/>
          </w:rPr>
          <w:delText xml:space="preserve"> found evidence that t</w:delText>
        </w:r>
      </w:del>
      <w:del w:id="913" w:author="Colleen Cassady St. Clair" w:date="2022-05-15T09:54:00Z">
        <w:r w:rsidRPr="003A5E82" w:rsidDel="00C33CEC">
          <w:rPr>
            <w:rFonts w:ascii="Times New Roman" w:hAnsi="Times New Roman" w:cs="Times New Roman"/>
            <w:lang w:val="en-CA"/>
          </w:rPr>
          <w:delText>he</w:delText>
        </w:r>
      </w:del>
      <w:ins w:id="914" w:author="Colleen Cassady St. Clair" w:date="2022-05-15T09:54:00Z">
        <w:r w:rsidR="00C33CEC">
          <w:rPr>
            <w:rFonts w:ascii="Times New Roman" w:hAnsi="Times New Roman" w:cs="Times New Roman"/>
            <w:lang w:val="en-CA"/>
          </w:rPr>
          <w:t>Reports describing the</w:t>
        </w:r>
      </w:ins>
      <w:r w:rsidRPr="003A5E82">
        <w:rPr>
          <w:rFonts w:ascii="Times New Roman" w:hAnsi="Times New Roman" w:cs="Times New Roman"/>
          <w:lang w:val="en-CA"/>
        </w:rPr>
        <w:t xml:space="preserve"> presence or mention of vulnerable individuals </w:t>
      </w:r>
      <w:del w:id="915" w:author="Colleen Cassady St. Clair" w:date="2022-05-15T09:54:00Z">
        <w:r w:rsidRPr="003A5E82" w:rsidDel="00C33CEC">
          <w:rPr>
            <w:rFonts w:ascii="Times New Roman" w:hAnsi="Times New Roman" w:cs="Times New Roman"/>
            <w:lang w:val="en-CA"/>
          </w:rPr>
          <w:delText>was strongly correlated with</w:delText>
        </w:r>
      </w:del>
      <w:ins w:id="916" w:author="Colleen Cassady St. Clair" w:date="2022-05-15T09:54:00Z">
        <w:r w:rsidR="00C33CEC">
          <w:rPr>
            <w:rFonts w:ascii="Times New Roman" w:hAnsi="Times New Roman" w:cs="Times New Roman"/>
            <w:lang w:val="en-CA"/>
          </w:rPr>
          <w:t>exhibited higher scores for</w:t>
        </w:r>
      </w:ins>
      <w:r w:rsidRPr="003A5E82">
        <w:rPr>
          <w:rFonts w:ascii="Times New Roman" w:hAnsi="Times New Roman" w:cs="Times New Roman"/>
          <w:lang w:val="en-CA"/>
        </w:rPr>
        <w:t xml:space="preserve"> </w:t>
      </w:r>
      <w:del w:id="917" w:author="Colleen Cassady St. Clair" w:date="2022-05-15T09:55:00Z">
        <w:r w:rsidRPr="003A5E82" w:rsidDel="00C33CEC">
          <w:rPr>
            <w:rFonts w:ascii="Times New Roman" w:hAnsi="Times New Roman" w:cs="Times New Roman"/>
            <w:lang w:val="en-CA"/>
          </w:rPr>
          <w:delText xml:space="preserve">increased </w:delText>
        </w:r>
      </w:del>
      <w:ins w:id="918" w:author="Colleen Cassady St. Clair" w:date="2022-05-15T09:55:00Z">
        <w:r w:rsidR="00C33CEC">
          <w:rPr>
            <w:rFonts w:ascii="Times New Roman" w:hAnsi="Times New Roman" w:cs="Times New Roman"/>
            <w:lang w:val="en-CA"/>
          </w:rPr>
          <w:t>both of</w:t>
        </w:r>
        <w:r w:rsidR="00C33CEC"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coyote boldness and human concern. </w:t>
      </w:r>
      <w:ins w:id="919" w:author="Colleen Cassady St. Clair" w:date="2022-05-15T09:55:00Z">
        <w:r w:rsidR="00C33CEC">
          <w:rPr>
            <w:rFonts w:ascii="Times New Roman" w:hAnsi="Times New Roman" w:cs="Times New Roman"/>
            <w:lang w:val="en-CA"/>
          </w:rPr>
          <w:t>The mention of d</w:t>
        </w:r>
      </w:ins>
      <w:del w:id="920" w:author="Colleen Cassady St. Clair" w:date="2022-05-15T09:55:00Z">
        <w:r w:rsidRPr="003A5E82" w:rsidDel="00C33CEC">
          <w:rPr>
            <w:rFonts w:ascii="Times New Roman" w:hAnsi="Times New Roman" w:cs="Times New Roman"/>
            <w:lang w:val="en-CA"/>
          </w:rPr>
          <w:delText>D</w:delText>
        </w:r>
      </w:del>
      <w:r w:rsidRPr="003A5E82">
        <w:rPr>
          <w:rFonts w:ascii="Times New Roman" w:hAnsi="Times New Roman" w:cs="Times New Roman"/>
          <w:lang w:val="en-CA"/>
        </w:rPr>
        <w:t xml:space="preserve">ogs and cats were associated with </w:t>
      </w:r>
      <w:ins w:id="921" w:author="Colleen Cassady St. Clair" w:date="2022-05-15T09:56:00Z">
        <w:r w:rsidR="00C33CEC">
          <w:rPr>
            <w:rFonts w:ascii="Times New Roman" w:hAnsi="Times New Roman" w:cs="Times New Roman"/>
            <w:lang w:val="en-CA"/>
          </w:rPr>
          <w:t xml:space="preserve">descriptions of </w:t>
        </w:r>
      </w:ins>
      <w:r w:rsidRPr="003A5E82">
        <w:rPr>
          <w:rFonts w:ascii="Times New Roman" w:hAnsi="Times New Roman" w:cs="Times New Roman"/>
          <w:lang w:val="en-CA"/>
        </w:rPr>
        <w:t>bold</w:t>
      </w:r>
      <w:r>
        <w:rPr>
          <w:rFonts w:ascii="Times New Roman" w:hAnsi="Times New Roman" w:cs="Times New Roman"/>
          <w:lang w:val="en-CA"/>
        </w:rPr>
        <w:t>er</w:t>
      </w:r>
      <w:r w:rsidRPr="003A5E82">
        <w:rPr>
          <w:rFonts w:ascii="Times New Roman" w:hAnsi="Times New Roman" w:cs="Times New Roman"/>
          <w:lang w:val="en-CA"/>
        </w:rPr>
        <w:t xml:space="preserve"> and </w:t>
      </w:r>
      <w:r>
        <w:rPr>
          <w:rFonts w:ascii="Times New Roman" w:hAnsi="Times New Roman" w:cs="Times New Roman"/>
          <w:lang w:val="en-CA"/>
        </w:rPr>
        <w:t xml:space="preserve">more </w:t>
      </w:r>
      <w:r w:rsidRPr="003A5E82">
        <w:rPr>
          <w:rFonts w:ascii="Times New Roman" w:hAnsi="Times New Roman" w:cs="Times New Roman"/>
          <w:lang w:val="en-CA"/>
        </w:rPr>
        <w:t xml:space="preserve">aggressive coyote behaviour, supporting the </w:t>
      </w:r>
      <w:r w:rsidRPr="003A5E82">
        <w:rPr>
          <w:rFonts w:ascii="Times New Roman" w:hAnsi="Times New Roman" w:cs="Times New Roman"/>
          <w:lang w:val="en-CA"/>
        </w:rPr>
        <w:lastRenderedPageBreak/>
        <w:t>findings of others that human-coyote interactions involv</w:t>
      </w:r>
      <w:r>
        <w:rPr>
          <w:rFonts w:ascii="Times New Roman" w:hAnsi="Times New Roman" w:cs="Times New Roman"/>
          <w:lang w:val="en-CA"/>
        </w:rPr>
        <w:t>ing</w:t>
      </w:r>
      <w:r w:rsidRPr="003A5E82">
        <w:rPr>
          <w:rFonts w:ascii="Times New Roman" w:hAnsi="Times New Roman" w:cs="Times New Roman"/>
          <w:lang w:val="en-CA"/>
        </w:rPr>
        <w:t xml:space="preserve"> pets</w:t>
      </w:r>
      <w:r>
        <w:rPr>
          <w:rFonts w:ascii="Times New Roman" w:hAnsi="Times New Roman" w:cs="Times New Roman"/>
          <w:lang w:val="en-CA"/>
        </w:rPr>
        <w:t xml:space="preserve"> are more likely to cause conflict</w:t>
      </w:r>
      <w:r w:rsidRPr="003A5E82">
        <w:rPr>
          <w:rFonts w:ascii="Times New Roman" w:hAnsi="Times New Roman" w:cs="Times New Roman"/>
          <w:lang w:val="en-CA"/>
        </w:rPr>
        <w:t xml:space="preserve"> </w:t>
      </w:r>
      <w:r>
        <w:rPr>
          <w:rFonts w:ascii="Times New Roman" w:hAnsi="Times New Roman" w:cs="Times New Roman"/>
          <w:noProof/>
          <w:lang w:val="en-CA"/>
        </w:rPr>
        <w:t>(Poessel et al. 2013, Baker and Timm 2017)</w:t>
      </w:r>
      <w:r w:rsidRPr="003A5E82">
        <w:rPr>
          <w:rFonts w:ascii="Times New Roman" w:hAnsi="Times New Roman" w:cs="Times New Roman"/>
          <w:lang w:val="en-CA"/>
        </w:rPr>
        <w:t xml:space="preserve">. </w:t>
      </w:r>
      <w:r>
        <w:rPr>
          <w:rFonts w:ascii="Times New Roman" w:hAnsi="Times New Roman" w:cs="Times New Roman"/>
          <w:lang w:val="en-CA"/>
        </w:rPr>
        <w:t xml:space="preserve">Coyotes were described as “aggressive” less often when dogs were leashed (14.6%) compared to </w:t>
      </w:r>
      <w:ins w:id="922" w:author="Colleen Cassady St. Clair" w:date="2022-05-15T09:56:00Z">
        <w:r w:rsidR="00C33CEC">
          <w:rPr>
            <w:rFonts w:ascii="Times New Roman" w:hAnsi="Times New Roman" w:cs="Times New Roman"/>
            <w:lang w:val="en-CA"/>
          </w:rPr>
          <w:t xml:space="preserve">when they were described as </w:t>
        </w:r>
      </w:ins>
      <w:r>
        <w:rPr>
          <w:rFonts w:ascii="Times New Roman" w:hAnsi="Times New Roman" w:cs="Times New Roman"/>
          <w:lang w:val="en-CA"/>
        </w:rPr>
        <w:t xml:space="preserve">off leash (32.5%; Table 1 in Appendix 2), but bold behaviour </w:t>
      </w:r>
      <w:ins w:id="923" w:author="Colleen Cassady St. Clair" w:date="2022-05-15T09:56:00Z">
        <w:r w:rsidR="00C33CEC">
          <w:rPr>
            <w:rFonts w:ascii="Times New Roman" w:hAnsi="Times New Roman" w:cs="Times New Roman"/>
            <w:lang w:val="en-CA"/>
          </w:rPr>
          <w:t xml:space="preserve">by coyotes </w:t>
        </w:r>
      </w:ins>
      <w:r>
        <w:rPr>
          <w:rFonts w:ascii="Times New Roman" w:hAnsi="Times New Roman" w:cs="Times New Roman"/>
          <w:lang w:val="en-CA"/>
        </w:rPr>
        <w:t>was more common when dogs were leashed (39.2%) than off leash (22.3%)</w:t>
      </w:r>
      <w:ins w:id="924" w:author="Colleen Cassady St. Clair" w:date="2022-05-15T09:57:00Z">
        <w:r w:rsidR="00C33CEC">
          <w:rPr>
            <w:rFonts w:ascii="Times New Roman" w:hAnsi="Times New Roman" w:cs="Times New Roman"/>
            <w:lang w:val="en-CA"/>
          </w:rPr>
          <w:t>. This result</w:t>
        </w:r>
      </w:ins>
      <w:del w:id="925" w:author="Colleen Cassady St. Clair" w:date="2022-05-15T09:57:00Z">
        <w:r w:rsidDel="00C33CEC">
          <w:rPr>
            <w:rFonts w:ascii="Times New Roman" w:hAnsi="Times New Roman" w:cs="Times New Roman"/>
            <w:lang w:val="en-CA"/>
          </w:rPr>
          <w:delText>,</w:delText>
        </w:r>
      </w:del>
      <w:r>
        <w:rPr>
          <w:rFonts w:ascii="Times New Roman" w:hAnsi="Times New Roman" w:cs="Times New Roman"/>
          <w:lang w:val="en-CA"/>
        </w:rPr>
        <w:t xml:space="preserve"> </w:t>
      </w:r>
      <w:del w:id="926" w:author="Colleen Cassady St. Clair" w:date="2022-05-15T09:57:00Z">
        <w:r w:rsidDel="00C33CEC">
          <w:rPr>
            <w:rFonts w:ascii="Times New Roman" w:hAnsi="Times New Roman" w:cs="Times New Roman"/>
            <w:lang w:val="en-CA"/>
          </w:rPr>
          <w:delText>suggesting</w:delText>
        </w:r>
        <w:r w:rsidRPr="003A5E82" w:rsidDel="00C33CEC">
          <w:rPr>
            <w:rFonts w:ascii="Times New Roman" w:hAnsi="Times New Roman" w:cs="Times New Roman"/>
            <w:lang w:val="en-CA"/>
          </w:rPr>
          <w:delText xml:space="preserve"> </w:delText>
        </w:r>
      </w:del>
      <w:ins w:id="927" w:author="Colleen Cassady St. Clair" w:date="2022-05-15T09:57:00Z">
        <w:r w:rsidR="00C33CEC">
          <w:rPr>
            <w:rFonts w:ascii="Times New Roman" w:hAnsi="Times New Roman" w:cs="Times New Roman"/>
            <w:lang w:val="en-CA"/>
          </w:rPr>
          <w:t>suggests</w:t>
        </w:r>
        <w:r w:rsidR="00C33CEC"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that leashed dogs may still </w:t>
      </w:r>
      <w:r>
        <w:rPr>
          <w:rFonts w:ascii="Times New Roman" w:hAnsi="Times New Roman" w:cs="Times New Roman"/>
          <w:lang w:val="en-CA"/>
        </w:rPr>
        <w:t>engender</w:t>
      </w:r>
      <w:r w:rsidRPr="003A5E82">
        <w:rPr>
          <w:rFonts w:ascii="Times New Roman" w:hAnsi="Times New Roman" w:cs="Times New Roman"/>
          <w:lang w:val="en-CA"/>
        </w:rPr>
        <w:t xml:space="preserve"> </w:t>
      </w:r>
      <w:del w:id="928" w:author="Colleen Cassady St. Clair" w:date="2022-05-15T09:57:00Z">
        <w:r w:rsidDel="00C33CEC">
          <w:rPr>
            <w:rFonts w:ascii="Times New Roman" w:hAnsi="Times New Roman" w:cs="Times New Roman"/>
            <w:lang w:val="en-CA"/>
          </w:rPr>
          <w:delText>conflict-indicative</w:delText>
        </w:r>
        <w:r w:rsidRPr="003A5E82" w:rsidDel="00C33CEC">
          <w:rPr>
            <w:rFonts w:ascii="Times New Roman" w:hAnsi="Times New Roman" w:cs="Times New Roman"/>
            <w:lang w:val="en-CA"/>
          </w:rPr>
          <w:delText xml:space="preserve"> </w:delText>
        </w:r>
      </w:del>
      <w:r w:rsidRPr="003A5E82">
        <w:rPr>
          <w:rFonts w:ascii="Times New Roman" w:hAnsi="Times New Roman" w:cs="Times New Roman"/>
          <w:lang w:val="en-CA"/>
        </w:rPr>
        <w:t xml:space="preserve">coyote behaviour </w:t>
      </w:r>
      <w:ins w:id="929" w:author="Colleen Cassady St. Clair" w:date="2022-05-15T09:57:00Z">
        <w:r w:rsidR="00C33CEC">
          <w:rPr>
            <w:rFonts w:ascii="Times New Roman" w:hAnsi="Times New Roman" w:cs="Times New Roman"/>
            <w:lang w:val="en-CA"/>
          </w:rPr>
          <w:t>that is associated with conflict</w:t>
        </w:r>
        <w:r w:rsidR="00C33CEC" w:rsidRPr="003A5E82">
          <w:rPr>
            <w:rFonts w:ascii="Times New Roman" w:hAnsi="Times New Roman" w:cs="Times New Roman"/>
            <w:lang w:val="en-CA"/>
          </w:rPr>
          <w:t xml:space="preserve"> </w:t>
        </w:r>
      </w:ins>
      <w:r>
        <w:rPr>
          <w:rFonts w:ascii="Times New Roman" w:hAnsi="Times New Roman" w:cs="Times New Roman"/>
          <w:lang w:val="en-CA"/>
        </w:rPr>
        <w:t>even if</w:t>
      </w:r>
      <w:r w:rsidRPr="003A5E82">
        <w:rPr>
          <w:rFonts w:ascii="Times New Roman" w:hAnsi="Times New Roman" w:cs="Times New Roman"/>
          <w:lang w:val="en-CA"/>
        </w:rPr>
        <w:t xml:space="preserve"> they are less likely to be attacked</w:t>
      </w:r>
      <w:r>
        <w:rPr>
          <w:rFonts w:ascii="Times New Roman" w:hAnsi="Times New Roman" w:cs="Times New Roman"/>
          <w:lang w:val="en-CA"/>
        </w:rPr>
        <w:t xml:space="preserve"> than when </w:t>
      </w:r>
      <w:ins w:id="930" w:author="Colleen Cassady St. Clair" w:date="2022-05-15T09:57:00Z">
        <w:r w:rsidR="00C33CEC">
          <w:rPr>
            <w:rFonts w:ascii="Times New Roman" w:hAnsi="Times New Roman" w:cs="Times New Roman"/>
            <w:lang w:val="en-CA"/>
          </w:rPr>
          <w:t xml:space="preserve">they are </w:t>
        </w:r>
      </w:ins>
      <w:r>
        <w:rPr>
          <w:rFonts w:ascii="Times New Roman" w:hAnsi="Times New Roman" w:cs="Times New Roman"/>
          <w:lang w:val="en-CA"/>
        </w:rPr>
        <w:t>off leash</w:t>
      </w:r>
      <w:r w:rsidRPr="003A5E82">
        <w:rPr>
          <w:rFonts w:ascii="Times New Roman" w:hAnsi="Times New Roman" w:cs="Times New Roman"/>
          <w:lang w:val="en-CA"/>
        </w:rPr>
        <w:t>.</w:t>
      </w:r>
      <w:r>
        <w:rPr>
          <w:rFonts w:ascii="Times New Roman" w:hAnsi="Times New Roman" w:cs="Times New Roman"/>
          <w:lang w:val="en-CA"/>
        </w:rPr>
        <w:t xml:space="preserve"> </w:t>
      </w:r>
      <w:ins w:id="931" w:author="Colleen Cassady St. Clair" w:date="2022-05-15T09:58:00Z">
        <w:r w:rsidR="00C33CEC">
          <w:rPr>
            <w:rFonts w:ascii="Times New Roman" w:hAnsi="Times New Roman" w:cs="Times New Roman"/>
            <w:lang w:val="en-CA"/>
          </w:rPr>
          <w:t>W</w:t>
        </w:r>
        <w:r w:rsidR="00C33CEC" w:rsidRPr="003A5E82">
          <w:rPr>
            <w:rFonts w:ascii="Times New Roman" w:hAnsi="Times New Roman" w:cs="Times New Roman"/>
            <w:lang w:val="en-CA"/>
          </w:rPr>
          <w:t>e did not find a significant relationship between the presence or mention of children and coyote boldness or aggression</w:t>
        </w:r>
        <w:r w:rsidR="00C33CEC">
          <w:rPr>
            <w:rFonts w:ascii="Times New Roman" w:hAnsi="Times New Roman" w:cs="Times New Roman"/>
            <w:lang w:val="en-CA"/>
          </w:rPr>
          <w:t xml:space="preserve">. </w:t>
        </w:r>
      </w:ins>
      <w:commentRangeStart w:id="932"/>
      <w:del w:id="933" w:author="Colleen Cassady St. Clair" w:date="2022-05-15T09:58:00Z">
        <w:r w:rsidRPr="003A5E82" w:rsidDel="00C33CEC">
          <w:rPr>
            <w:rFonts w:ascii="Times New Roman" w:hAnsi="Times New Roman" w:cs="Times New Roman"/>
            <w:lang w:val="en-CA"/>
          </w:rPr>
          <w:delText>A</w:delText>
        </w:r>
      </w:del>
      <w:del w:id="934" w:author="Colleen Cassady St. Clair" w:date="2022-05-15T09:59:00Z">
        <w:r w:rsidRPr="003A5E82" w:rsidDel="00C33CEC">
          <w:rPr>
            <w:rFonts w:ascii="Times New Roman" w:hAnsi="Times New Roman" w:cs="Times New Roman"/>
            <w:lang w:val="en-CA"/>
          </w:rPr>
          <w:delText>lthough</w:delText>
        </w:r>
      </w:del>
      <w:commentRangeEnd w:id="932"/>
      <w:r w:rsidR="00C33CEC">
        <w:rPr>
          <w:rStyle w:val="CommentReference"/>
        </w:rPr>
        <w:commentReference w:id="932"/>
      </w:r>
      <w:del w:id="935" w:author="Colleen Cassady St. Clair" w:date="2022-05-15T09:59:00Z">
        <w:r w:rsidRPr="003A5E82" w:rsidDel="00C33CEC">
          <w:rPr>
            <w:rFonts w:ascii="Times New Roman" w:hAnsi="Times New Roman" w:cs="Times New Roman"/>
            <w:lang w:val="en-CA"/>
          </w:rPr>
          <w:delText xml:space="preserve"> coyote attacks on children are well-publicized and can lead to serious injury </w:delText>
        </w:r>
        <w:r w:rsidDel="00C33CEC">
          <w:rPr>
            <w:rFonts w:ascii="Times New Roman" w:hAnsi="Times New Roman" w:cs="Times New Roman"/>
            <w:noProof/>
            <w:lang w:val="en-CA"/>
          </w:rPr>
          <w:delText>(Carbyn 1989, White and Gehrt 2009, Alexander and Quinn 2011)</w:delText>
        </w:r>
        <w:r w:rsidRPr="003A5E82" w:rsidDel="00C33CEC">
          <w:rPr>
            <w:rFonts w:ascii="Times New Roman" w:hAnsi="Times New Roman" w:cs="Times New Roman"/>
            <w:lang w:val="en-CA"/>
          </w:rPr>
          <w:delText>,</w:delText>
        </w:r>
      </w:del>
      <w:del w:id="936" w:author="Colleen Cassady St. Clair" w:date="2022-05-15T09:58:00Z">
        <w:r w:rsidRPr="003A5E82" w:rsidDel="00C33CEC">
          <w:rPr>
            <w:rFonts w:ascii="Times New Roman" w:hAnsi="Times New Roman" w:cs="Times New Roman"/>
            <w:lang w:val="en-CA"/>
          </w:rPr>
          <w:delText xml:space="preserve"> we did not find a significant relationship between the presence or mention of children and coyote boldness or aggression</w:delText>
        </w:r>
      </w:del>
      <w:r w:rsidRPr="003A5E82">
        <w:rPr>
          <w:rFonts w:ascii="Times New Roman" w:hAnsi="Times New Roman" w:cs="Times New Roman"/>
          <w:lang w:val="en-CA"/>
        </w:rPr>
        <w:t xml:space="preserve">. </w:t>
      </w:r>
      <w:del w:id="937" w:author="Colleen Cassady St. Clair" w:date="2022-05-15T09:59:00Z">
        <w:r w:rsidDel="00C33CEC">
          <w:rPr>
            <w:rFonts w:ascii="Times New Roman" w:hAnsi="Times New Roman" w:cs="Times New Roman"/>
            <w:lang w:val="en-CA"/>
          </w:rPr>
          <w:delText>However</w:delText>
        </w:r>
      </w:del>
      <w:ins w:id="938" w:author="Colleen Cassady St. Clair" w:date="2022-05-15T09:59:00Z">
        <w:r w:rsidR="00C33CEC">
          <w:rPr>
            <w:rFonts w:ascii="Times New Roman" w:hAnsi="Times New Roman" w:cs="Times New Roman"/>
            <w:lang w:val="en-CA"/>
          </w:rPr>
          <w:t>Nonetheless</w:t>
        </w:r>
      </w:ins>
      <w:r w:rsidRPr="003A5E82">
        <w:rPr>
          <w:rFonts w:ascii="Times New Roman" w:hAnsi="Times New Roman" w:cs="Times New Roman"/>
          <w:lang w:val="en-CA"/>
        </w:rPr>
        <w:t xml:space="preserve">, human concern was significantly higher when </w:t>
      </w:r>
      <w:r>
        <w:rPr>
          <w:rFonts w:ascii="Times New Roman" w:hAnsi="Times New Roman" w:cs="Times New Roman"/>
          <w:lang w:val="en-CA"/>
        </w:rPr>
        <w:t xml:space="preserve">reports mentioned </w:t>
      </w:r>
      <w:r w:rsidRPr="003A5E82">
        <w:rPr>
          <w:rFonts w:ascii="Times New Roman" w:hAnsi="Times New Roman" w:cs="Times New Roman"/>
          <w:lang w:val="en-CA"/>
        </w:rPr>
        <w:t>dogs, children, or multiple vulnerable individuals</w:t>
      </w:r>
      <w:ins w:id="939" w:author="Colleen Cassady St. Clair" w:date="2022-05-15T09:59:00Z">
        <w:r w:rsidR="00C33CEC">
          <w:rPr>
            <w:rFonts w:ascii="Times New Roman" w:hAnsi="Times New Roman" w:cs="Times New Roman"/>
            <w:lang w:val="en-CA"/>
          </w:rPr>
          <w:t xml:space="preserve">, perhaps because occasional </w:t>
        </w:r>
        <w:r w:rsidR="00C33CEC" w:rsidRPr="003A5E82">
          <w:rPr>
            <w:rFonts w:ascii="Times New Roman" w:hAnsi="Times New Roman" w:cs="Times New Roman"/>
            <w:lang w:val="en-CA"/>
          </w:rPr>
          <w:t>coyote attacks on children are well-publicize</w:t>
        </w:r>
        <w:r w:rsidR="00C33CEC">
          <w:rPr>
            <w:rFonts w:ascii="Times New Roman" w:hAnsi="Times New Roman" w:cs="Times New Roman"/>
            <w:lang w:val="en-CA"/>
          </w:rPr>
          <w:t>d and can lead to serious injuries</w:t>
        </w:r>
        <w:r w:rsidR="00C33CEC" w:rsidRPr="003A5E82">
          <w:rPr>
            <w:rFonts w:ascii="Times New Roman" w:hAnsi="Times New Roman" w:cs="Times New Roman"/>
            <w:lang w:val="en-CA"/>
          </w:rPr>
          <w:t xml:space="preserve"> </w:t>
        </w:r>
        <w:r w:rsidR="00C33CEC">
          <w:rPr>
            <w:rFonts w:ascii="Times New Roman" w:hAnsi="Times New Roman" w:cs="Times New Roman"/>
            <w:noProof/>
            <w:lang w:val="en-CA"/>
          </w:rPr>
          <w:t>(Carbyn 1989, White and Gehrt 2009, Alexander and Quinn 2011)</w:t>
        </w:r>
      </w:ins>
      <w:r>
        <w:rPr>
          <w:rFonts w:ascii="Times New Roman" w:hAnsi="Times New Roman" w:cs="Times New Roman"/>
          <w:lang w:val="en-CA"/>
        </w:rPr>
        <w:t xml:space="preserve">. </w:t>
      </w:r>
      <w:del w:id="940" w:author="Colleen Cassady St. Clair" w:date="2022-05-15T09:59:00Z">
        <w:r w:rsidDel="00C33CEC">
          <w:rPr>
            <w:rFonts w:ascii="Times New Roman" w:hAnsi="Times New Roman" w:cs="Times New Roman"/>
            <w:lang w:val="en-CA"/>
          </w:rPr>
          <w:delText>T</w:delText>
        </w:r>
        <w:r w:rsidRPr="003A5E82" w:rsidDel="00C33CEC">
          <w:rPr>
            <w:rFonts w:ascii="Times New Roman" w:hAnsi="Times New Roman" w:cs="Times New Roman"/>
            <w:lang w:val="en-CA"/>
          </w:rPr>
          <w:delText>his demonstrates a</w:delText>
        </w:r>
      </w:del>
      <w:ins w:id="941" w:author="Colleen Cassady St. Clair" w:date="2022-05-15T09:59:00Z">
        <w:r w:rsidR="00C33CEC">
          <w:rPr>
            <w:rFonts w:ascii="Times New Roman" w:hAnsi="Times New Roman" w:cs="Times New Roman"/>
            <w:lang w:val="en-CA"/>
          </w:rPr>
          <w:t>A</w:t>
        </w:r>
      </w:ins>
      <w:r w:rsidRPr="003A5E82">
        <w:rPr>
          <w:rFonts w:ascii="Times New Roman" w:hAnsi="Times New Roman" w:cs="Times New Roman"/>
          <w:lang w:val="en-CA"/>
        </w:rPr>
        <w:t xml:space="preserve"> higher perceived risk of coyote attacks on pet and children</w:t>
      </w:r>
      <w:del w:id="942" w:author="Colleen Cassady St. Clair" w:date="2022-05-15T10:00:00Z">
        <w:r w:rsidDel="00C33CEC">
          <w:rPr>
            <w:rFonts w:ascii="Times New Roman" w:hAnsi="Times New Roman" w:cs="Times New Roman"/>
            <w:lang w:val="en-CA"/>
          </w:rPr>
          <w:delText>,</w:delText>
        </w:r>
      </w:del>
      <w:r>
        <w:rPr>
          <w:rFonts w:ascii="Times New Roman" w:hAnsi="Times New Roman" w:cs="Times New Roman"/>
          <w:lang w:val="en-CA"/>
        </w:rPr>
        <w:t xml:space="preserve"> </w:t>
      </w:r>
      <w:del w:id="943" w:author="Colleen Cassady St. Clair" w:date="2022-05-15T10:00:00Z">
        <w:r w:rsidDel="00C33CEC">
          <w:rPr>
            <w:rFonts w:ascii="Times New Roman" w:hAnsi="Times New Roman" w:cs="Times New Roman"/>
            <w:lang w:val="en-CA"/>
          </w:rPr>
          <w:delText>which</w:delText>
        </w:r>
        <w:r w:rsidRPr="003A5E82" w:rsidDel="00C33CEC">
          <w:rPr>
            <w:rFonts w:ascii="Times New Roman" w:hAnsi="Times New Roman" w:cs="Times New Roman"/>
            <w:lang w:val="en-CA"/>
          </w:rPr>
          <w:delText xml:space="preserve"> </w:delText>
        </w:r>
      </w:del>
      <w:r w:rsidRPr="003A5E82">
        <w:rPr>
          <w:rFonts w:ascii="Times New Roman" w:hAnsi="Times New Roman" w:cs="Times New Roman"/>
          <w:lang w:val="en-CA"/>
        </w:rPr>
        <w:t xml:space="preserve">likely </w:t>
      </w:r>
      <w:del w:id="944" w:author="Colleen Cassady St. Clair" w:date="2022-05-15T10:00:00Z">
        <w:r w:rsidDel="00C33CEC">
          <w:rPr>
            <w:rFonts w:ascii="Times New Roman" w:hAnsi="Times New Roman" w:cs="Times New Roman"/>
            <w:lang w:val="en-CA"/>
          </w:rPr>
          <w:delText>drives</w:delText>
        </w:r>
        <w:r w:rsidRPr="003A5E82" w:rsidDel="00C33CEC">
          <w:rPr>
            <w:rFonts w:ascii="Times New Roman" w:hAnsi="Times New Roman" w:cs="Times New Roman"/>
            <w:lang w:val="en-CA"/>
          </w:rPr>
          <w:delText xml:space="preserve"> </w:delText>
        </w:r>
        <w:r w:rsidDel="00C33CEC">
          <w:rPr>
            <w:rFonts w:ascii="Times New Roman" w:hAnsi="Times New Roman" w:cs="Times New Roman"/>
            <w:lang w:val="en-CA"/>
          </w:rPr>
          <w:delText xml:space="preserve">a </w:delText>
        </w:r>
        <w:r w:rsidRPr="003A5E82" w:rsidDel="00C33CEC">
          <w:rPr>
            <w:rFonts w:ascii="Times New Roman" w:hAnsi="Times New Roman" w:cs="Times New Roman"/>
            <w:lang w:val="en-CA"/>
          </w:rPr>
          <w:delText>lower</w:delText>
        </w:r>
      </w:del>
      <w:ins w:id="945" w:author="Colleen Cassady St. Clair" w:date="2022-05-15T10:00:00Z">
        <w:r w:rsidR="00C33CEC">
          <w:rPr>
            <w:rFonts w:ascii="Times New Roman" w:hAnsi="Times New Roman" w:cs="Times New Roman"/>
            <w:lang w:val="en-CA"/>
          </w:rPr>
          <w:t>reduces</w:t>
        </w:r>
      </w:ins>
      <w:r w:rsidRPr="003A5E82">
        <w:rPr>
          <w:rFonts w:ascii="Times New Roman" w:hAnsi="Times New Roman" w:cs="Times New Roman"/>
          <w:lang w:val="en-CA"/>
        </w:rPr>
        <w:t xml:space="preserve"> tolerance </w:t>
      </w:r>
      <w:r>
        <w:rPr>
          <w:rFonts w:ascii="Times New Roman" w:hAnsi="Times New Roman" w:cs="Times New Roman"/>
          <w:lang w:val="en-CA"/>
        </w:rPr>
        <w:t>for</w:t>
      </w:r>
      <w:r w:rsidRPr="003A5E82">
        <w:rPr>
          <w:rFonts w:ascii="Times New Roman" w:hAnsi="Times New Roman" w:cs="Times New Roman"/>
          <w:lang w:val="en-CA"/>
        </w:rPr>
        <w:t xml:space="preserve"> coyote</w:t>
      </w:r>
      <w:r>
        <w:rPr>
          <w:rFonts w:ascii="Times New Roman" w:hAnsi="Times New Roman" w:cs="Times New Roman"/>
          <w:lang w:val="en-CA"/>
        </w:rPr>
        <w:t xml:space="preserve">s in </w:t>
      </w:r>
      <w:r w:rsidRPr="003A5E82">
        <w:rPr>
          <w:rFonts w:ascii="Times New Roman" w:hAnsi="Times New Roman" w:cs="Times New Roman"/>
          <w:lang w:val="en-CA"/>
        </w:rPr>
        <w:t xml:space="preserve">cities </w:t>
      </w:r>
      <w:r>
        <w:rPr>
          <w:rFonts w:ascii="Times New Roman" w:hAnsi="Times New Roman" w:cs="Times New Roman"/>
          <w:noProof/>
          <w:lang w:val="en-CA"/>
        </w:rPr>
        <w:t>(Draheim et al. 2019)</w:t>
      </w:r>
      <w:r w:rsidRPr="003A5E82">
        <w:rPr>
          <w:rFonts w:ascii="Times New Roman" w:hAnsi="Times New Roman" w:cs="Times New Roman"/>
          <w:lang w:val="en-CA"/>
        </w:rPr>
        <w:t xml:space="preserve">. </w:t>
      </w:r>
    </w:p>
    <w:p w14:paraId="4A5EBE49" w14:textId="77777777" w:rsidR="009D0CBA" w:rsidRPr="003A5E82" w:rsidRDefault="009D0CBA" w:rsidP="002E3223">
      <w:pPr>
        <w:spacing w:line="480" w:lineRule="auto"/>
        <w:rPr>
          <w:rFonts w:ascii="Times New Roman" w:hAnsi="Times New Roman" w:cs="Times New Roman"/>
          <w:lang w:val="en-CA"/>
        </w:rPr>
      </w:pPr>
    </w:p>
    <w:p w14:paraId="2FB6C918" w14:textId="2275ECFF" w:rsidR="009D0CBA" w:rsidRPr="003A5E82" w:rsidRDefault="009D0CBA" w:rsidP="002E3223">
      <w:pPr>
        <w:spacing w:line="480" w:lineRule="auto"/>
        <w:rPr>
          <w:rFonts w:ascii="Times New Roman" w:hAnsi="Times New Roman" w:cs="Times New Roman"/>
          <w:lang w:val="en-CA"/>
        </w:rPr>
      </w:pPr>
      <w:del w:id="946" w:author="Colleen Cassady St. Clair" w:date="2022-05-15T10:00:00Z">
        <w:r w:rsidDel="00C33CEC">
          <w:rPr>
            <w:rFonts w:ascii="Times New Roman" w:hAnsi="Times New Roman" w:cs="Times New Roman"/>
            <w:lang w:val="en-CA"/>
          </w:rPr>
          <w:delText>With respect to other c</w:delText>
        </w:r>
        <w:r w:rsidRPr="003A5E82" w:rsidDel="00C33CEC">
          <w:rPr>
            <w:rFonts w:ascii="Times New Roman" w:hAnsi="Times New Roman" w:cs="Times New Roman"/>
            <w:lang w:val="en-CA"/>
          </w:rPr>
          <w:delText>ontextual variables</w:delText>
        </w:r>
        <w:r w:rsidDel="00C33CEC">
          <w:rPr>
            <w:rFonts w:ascii="Times New Roman" w:hAnsi="Times New Roman" w:cs="Times New Roman"/>
            <w:lang w:val="en-CA"/>
          </w:rPr>
          <w:delText>,</w:delText>
        </w:r>
        <w:r w:rsidRPr="003A5E82" w:rsidDel="00C33CEC">
          <w:rPr>
            <w:rFonts w:ascii="Times New Roman" w:hAnsi="Times New Roman" w:cs="Times New Roman"/>
            <w:lang w:val="en-CA"/>
          </w:rPr>
          <w:delText xml:space="preserve"> c</w:delText>
        </w:r>
      </w:del>
      <w:ins w:id="947" w:author="Colleen Cassady St. Clair" w:date="2022-05-15T10:00:00Z">
        <w:r w:rsidR="00C33CEC">
          <w:rPr>
            <w:rFonts w:ascii="Times New Roman" w:hAnsi="Times New Roman" w:cs="Times New Roman"/>
            <w:lang w:val="en-CA"/>
          </w:rPr>
          <w:t>C</w:t>
        </w:r>
      </w:ins>
      <w:r w:rsidRPr="003A5E82">
        <w:rPr>
          <w:rFonts w:ascii="Times New Roman" w:hAnsi="Times New Roman" w:cs="Times New Roman"/>
          <w:lang w:val="en-CA"/>
        </w:rPr>
        <w:t xml:space="preserve">oyotes </w:t>
      </w:r>
      <w:r>
        <w:rPr>
          <w:rFonts w:ascii="Times New Roman" w:hAnsi="Times New Roman" w:cs="Times New Roman"/>
          <w:lang w:val="en-CA"/>
        </w:rPr>
        <w:t xml:space="preserve">were </w:t>
      </w:r>
      <w:ins w:id="948" w:author="Colleen Cassady St. Clair" w:date="2022-05-15T10:03:00Z">
        <w:r w:rsidR="00267171">
          <w:rPr>
            <w:rFonts w:ascii="Times New Roman" w:hAnsi="Times New Roman" w:cs="Times New Roman"/>
            <w:lang w:val="en-CA"/>
          </w:rPr>
          <w:t xml:space="preserve">described as being </w:t>
        </w:r>
      </w:ins>
      <w:r>
        <w:rPr>
          <w:rFonts w:ascii="Times New Roman" w:hAnsi="Times New Roman" w:cs="Times New Roman"/>
          <w:lang w:val="en-CA"/>
        </w:rPr>
        <w:t>bolder</w:t>
      </w:r>
      <w:r w:rsidRPr="003A5E82">
        <w:rPr>
          <w:rFonts w:ascii="Times New Roman" w:hAnsi="Times New Roman" w:cs="Times New Roman"/>
          <w:lang w:val="en-CA"/>
        </w:rPr>
        <w:t xml:space="preserve"> when </w:t>
      </w:r>
      <w:r>
        <w:rPr>
          <w:rFonts w:ascii="Times New Roman" w:hAnsi="Times New Roman" w:cs="Times New Roman"/>
          <w:lang w:val="en-CA"/>
        </w:rPr>
        <w:t xml:space="preserve">they were observed with other coyotes and when </w:t>
      </w:r>
      <w:r w:rsidRPr="003A5E82">
        <w:rPr>
          <w:rFonts w:ascii="Times New Roman" w:hAnsi="Times New Roman" w:cs="Times New Roman"/>
          <w:lang w:val="en-CA"/>
        </w:rPr>
        <w:t>people were walking</w:t>
      </w:r>
      <w:ins w:id="949" w:author="Colleen Cassady St. Clair" w:date="2022-05-15T10:00:00Z">
        <w:r w:rsidR="00C33CEC">
          <w:rPr>
            <w:rFonts w:ascii="Times New Roman" w:hAnsi="Times New Roman" w:cs="Times New Roman"/>
            <w:lang w:val="en-CA"/>
          </w:rPr>
          <w:t xml:space="preserve"> </w:t>
        </w:r>
      </w:ins>
      <w:ins w:id="950" w:author="Colleen Cassady St. Clair" w:date="2022-05-15T10:03:00Z">
        <w:r w:rsidR="00267171">
          <w:rPr>
            <w:rFonts w:ascii="Times New Roman" w:hAnsi="Times New Roman" w:cs="Times New Roman"/>
            <w:lang w:val="en-CA"/>
          </w:rPr>
          <w:t>whereas</w:t>
        </w:r>
      </w:ins>
      <w:del w:id="951" w:author="Colleen Cassady St. Clair" w:date="2022-05-15T10:00:00Z">
        <w:r w:rsidDel="00C33CEC">
          <w:rPr>
            <w:rFonts w:ascii="Times New Roman" w:hAnsi="Times New Roman" w:cs="Times New Roman"/>
            <w:lang w:val="en-CA"/>
          </w:rPr>
          <w:delText>;</w:delText>
        </w:r>
      </w:del>
      <w:r>
        <w:rPr>
          <w:rFonts w:ascii="Times New Roman" w:hAnsi="Times New Roman" w:cs="Times New Roman"/>
          <w:lang w:val="en-CA"/>
        </w:rPr>
        <w:t xml:space="preserve"> </w:t>
      </w:r>
      <w:ins w:id="952" w:author="Colleen Cassady St. Clair" w:date="2022-05-15T10:00:00Z">
        <w:r w:rsidR="00C33CEC">
          <w:rPr>
            <w:rFonts w:ascii="Times New Roman" w:hAnsi="Times New Roman" w:cs="Times New Roman"/>
            <w:lang w:val="en-CA"/>
          </w:rPr>
          <w:t xml:space="preserve">expressions of </w:t>
        </w:r>
      </w:ins>
      <w:r w:rsidRPr="003A5E82">
        <w:rPr>
          <w:rFonts w:ascii="Times New Roman" w:hAnsi="Times New Roman" w:cs="Times New Roman"/>
          <w:lang w:val="en-CA"/>
        </w:rPr>
        <w:t xml:space="preserve">human concern </w:t>
      </w:r>
      <w:del w:id="953" w:author="Colleen Cassady St. Clair" w:date="2022-05-15T10:03:00Z">
        <w:r w:rsidRPr="003A5E82" w:rsidDel="00267171">
          <w:rPr>
            <w:rFonts w:ascii="Times New Roman" w:hAnsi="Times New Roman" w:cs="Times New Roman"/>
            <w:lang w:val="en-CA"/>
          </w:rPr>
          <w:delText xml:space="preserve">was </w:delText>
        </w:r>
      </w:del>
      <w:ins w:id="954" w:author="Colleen Cassady St. Clair" w:date="2022-05-15T10:03:00Z">
        <w:r w:rsidR="00267171">
          <w:rPr>
            <w:rFonts w:ascii="Times New Roman" w:hAnsi="Times New Roman" w:cs="Times New Roman"/>
            <w:lang w:val="en-CA"/>
          </w:rPr>
          <w:t>were</w:t>
        </w:r>
        <w:r w:rsidR="00267171"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lower when people were driving or when </w:t>
      </w:r>
      <w:r>
        <w:rPr>
          <w:rFonts w:ascii="Times New Roman" w:hAnsi="Times New Roman" w:cs="Times New Roman"/>
          <w:lang w:val="en-CA"/>
        </w:rPr>
        <w:t>only a</w:t>
      </w:r>
      <w:r w:rsidRPr="003A5E82">
        <w:rPr>
          <w:rFonts w:ascii="Times New Roman" w:hAnsi="Times New Roman" w:cs="Times New Roman"/>
          <w:lang w:val="en-CA"/>
        </w:rPr>
        <w:t xml:space="preserve"> single coyote was mentioned. </w:t>
      </w:r>
      <w:del w:id="955" w:author="Colleen Cassady St. Clair" w:date="2022-05-15T10:02:00Z">
        <w:r w:rsidRPr="003A5E82" w:rsidDel="00267171">
          <w:rPr>
            <w:rFonts w:ascii="Times New Roman" w:hAnsi="Times New Roman" w:cs="Times New Roman"/>
            <w:lang w:val="en-CA"/>
          </w:rPr>
          <w:delText>These results provide</w:delText>
        </w:r>
        <w:r w:rsidDel="00267171">
          <w:rPr>
            <w:rFonts w:ascii="Times New Roman" w:hAnsi="Times New Roman" w:cs="Times New Roman"/>
            <w:lang w:val="en-CA"/>
          </w:rPr>
          <w:delText xml:space="preserve"> </w:delText>
        </w:r>
        <w:r w:rsidRPr="003A5E82" w:rsidDel="00267171">
          <w:rPr>
            <w:rFonts w:ascii="Times New Roman" w:hAnsi="Times New Roman" w:cs="Times New Roman"/>
            <w:lang w:val="en-CA"/>
          </w:rPr>
          <w:delText>evidence that p</w:delText>
        </w:r>
      </w:del>
      <w:del w:id="956" w:author="Colleen Cassady St. Clair" w:date="2022-05-15T10:03:00Z">
        <w:r w:rsidRPr="003A5E82" w:rsidDel="00267171">
          <w:rPr>
            <w:rFonts w:ascii="Times New Roman" w:hAnsi="Times New Roman" w:cs="Times New Roman"/>
            <w:lang w:val="en-CA"/>
          </w:rPr>
          <w:delText xml:space="preserve">eople </w:delText>
        </w:r>
        <w:r w:rsidDel="00267171">
          <w:rPr>
            <w:rFonts w:ascii="Times New Roman" w:hAnsi="Times New Roman" w:cs="Times New Roman"/>
            <w:lang w:val="en-CA"/>
          </w:rPr>
          <w:delText xml:space="preserve">perceive less risk from </w:delText>
        </w:r>
        <w:r w:rsidRPr="003A5E82" w:rsidDel="00267171">
          <w:rPr>
            <w:rFonts w:ascii="Times New Roman" w:hAnsi="Times New Roman" w:cs="Times New Roman"/>
            <w:lang w:val="en-CA"/>
          </w:rPr>
          <w:delText xml:space="preserve">coyotes in situations where they </w:delText>
        </w:r>
        <w:r w:rsidDel="00267171">
          <w:rPr>
            <w:rFonts w:ascii="Times New Roman" w:hAnsi="Times New Roman" w:cs="Times New Roman"/>
            <w:lang w:val="en-CA"/>
          </w:rPr>
          <w:delText>presumably</w:delText>
        </w:r>
        <w:r w:rsidRPr="003A5E82" w:rsidDel="00267171">
          <w:rPr>
            <w:rFonts w:ascii="Times New Roman" w:hAnsi="Times New Roman" w:cs="Times New Roman"/>
            <w:lang w:val="en-CA"/>
          </w:rPr>
          <w:delText xml:space="preserve"> fe</w:delText>
        </w:r>
        <w:r w:rsidDel="00267171">
          <w:rPr>
            <w:rFonts w:ascii="Times New Roman" w:hAnsi="Times New Roman" w:cs="Times New Roman"/>
            <w:lang w:val="en-CA"/>
          </w:rPr>
          <w:delText>el</w:delText>
        </w:r>
        <w:r w:rsidRPr="003A5E82" w:rsidDel="00267171">
          <w:rPr>
            <w:rFonts w:ascii="Times New Roman" w:hAnsi="Times New Roman" w:cs="Times New Roman"/>
            <w:lang w:val="en-CA"/>
          </w:rPr>
          <w:delText xml:space="preserve"> safer</w:delText>
        </w:r>
      </w:del>
      <w:r w:rsidRPr="003A5E82">
        <w:rPr>
          <w:rFonts w:ascii="Times New Roman" w:hAnsi="Times New Roman" w:cs="Times New Roman"/>
          <w:lang w:val="en-CA"/>
        </w:rPr>
        <w:t xml:space="preserve">. Although coyotes in poor health may be more conflict-prone </w:t>
      </w:r>
      <w:r>
        <w:rPr>
          <w:rFonts w:ascii="Times New Roman" w:hAnsi="Times New Roman" w:cs="Times New Roman"/>
          <w:noProof/>
          <w:lang w:val="en-CA"/>
        </w:rPr>
        <w:t>(Murray et al. 2015b)</w:t>
      </w:r>
      <w:r w:rsidRPr="003A5E82">
        <w:rPr>
          <w:rFonts w:ascii="Times New Roman" w:hAnsi="Times New Roman" w:cs="Times New Roman"/>
          <w:lang w:val="en-CA"/>
        </w:rPr>
        <w:t xml:space="preserve">, </w:t>
      </w:r>
      <w:r>
        <w:rPr>
          <w:rFonts w:ascii="Times New Roman" w:hAnsi="Times New Roman" w:cs="Times New Roman"/>
          <w:lang w:val="en-CA"/>
        </w:rPr>
        <w:t xml:space="preserve">we found no evidence </w:t>
      </w:r>
      <w:del w:id="957" w:author="Colleen Cassady St. Clair" w:date="2022-05-15T10:01:00Z">
        <w:r w:rsidDel="00C33CEC">
          <w:rPr>
            <w:rFonts w:ascii="Times New Roman" w:hAnsi="Times New Roman" w:cs="Times New Roman"/>
            <w:lang w:val="en-CA"/>
          </w:rPr>
          <w:delText>for this</w:delText>
        </w:r>
      </w:del>
      <w:ins w:id="958" w:author="Colleen Cassady St. Clair" w:date="2022-05-15T10:01:00Z">
        <w:r w:rsidR="00C33CEC">
          <w:rPr>
            <w:rFonts w:ascii="Times New Roman" w:hAnsi="Times New Roman" w:cs="Times New Roman"/>
            <w:lang w:val="en-CA"/>
          </w:rPr>
          <w:t xml:space="preserve">that people found unhealthy animals to be bolder or </w:t>
        </w:r>
        <w:r w:rsidR="00C33CEC">
          <w:rPr>
            <w:rFonts w:ascii="Times New Roman" w:hAnsi="Times New Roman" w:cs="Times New Roman"/>
            <w:lang w:val="en-CA"/>
          </w:rPr>
          <w:lastRenderedPageBreak/>
          <w:t xml:space="preserve">feared them more. </w:t>
        </w:r>
      </w:ins>
      <w:del w:id="959" w:author="Colleen Cassady St. Clair" w:date="2022-05-15T10:01:00Z">
        <w:r w:rsidDel="00C33CEC">
          <w:rPr>
            <w:rFonts w:ascii="Times New Roman" w:hAnsi="Times New Roman" w:cs="Times New Roman"/>
            <w:lang w:val="en-CA"/>
          </w:rPr>
          <w:delText>; however</w:delText>
        </w:r>
      </w:del>
      <w:ins w:id="960" w:author="Colleen Cassady St. Clair" w:date="2022-05-15T10:01:00Z">
        <w:r w:rsidR="00C33CEC">
          <w:rPr>
            <w:rFonts w:ascii="Times New Roman" w:hAnsi="Times New Roman" w:cs="Times New Roman"/>
            <w:lang w:val="en-CA"/>
          </w:rPr>
          <w:t>However</w:t>
        </w:r>
      </w:ins>
      <w:r>
        <w:rPr>
          <w:rFonts w:ascii="Times New Roman" w:hAnsi="Times New Roman" w:cs="Times New Roman"/>
          <w:lang w:val="en-CA"/>
        </w:rPr>
        <w:t xml:space="preserve">, coyotes that were perceived to be healthy were more likely to </w:t>
      </w:r>
      <w:del w:id="961" w:author="Colleen Cassady St. Clair" w:date="2022-05-15T10:01:00Z">
        <w:r w:rsidDel="00C33CEC">
          <w:rPr>
            <w:rFonts w:ascii="Times New Roman" w:hAnsi="Times New Roman" w:cs="Times New Roman"/>
            <w:lang w:val="en-CA"/>
          </w:rPr>
          <w:delText xml:space="preserve">be </w:delText>
        </w:r>
      </w:del>
      <w:ins w:id="962" w:author="Colleen Cassady St. Clair" w:date="2022-05-15T10:04:00Z">
        <w:r w:rsidR="00267171">
          <w:rPr>
            <w:rFonts w:ascii="Times New Roman" w:hAnsi="Times New Roman" w:cs="Times New Roman"/>
            <w:lang w:val="en-CA"/>
          </w:rPr>
          <w:t xml:space="preserve">described as </w:t>
        </w:r>
      </w:ins>
      <w:r>
        <w:rPr>
          <w:rFonts w:ascii="Times New Roman" w:hAnsi="Times New Roman" w:cs="Times New Roman"/>
          <w:lang w:val="en-CA"/>
        </w:rPr>
        <w:t>avoidant or indifferent</w:t>
      </w:r>
      <w:r w:rsidRPr="003A5E82">
        <w:rPr>
          <w:rFonts w:ascii="Times New Roman" w:hAnsi="Times New Roman" w:cs="Times New Roman"/>
          <w:lang w:val="en-CA"/>
        </w:rPr>
        <w:t xml:space="preserve">. </w:t>
      </w:r>
      <w:del w:id="963" w:author="Colleen Cassady St. Clair" w:date="2022-05-15T10:04:00Z">
        <w:r w:rsidRPr="003A5E82" w:rsidDel="00267171">
          <w:rPr>
            <w:rFonts w:ascii="Times New Roman" w:hAnsi="Times New Roman" w:cs="Times New Roman"/>
            <w:lang w:val="en-CA"/>
          </w:rPr>
          <w:delText>We expect this could be caused by reporting bias</w:delText>
        </w:r>
        <w:r w:rsidDel="00267171">
          <w:rPr>
            <w:rFonts w:ascii="Times New Roman" w:hAnsi="Times New Roman" w:cs="Times New Roman"/>
            <w:lang w:val="en-CA"/>
          </w:rPr>
          <w:delText>,</w:delText>
        </w:r>
        <w:r w:rsidRPr="003A5E82" w:rsidDel="00267171">
          <w:rPr>
            <w:rFonts w:ascii="Times New Roman" w:hAnsi="Times New Roman" w:cs="Times New Roman"/>
            <w:lang w:val="en-CA"/>
          </w:rPr>
          <w:delText xml:space="preserve"> as r</w:delText>
        </w:r>
      </w:del>
      <w:ins w:id="964" w:author="Colleen Cassady St. Clair" w:date="2022-05-15T10:04:00Z">
        <w:r w:rsidR="00267171">
          <w:rPr>
            <w:rFonts w:ascii="Times New Roman" w:hAnsi="Times New Roman" w:cs="Times New Roman"/>
            <w:lang w:val="en-CA"/>
          </w:rPr>
          <w:t>It could be that r</w:t>
        </w:r>
      </w:ins>
      <w:r w:rsidRPr="003A5E82">
        <w:rPr>
          <w:rFonts w:ascii="Times New Roman" w:hAnsi="Times New Roman" w:cs="Times New Roman"/>
          <w:lang w:val="en-CA"/>
        </w:rPr>
        <w:t xml:space="preserve">eporters </w:t>
      </w:r>
      <w:del w:id="965" w:author="Colleen Cassady St. Clair" w:date="2022-05-15T10:05:00Z">
        <w:r w:rsidRPr="003A5E82" w:rsidDel="00267171">
          <w:rPr>
            <w:rFonts w:ascii="Times New Roman" w:hAnsi="Times New Roman" w:cs="Times New Roman"/>
            <w:lang w:val="en-CA"/>
          </w:rPr>
          <w:delText xml:space="preserve">may </w:delText>
        </w:r>
      </w:del>
      <w:ins w:id="966" w:author="Colleen Cassady St. Clair" w:date="2022-05-15T10:05:00Z">
        <w:r w:rsidR="00267171">
          <w:rPr>
            <w:rFonts w:ascii="Times New Roman" w:hAnsi="Times New Roman" w:cs="Times New Roman"/>
            <w:lang w:val="en-CA"/>
          </w:rPr>
          <w:t>were</w:t>
        </w:r>
        <w:r w:rsidR="00267171" w:rsidRPr="003A5E82">
          <w:rPr>
            <w:rFonts w:ascii="Times New Roman" w:hAnsi="Times New Roman" w:cs="Times New Roman"/>
            <w:lang w:val="en-CA"/>
          </w:rPr>
          <w:t xml:space="preserve"> </w:t>
        </w:r>
      </w:ins>
      <w:del w:id="967" w:author="Colleen Cassady St. Clair" w:date="2022-05-15T10:05:00Z">
        <w:r w:rsidRPr="003A5E82" w:rsidDel="00267171">
          <w:rPr>
            <w:rFonts w:ascii="Times New Roman" w:hAnsi="Times New Roman" w:cs="Times New Roman"/>
            <w:lang w:val="en-CA"/>
          </w:rPr>
          <w:delText xml:space="preserve">be </w:delText>
        </w:r>
      </w:del>
      <w:r>
        <w:rPr>
          <w:rFonts w:ascii="Times New Roman" w:hAnsi="Times New Roman" w:cs="Times New Roman"/>
          <w:lang w:val="en-CA"/>
        </w:rPr>
        <w:t>less</w:t>
      </w:r>
      <w:r w:rsidRPr="003A5E82">
        <w:rPr>
          <w:rFonts w:ascii="Times New Roman" w:hAnsi="Times New Roman" w:cs="Times New Roman"/>
          <w:lang w:val="en-CA"/>
        </w:rPr>
        <w:t xml:space="preserve"> likely to notice and characterise a coyote’s health in encounters where coyotes </w:t>
      </w:r>
      <w:del w:id="968" w:author="Colleen Cassady St. Clair" w:date="2022-05-15T10:05:00Z">
        <w:r w:rsidDel="00267171">
          <w:rPr>
            <w:rFonts w:ascii="Times New Roman" w:hAnsi="Times New Roman" w:cs="Times New Roman"/>
            <w:lang w:val="en-CA"/>
          </w:rPr>
          <w:delText>are</w:delText>
        </w:r>
        <w:r w:rsidRPr="003A5E82" w:rsidDel="00267171">
          <w:rPr>
            <w:rFonts w:ascii="Times New Roman" w:hAnsi="Times New Roman" w:cs="Times New Roman"/>
            <w:lang w:val="en-CA"/>
          </w:rPr>
          <w:delText xml:space="preserve"> </w:delText>
        </w:r>
      </w:del>
      <w:ins w:id="969" w:author="Colleen Cassady St. Clair" w:date="2022-05-15T10:05:00Z">
        <w:r w:rsidR="00267171">
          <w:rPr>
            <w:rFonts w:ascii="Times New Roman" w:hAnsi="Times New Roman" w:cs="Times New Roman"/>
            <w:lang w:val="en-CA"/>
          </w:rPr>
          <w:t>were</w:t>
        </w:r>
        <w:r w:rsidR="00267171" w:rsidRPr="003A5E82">
          <w:rPr>
            <w:rFonts w:ascii="Times New Roman" w:hAnsi="Times New Roman" w:cs="Times New Roman"/>
            <w:lang w:val="en-CA"/>
          </w:rPr>
          <w:t xml:space="preserve"> </w:t>
        </w:r>
      </w:ins>
      <w:r w:rsidRPr="003A5E82">
        <w:rPr>
          <w:rFonts w:ascii="Times New Roman" w:hAnsi="Times New Roman" w:cs="Times New Roman"/>
          <w:lang w:val="en-CA"/>
        </w:rPr>
        <w:t>behaving boldly or aggressively</w:t>
      </w:r>
      <w:r>
        <w:rPr>
          <w:rFonts w:ascii="Times New Roman" w:hAnsi="Times New Roman" w:cs="Times New Roman"/>
          <w:lang w:val="en-CA"/>
        </w:rPr>
        <w:t>.</w:t>
      </w:r>
    </w:p>
    <w:p w14:paraId="124D57A4" w14:textId="77777777" w:rsidR="009D0CBA" w:rsidRPr="003A5E82" w:rsidRDefault="009D0CBA" w:rsidP="002E3223">
      <w:pPr>
        <w:spacing w:line="480" w:lineRule="auto"/>
        <w:rPr>
          <w:rFonts w:ascii="Times New Roman" w:hAnsi="Times New Roman" w:cs="Times New Roman"/>
          <w:lang w:val="en-CA"/>
        </w:rPr>
      </w:pPr>
    </w:p>
    <w:p w14:paraId="3C27F1B7" w14:textId="77777777" w:rsidR="009D0CBA" w:rsidRPr="003A5E82" w:rsidRDefault="009D0CBA" w:rsidP="002E3223">
      <w:pPr>
        <w:spacing w:line="480" w:lineRule="auto"/>
        <w:rPr>
          <w:rFonts w:ascii="Times New Roman" w:hAnsi="Times New Roman" w:cs="Times New Roman"/>
          <w:b/>
          <w:bCs/>
          <w:lang w:val="en-CA"/>
        </w:rPr>
      </w:pPr>
      <w:commentRangeStart w:id="970"/>
      <w:r w:rsidRPr="003A5E82">
        <w:rPr>
          <w:rFonts w:ascii="Times New Roman" w:hAnsi="Times New Roman" w:cs="Times New Roman"/>
          <w:b/>
          <w:bCs/>
          <w:lang w:val="en-CA"/>
        </w:rPr>
        <w:t>Limitations</w:t>
      </w:r>
      <w:commentRangeEnd w:id="970"/>
      <w:r w:rsidR="00095535">
        <w:rPr>
          <w:rStyle w:val="CommentReference"/>
        </w:rPr>
        <w:commentReference w:id="970"/>
      </w:r>
    </w:p>
    <w:p w14:paraId="56671040" w14:textId="5AACA46F" w:rsidR="009D0CBA" w:rsidRPr="003A5E82"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 xml:space="preserve">Our study had several limitations. First, reports were </w:t>
      </w:r>
      <w:r>
        <w:rPr>
          <w:rFonts w:ascii="Times New Roman" w:hAnsi="Times New Roman" w:cs="Times New Roman"/>
          <w:lang w:val="en-CA"/>
        </w:rPr>
        <w:t xml:space="preserve">collected </w:t>
      </w:r>
      <w:r w:rsidRPr="003A5E82">
        <w:rPr>
          <w:rFonts w:ascii="Times New Roman" w:hAnsi="Times New Roman" w:cs="Times New Roman"/>
          <w:lang w:val="en-CA"/>
        </w:rPr>
        <w:t>non-randomly and non-independently, which introduces</w:t>
      </w:r>
      <w:r>
        <w:rPr>
          <w:rFonts w:ascii="Times New Roman" w:hAnsi="Times New Roman" w:cs="Times New Roman"/>
          <w:lang w:val="en-CA"/>
        </w:rPr>
        <w:t xml:space="preserve"> </w:t>
      </w:r>
      <w:del w:id="971" w:author="Colleen Cassady St. Clair" w:date="2022-05-15T10:05:00Z">
        <w:r w:rsidDel="00267171">
          <w:rPr>
            <w:rFonts w:ascii="Times New Roman" w:hAnsi="Times New Roman" w:cs="Times New Roman"/>
            <w:lang w:val="en-CA"/>
          </w:rPr>
          <w:delText>the</w:delText>
        </w:r>
        <w:r w:rsidRPr="003A5E82" w:rsidDel="00267171">
          <w:rPr>
            <w:rFonts w:ascii="Times New Roman" w:hAnsi="Times New Roman" w:cs="Times New Roman"/>
            <w:lang w:val="en-CA"/>
          </w:rPr>
          <w:delText xml:space="preserve"> </w:delText>
        </w:r>
      </w:del>
      <w:ins w:id="972" w:author="Colleen Cassady St. Clair" w:date="2022-05-15T10:05:00Z">
        <w:r w:rsidR="00267171">
          <w:rPr>
            <w:rFonts w:ascii="Times New Roman" w:hAnsi="Times New Roman" w:cs="Times New Roman"/>
            <w:lang w:val="en-CA"/>
          </w:rPr>
          <w:t>several</w:t>
        </w:r>
        <w:r w:rsidR="00267171" w:rsidRPr="003A5E82">
          <w:rPr>
            <w:rFonts w:ascii="Times New Roman" w:hAnsi="Times New Roman" w:cs="Times New Roman"/>
            <w:lang w:val="en-CA"/>
          </w:rPr>
          <w:t xml:space="preserve"> </w:t>
        </w:r>
      </w:ins>
      <w:r w:rsidRPr="003A5E82">
        <w:rPr>
          <w:rFonts w:ascii="Times New Roman" w:hAnsi="Times New Roman" w:cs="Times New Roman"/>
          <w:lang w:val="en-CA"/>
        </w:rPr>
        <w:t>potential bias</w:t>
      </w:r>
      <w:r>
        <w:rPr>
          <w:rFonts w:ascii="Times New Roman" w:hAnsi="Times New Roman" w:cs="Times New Roman"/>
          <w:lang w:val="en-CA"/>
        </w:rPr>
        <w:t>es</w:t>
      </w:r>
      <w:r w:rsidRPr="003A5E82">
        <w:rPr>
          <w:rFonts w:ascii="Times New Roman" w:hAnsi="Times New Roman" w:cs="Times New Roman"/>
          <w:lang w:val="en-CA"/>
        </w:rPr>
        <w:t xml:space="preserve"> </w:t>
      </w:r>
      <w:r>
        <w:rPr>
          <w:rFonts w:ascii="Times New Roman" w:hAnsi="Times New Roman" w:cs="Times New Roman"/>
          <w:lang w:val="en-CA"/>
        </w:rPr>
        <w:t>inherent to</w:t>
      </w:r>
      <w:r w:rsidRPr="003A5E82">
        <w:rPr>
          <w:rFonts w:ascii="Times New Roman" w:hAnsi="Times New Roman" w:cs="Times New Roman"/>
          <w:lang w:val="en-CA"/>
        </w:rPr>
        <w:t xml:space="preserve"> community reporting databases </w:t>
      </w:r>
      <w:r>
        <w:rPr>
          <w:rFonts w:ascii="Times New Roman" w:hAnsi="Times New Roman" w:cs="Times New Roman"/>
          <w:noProof/>
          <w:lang w:val="en-CA"/>
        </w:rPr>
        <w:t>(Poessel et al. 2013, Sullivan et al. 2014)</w:t>
      </w:r>
      <w:ins w:id="973" w:author="Colleen Cassady St. Clair" w:date="2022-05-15T10:05:00Z">
        <w:r w:rsidR="00267171">
          <w:rPr>
            <w:rFonts w:ascii="Times New Roman" w:hAnsi="Times New Roman" w:cs="Times New Roman"/>
            <w:lang w:val="en-CA"/>
          </w:rPr>
          <w:t>. These biases include</w:t>
        </w:r>
      </w:ins>
      <w:del w:id="974" w:author="Colleen Cassady St. Clair" w:date="2022-05-15T10:05:00Z">
        <w:r w:rsidDel="00267171">
          <w:rPr>
            <w:rFonts w:ascii="Times New Roman" w:hAnsi="Times New Roman" w:cs="Times New Roman"/>
            <w:lang w:val="en-CA"/>
          </w:rPr>
          <w:delText>:</w:delText>
        </w:r>
      </w:del>
      <w:r>
        <w:rPr>
          <w:rFonts w:ascii="Times New Roman" w:hAnsi="Times New Roman" w:cs="Times New Roman"/>
          <w:lang w:val="en-CA"/>
        </w:rPr>
        <w:t xml:space="preserve"> </w:t>
      </w:r>
      <w:ins w:id="975" w:author="Colleen Cassady St. Clair" w:date="2022-05-15T10:06:00Z">
        <w:r w:rsidR="00267171">
          <w:rPr>
            <w:rFonts w:ascii="Times New Roman" w:hAnsi="Times New Roman" w:cs="Times New Roman"/>
            <w:lang w:val="en-CA"/>
          </w:rPr>
          <w:t xml:space="preserve">greater tendencies for </w:t>
        </w:r>
      </w:ins>
      <w:r>
        <w:rPr>
          <w:rFonts w:ascii="Times New Roman" w:hAnsi="Times New Roman" w:cs="Times New Roman"/>
          <w:lang w:val="en-CA"/>
        </w:rPr>
        <w:t>r</w:t>
      </w:r>
      <w:r w:rsidRPr="003A5E82">
        <w:rPr>
          <w:rFonts w:ascii="Times New Roman" w:hAnsi="Times New Roman" w:cs="Times New Roman"/>
          <w:lang w:val="en-CA"/>
        </w:rPr>
        <w:t xml:space="preserve">epeat reporting by </w:t>
      </w:r>
      <w:del w:id="976" w:author="Colleen Cassady St. Clair" w:date="2022-05-15T10:06:00Z">
        <w:r w:rsidRPr="003A5E82" w:rsidDel="00267171">
          <w:rPr>
            <w:rFonts w:ascii="Times New Roman" w:hAnsi="Times New Roman" w:cs="Times New Roman"/>
            <w:lang w:val="en-CA"/>
          </w:rPr>
          <w:delText xml:space="preserve">some </w:delText>
        </w:r>
      </w:del>
      <w:r w:rsidRPr="003A5E82">
        <w:rPr>
          <w:rFonts w:ascii="Times New Roman" w:hAnsi="Times New Roman" w:cs="Times New Roman"/>
          <w:lang w:val="en-CA"/>
        </w:rPr>
        <w:t>residents</w:t>
      </w:r>
      <w:ins w:id="977" w:author="Colleen Cassady St. Clair" w:date="2022-05-15T10:06:00Z">
        <w:r w:rsidR="00267171">
          <w:rPr>
            <w:rFonts w:ascii="Times New Roman" w:hAnsi="Times New Roman" w:cs="Times New Roman"/>
            <w:lang w:val="en-CA"/>
          </w:rPr>
          <w:t xml:space="preserve"> with particular views (ref)</w:t>
        </w:r>
      </w:ins>
      <w:ins w:id="978" w:author="Colleen Cassady St. Clair" w:date="2022-05-15T10:05:00Z">
        <w:r w:rsidR="00267171">
          <w:rPr>
            <w:rFonts w:ascii="Times New Roman" w:hAnsi="Times New Roman" w:cs="Times New Roman"/>
            <w:lang w:val="en-CA"/>
          </w:rPr>
          <w:t>,</w:t>
        </w:r>
      </w:ins>
      <w:r w:rsidRPr="003A5E82">
        <w:rPr>
          <w:rFonts w:ascii="Times New Roman" w:hAnsi="Times New Roman" w:cs="Times New Roman"/>
          <w:lang w:val="en-CA"/>
        </w:rPr>
        <w:t xml:space="preserve"> </w:t>
      </w:r>
      <w:del w:id="979" w:author="Colleen Cassady St. Clair" w:date="2022-05-15T10:06:00Z">
        <w:r w:rsidRPr="003A5E82" w:rsidDel="00267171">
          <w:rPr>
            <w:rFonts w:ascii="Times New Roman" w:hAnsi="Times New Roman" w:cs="Times New Roman"/>
            <w:lang w:val="en-CA"/>
          </w:rPr>
          <w:delText xml:space="preserve">but not others, </w:delText>
        </w:r>
      </w:del>
      <w:r w:rsidRPr="003A5E82">
        <w:rPr>
          <w:rFonts w:ascii="Times New Roman" w:hAnsi="Times New Roman" w:cs="Times New Roman"/>
          <w:lang w:val="en-CA"/>
        </w:rPr>
        <w:t xml:space="preserve">uneven advertising of the reporting database across neighborhoods or over years, potentially higher reporting from affluent neighborhoods with higher education levels </w:t>
      </w:r>
      <w:r>
        <w:rPr>
          <w:rFonts w:ascii="Times New Roman" w:hAnsi="Times New Roman" w:cs="Times New Roman"/>
          <w:noProof/>
          <w:lang w:val="en-CA"/>
        </w:rPr>
        <w:t>(Wine et al. 2015, Mowry et al. 2020)</w:t>
      </w:r>
      <w:r w:rsidRPr="003A5E82">
        <w:rPr>
          <w:rFonts w:ascii="Times New Roman" w:hAnsi="Times New Roman" w:cs="Times New Roman"/>
          <w:lang w:val="en-CA"/>
        </w:rPr>
        <w:t xml:space="preserve">, and varying visibility of coyotes across seasons, time of day or land cover types due to differences in vegetative cover, human activity and daylight </w:t>
      </w:r>
      <w:r>
        <w:rPr>
          <w:rFonts w:ascii="Times New Roman" w:hAnsi="Times New Roman" w:cs="Times New Roman"/>
          <w:noProof/>
          <w:lang w:val="en-CA"/>
        </w:rPr>
        <w:t>(Quinn 1995, Poessel et al. 2013)</w:t>
      </w:r>
      <w:r w:rsidRPr="003A5E82">
        <w:rPr>
          <w:rFonts w:ascii="Times New Roman" w:hAnsi="Times New Roman" w:cs="Times New Roman"/>
          <w:lang w:val="en-CA"/>
        </w:rPr>
        <w:t xml:space="preserve">. </w:t>
      </w:r>
      <w:del w:id="980" w:author="Colleen Cassady St. Clair" w:date="2022-05-15T10:07:00Z">
        <w:r w:rsidRPr="003A5E82" w:rsidDel="00267171">
          <w:rPr>
            <w:rFonts w:ascii="Times New Roman" w:hAnsi="Times New Roman" w:cs="Times New Roman"/>
            <w:lang w:val="en-CA"/>
          </w:rPr>
          <w:delText xml:space="preserve">While these sources of bias likely </w:delText>
        </w:r>
        <w:r w:rsidDel="00267171">
          <w:rPr>
            <w:rFonts w:ascii="Times New Roman" w:hAnsi="Times New Roman" w:cs="Times New Roman"/>
            <w:lang w:val="en-CA"/>
          </w:rPr>
          <w:delText>a</w:delText>
        </w:r>
        <w:r w:rsidRPr="003A5E82" w:rsidDel="00267171">
          <w:rPr>
            <w:rFonts w:ascii="Times New Roman" w:hAnsi="Times New Roman" w:cs="Times New Roman"/>
            <w:lang w:val="en-CA"/>
          </w:rPr>
          <w:delText>ffect the spatial and temporal distribution of reports, our analyses</w:delText>
        </w:r>
      </w:del>
      <w:ins w:id="981" w:author="Colleen Cassady St. Clair" w:date="2022-05-15T10:07:00Z">
        <w:r w:rsidR="00267171">
          <w:rPr>
            <w:rFonts w:ascii="Times New Roman" w:hAnsi="Times New Roman" w:cs="Times New Roman"/>
            <w:lang w:val="en-CA"/>
          </w:rPr>
          <w:t>We attempted to</w:t>
        </w:r>
      </w:ins>
      <w:r w:rsidRPr="003A5E82">
        <w:rPr>
          <w:rFonts w:ascii="Times New Roman" w:hAnsi="Times New Roman" w:cs="Times New Roman"/>
          <w:lang w:val="en-CA"/>
        </w:rPr>
        <w:t xml:space="preserve"> mitigate</w:t>
      </w:r>
      <w:del w:id="982" w:author="Colleen Cassady St. Clair" w:date="2022-05-15T10:07:00Z">
        <w:r w:rsidRPr="003A5E82" w:rsidDel="00267171">
          <w:rPr>
            <w:rFonts w:ascii="Times New Roman" w:hAnsi="Times New Roman" w:cs="Times New Roman"/>
            <w:lang w:val="en-CA"/>
          </w:rPr>
          <w:delText>d</w:delText>
        </w:r>
      </w:del>
      <w:r w:rsidRPr="003A5E82">
        <w:rPr>
          <w:rFonts w:ascii="Times New Roman" w:hAnsi="Times New Roman" w:cs="Times New Roman"/>
          <w:lang w:val="en-CA"/>
        </w:rPr>
        <w:t xml:space="preserve"> these effects by </w:t>
      </w:r>
      <w:r>
        <w:rPr>
          <w:rFonts w:ascii="Times New Roman" w:hAnsi="Times New Roman" w:cs="Times New Roman"/>
          <w:lang w:val="en-CA"/>
        </w:rPr>
        <w:t>focusing on measures of coyote boldness and human concern</w:t>
      </w:r>
      <w:ins w:id="983" w:author="Colleen Cassady St. Clair" w:date="2022-05-15T10:07:00Z">
        <w:r w:rsidR="00267171">
          <w:rPr>
            <w:rFonts w:ascii="Times New Roman" w:hAnsi="Times New Roman" w:cs="Times New Roman"/>
            <w:lang w:val="en-CA"/>
          </w:rPr>
          <w:t>,</w:t>
        </w:r>
      </w:ins>
      <w:r>
        <w:rPr>
          <w:rFonts w:ascii="Times New Roman" w:hAnsi="Times New Roman" w:cs="Times New Roman"/>
          <w:lang w:val="en-CA"/>
        </w:rPr>
        <w:t xml:space="preserve"> rather than spatiotemporal influences on the number or distribution of reports. </w:t>
      </w:r>
      <w:del w:id="984" w:author="Colleen Cassady St. Clair" w:date="2022-05-15T10:08:00Z">
        <w:r w:rsidDel="00267171">
          <w:rPr>
            <w:rFonts w:ascii="Times New Roman" w:hAnsi="Times New Roman" w:cs="Times New Roman"/>
            <w:lang w:val="en-CA"/>
          </w:rPr>
          <w:delText>Second</w:delText>
        </w:r>
        <w:r w:rsidRPr="003A5E82" w:rsidDel="00267171">
          <w:rPr>
            <w:rFonts w:ascii="Times New Roman" w:hAnsi="Times New Roman" w:cs="Times New Roman"/>
            <w:lang w:val="en-CA"/>
          </w:rPr>
          <w:delText>, reports</w:delText>
        </w:r>
        <w:r w:rsidDel="00267171">
          <w:rPr>
            <w:rFonts w:ascii="Times New Roman" w:hAnsi="Times New Roman" w:cs="Times New Roman"/>
            <w:lang w:val="en-CA"/>
          </w:rPr>
          <w:delText xml:space="preserve"> </w:delText>
        </w:r>
      </w:del>
      <w:ins w:id="985" w:author="Colleen Cassady St. Clair" w:date="2022-05-15T10:08:00Z">
        <w:r w:rsidR="00267171">
          <w:rPr>
            <w:rFonts w:ascii="Times New Roman" w:hAnsi="Times New Roman" w:cs="Times New Roman"/>
            <w:lang w:val="en-CA"/>
          </w:rPr>
          <w:t xml:space="preserve">Additionally, we attempted to overcome spatial and temporal </w:t>
        </w:r>
      </w:ins>
      <w:del w:id="986" w:author="Colleen Cassady St. Clair" w:date="2022-05-15T10:08:00Z">
        <w:r w:rsidDel="00267171">
          <w:rPr>
            <w:rFonts w:ascii="Times New Roman" w:hAnsi="Times New Roman" w:cs="Times New Roman"/>
            <w:lang w:val="en-CA"/>
          </w:rPr>
          <w:delText>were spatially and temporally</w:delText>
        </w:r>
      </w:del>
      <w:r>
        <w:rPr>
          <w:rFonts w:ascii="Times New Roman" w:hAnsi="Times New Roman" w:cs="Times New Roman"/>
          <w:lang w:val="en-CA"/>
        </w:rPr>
        <w:t xml:space="preserve"> autocorrelat</w:t>
      </w:r>
      <w:ins w:id="987" w:author="Colleen Cassady St. Clair" w:date="2022-05-15T10:08:00Z">
        <w:r w:rsidR="00267171">
          <w:rPr>
            <w:rFonts w:ascii="Times New Roman" w:hAnsi="Times New Roman" w:cs="Times New Roman"/>
            <w:lang w:val="en-CA"/>
          </w:rPr>
          <w:t>ion in the reports</w:t>
        </w:r>
      </w:ins>
      <w:ins w:id="988" w:author="Colleen Cassady St. Clair" w:date="2022-05-15T10:09:00Z">
        <w:r w:rsidR="00267171">
          <w:rPr>
            <w:rFonts w:ascii="Times New Roman" w:hAnsi="Times New Roman" w:cs="Times New Roman"/>
            <w:lang w:val="en-CA"/>
          </w:rPr>
          <w:t xml:space="preserve"> that could contribute to Type 1 statistical errors </w:t>
        </w:r>
      </w:ins>
      <w:del w:id="989" w:author="Colleen Cassady St. Clair" w:date="2022-05-15T10:08:00Z">
        <w:r w:rsidDel="00267171">
          <w:rPr>
            <w:rFonts w:ascii="Times New Roman" w:hAnsi="Times New Roman" w:cs="Times New Roman"/>
            <w:lang w:val="en-CA"/>
          </w:rPr>
          <w:delText>ed</w:delText>
        </w:r>
      </w:del>
      <w:r>
        <w:rPr>
          <w:rFonts w:ascii="Times New Roman" w:hAnsi="Times New Roman" w:cs="Times New Roman"/>
          <w:lang w:val="en-CA"/>
        </w:rPr>
        <w:t>,</w:t>
      </w:r>
      <w:r w:rsidRPr="003A5E82">
        <w:rPr>
          <w:rFonts w:ascii="Times New Roman" w:hAnsi="Times New Roman" w:cs="Times New Roman"/>
          <w:lang w:val="en-CA"/>
        </w:rPr>
        <w:t xml:space="preserve"> </w:t>
      </w:r>
      <w:del w:id="990" w:author="Colleen Cassady St. Clair" w:date="2022-05-15T10:09:00Z">
        <w:r w:rsidDel="00267171">
          <w:rPr>
            <w:rFonts w:ascii="Times New Roman" w:hAnsi="Times New Roman" w:cs="Times New Roman"/>
            <w:lang w:val="en-CA"/>
          </w:rPr>
          <w:delText>but we</w:delText>
        </w:r>
        <w:r w:rsidRPr="003A5E82" w:rsidDel="00267171">
          <w:rPr>
            <w:rFonts w:ascii="Times New Roman" w:hAnsi="Times New Roman" w:cs="Times New Roman"/>
            <w:lang w:val="en-CA"/>
          </w:rPr>
          <w:delText xml:space="preserve"> used</w:delText>
        </w:r>
      </w:del>
      <w:ins w:id="991" w:author="Colleen Cassady St. Clair" w:date="2022-05-15T10:09:00Z">
        <w:r w:rsidR="00267171">
          <w:rPr>
            <w:rFonts w:ascii="Times New Roman" w:hAnsi="Times New Roman" w:cs="Times New Roman"/>
            <w:lang w:val="en-CA"/>
          </w:rPr>
          <w:t>by restricting analyses to those with large</w:t>
        </w:r>
      </w:ins>
      <w:r w:rsidRPr="003A5E82">
        <w:rPr>
          <w:rFonts w:ascii="Times New Roman" w:hAnsi="Times New Roman" w:cs="Times New Roman"/>
          <w:lang w:val="en-CA"/>
        </w:rPr>
        <w:t xml:space="preserve"> </w:t>
      </w:r>
      <w:del w:id="992" w:author="Colleen Cassady St. Clair" w:date="2022-05-15T10:09:00Z">
        <w:r w:rsidRPr="003A5E82" w:rsidDel="00267171">
          <w:rPr>
            <w:rFonts w:ascii="Times New Roman" w:hAnsi="Times New Roman" w:cs="Times New Roman"/>
            <w:lang w:val="en-CA"/>
          </w:rPr>
          <w:delText xml:space="preserve">large </w:delText>
        </w:r>
      </w:del>
      <w:r w:rsidRPr="003A5E82">
        <w:rPr>
          <w:rFonts w:ascii="Times New Roman" w:hAnsi="Times New Roman" w:cs="Times New Roman"/>
          <w:lang w:val="en-CA"/>
        </w:rPr>
        <w:t>sample sizes and verif</w:t>
      </w:r>
      <w:ins w:id="993" w:author="Colleen Cassady St. Clair" w:date="2022-05-15T10:09:00Z">
        <w:r w:rsidR="00267171">
          <w:rPr>
            <w:rFonts w:ascii="Times New Roman" w:hAnsi="Times New Roman" w:cs="Times New Roman"/>
            <w:lang w:val="en-CA"/>
          </w:rPr>
          <w:t>ying</w:t>
        </w:r>
      </w:ins>
      <w:del w:id="994" w:author="Colleen Cassady St. Clair" w:date="2022-05-15T10:09:00Z">
        <w:r w:rsidRPr="003A5E82" w:rsidDel="00267171">
          <w:rPr>
            <w:rFonts w:ascii="Times New Roman" w:hAnsi="Times New Roman" w:cs="Times New Roman"/>
            <w:lang w:val="en-CA"/>
          </w:rPr>
          <w:delText>ied</w:delText>
        </w:r>
      </w:del>
      <w:r w:rsidRPr="003A5E82">
        <w:rPr>
          <w:rFonts w:ascii="Times New Roman" w:hAnsi="Times New Roman" w:cs="Times New Roman"/>
          <w:lang w:val="en-CA"/>
        </w:rPr>
        <w:t xml:space="preserve"> modelling results with chi-square tests </w:t>
      </w:r>
      <w:del w:id="995" w:author="Colleen Cassady St. Clair" w:date="2022-05-15T10:10:00Z">
        <w:r w:rsidRPr="003A5E82" w:rsidDel="00267171">
          <w:rPr>
            <w:rFonts w:ascii="Times New Roman" w:hAnsi="Times New Roman" w:cs="Times New Roman"/>
            <w:lang w:val="en-CA"/>
          </w:rPr>
          <w:delText xml:space="preserve">to minimize Type I error </w:delText>
        </w:r>
      </w:del>
      <w:r w:rsidRPr="003A5E82">
        <w:rPr>
          <w:rFonts w:ascii="Times New Roman" w:hAnsi="Times New Roman" w:cs="Times New Roman"/>
          <w:lang w:val="en-CA"/>
        </w:rPr>
        <w:t>(</w:t>
      </w:r>
      <w:r>
        <w:rPr>
          <w:rFonts w:ascii="Times New Roman" w:hAnsi="Times New Roman" w:cs="Times New Roman"/>
          <w:lang w:val="en-CA"/>
        </w:rPr>
        <w:t>Table 3 in Appendix 2</w:t>
      </w:r>
      <w:r w:rsidRPr="003A5E82">
        <w:rPr>
          <w:rFonts w:ascii="Times New Roman" w:hAnsi="Times New Roman" w:cs="Times New Roman"/>
          <w:lang w:val="en-CA"/>
        </w:rPr>
        <w:t xml:space="preserve">). </w:t>
      </w:r>
      <w:del w:id="996" w:author="Colleen Cassady St. Clair" w:date="2022-05-15T10:10:00Z">
        <w:r w:rsidDel="00267171">
          <w:rPr>
            <w:rFonts w:ascii="Times New Roman" w:hAnsi="Times New Roman" w:cs="Times New Roman"/>
            <w:lang w:val="en-CA"/>
          </w:rPr>
          <w:delText>Third</w:delText>
        </w:r>
        <w:r w:rsidRPr="003A5E82" w:rsidDel="00267171">
          <w:rPr>
            <w:rFonts w:ascii="Times New Roman" w:hAnsi="Times New Roman" w:cs="Times New Roman"/>
            <w:lang w:val="en-CA"/>
          </w:rPr>
          <w:delText>, our</w:delText>
        </w:r>
      </w:del>
      <w:ins w:id="997" w:author="Colleen Cassady St. Clair" w:date="2022-05-15T10:11:00Z">
        <w:r w:rsidR="00267171">
          <w:rPr>
            <w:rFonts w:ascii="Times New Roman" w:hAnsi="Times New Roman" w:cs="Times New Roman"/>
            <w:lang w:val="en-CA"/>
          </w:rPr>
          <w:t xml:space="preserve">Despite these precautions, </w:t>
        </w:r>
      </w:ins>
      <w:ins w:id="998" w:author="Colleen Cassady St. Clair" w:date="2022-05-15T10:10:00Z">
        <w:r w:rsidR="00267171">
          <w:rPr>
            <w:rFonts w:ascii="Times New Roman" w:hAnsi="Times New Roman" w:cs="Times New Roman"/>
            <w:lang w:val="en-CA"/>
          </w:rPr>
          <w:t>our</w:t>
        </w:r>
      </w:ins>
      <w:r w:rsidRPr="003A5E82">
        <w:rPr>
          <w:rFonts w:ascii="Times New Roman" w:hAnsi="Times New Roman" w:cs="Times New Roman"/>
          <w:lang w:val="en-CA"/>
        </w:rPr>
        <w:t xml:space="preserve"> post-hoc</w:t>
      </w:r>
      <w:r>
        <w:rPr>
          <w:rFonts w:ascii="Times New Roman" w:hAnsi="Times New Roman" w:cs="Times New Roman"/>
          <w:lang w:val="en-CA"/>
        </w:rPr>
        <w:t xml:space="preserve"> method of quantifying</w:t>
      </w:r>
      <w:r w:rsidRPr="003A5E82">
        <w:rPr>
          <w:rFonts w:ascii="Times New Roman" w:hAnsi="Times New Roman" w:cs="Times New Roman"/>
          <w:lang w:val="en-CA"/>
        </w:rPr>
        <w:t xml:space="preserve"> coyote boldness and human concern from a community reporting database</w:t>
      </w:r>
      <w:r>
        <w:rPr>
          <w:rFonts w:ascii="Times New Roman" w:hAnsi="Times New Roman" w:cs="Times New Roman"/>
          <w:lang w:val="en-CA"/>
        </w:rPr>
        <w:t xml:space="preserve"> </w:t>
      </w:r>
      <w:del w:id="999" w:author="Colleen Cassady St. Clair" w:date="2022-05-15T10:10:00Z">
        <w:r w:rsidDel="00267171">
          <w:rPr>
            <w:rFonts w:ascii="Times New Roman" w:hAnsi="Times New Roman" w:cs="Times New Roman"/>
            <w:lang w:val="en-CA"/>
          </w:rPr>
          <w:delText>does not provide data that can be</w:delText>
        </w:r>
      </w:del>
      <w:ins w:id="1000" w:author="Colleen Cassady St. Clair" w:date="2022-05-15T10:10:00Z">
        <w:r w:rsidR="00267171">
          <w:rPr>
            <w:rFonts w:ascii="Times New Roman" w:hAnsi="Times New Roman" w:cs="Times New Roman"/>
            <w:lang w:val="en-CA"/>
          </w:rPr>
          <w:t>cannot</w:t>
        </w:r>
      </w:ins>
      <w:r>
        <w:rPr>
          <w:rFonts w:ascii="Times New Roman" w:hAnsi="Times New Roman" w:cs="Times New Roman"/>
          <w:lang w:val="en-CA"/>
        </w:rPr>
        <w:t xml:space="preserve"> compared to</w:t>
      </w:r>
      <w:r w:rsidRPr="003A5E82">
        <w:rPr>
          <w:rFonts w:ascii="Times New Roman" w:hAnsi="Times New Roman" w:cs="Times New Roman"/>
          <w:lang w:val="en-CA"/>
        </w:rPr>
        <w:t xml:space="preserve"> empirical </w:t>
      </w:r>
      <w:r w:rsidRPr="003A5E82">
        <w:rPr>
          <w:rFonts w:ascii="Times New Roman" w:hAnsi="Times New Roman" w:cs="Times New Roman"/>
          <w:lang w:val="en-CA"/>
        </w:rPr>
        <w:lastRenderedPageBreak/>
        <w:t xml:space="preserve">behavioural observations of animals </w:t>
      </w:r>
      <w:r>
        <w:rPr>
          <w:rFonts w:ascii="Times New Roman" w:hAnsi="Times New Roman" w:cs="Times New Roman"/>
          <w:noProof/>
          <w:lang w:val="en-CA"/>
        </w:rPr>
        <w:t>(e.g., Breck et al. 2019)</w:t>
      </w:r>
      <w:r w:rsidRPr="003A5E82">
        <w:rPr>
          <w:rFonts w:ascii="Times New Roman" w:hAnsi="Times New Roman" w:cs="Times New Roman"/>
          <w:lang w:val="en-CA"/>
        </w:rPr>
        <w:t xml:space="preserve"> or randomized public surveys </w:t>
      </w:r>
      <w:r>
        <w:rPr>
          <w:rFonts w:ascii="Times New Roman" w:hAnsi="Times New Roman" w:cs="Times New Roman"/>
          <w:noProof/>
          <w:lang w:val="en-CA"/>
        </w:rPr>
        <w:t>(e.g., Drake et al. 2020)</w:t>
      </w:r>
      <w:del w:id="1001" w:author="Colleen Cassady St. Clair" w:date="2022-05-15T10:11:00Z">
        <w:r w:rsidDel="00267171">
          <w:rPr>
            <w:rFonts w:ascii="Times New Roman" w:hAnsi="Times New Roman" w:cs="Times New Roman"/>
            <w:lang w:val="en-CA"/>
          </w:rPr>
          <w:delText xml:space="preserve"> because of the biases inherent in community reporting data (see above)</w:delText>
        </w:r>
      </w:del>
      <w:r w:rsidRPr="003A5E82">
        <w:rPr>
          <w:rFonts w:ascii="Times New Roman" w:hAnsi="Times New Roman" w:cs="Times New Roman"/>
          <w:lang w:val="en-CA"/>
        </w:rPr>
        <w:t xml:space="preserve">. </w:t>
      </w:r>
      <w:del w:id="1002" w:author="Colleen Cassady St. Clair" w:date="2022-05-15T10:11:00Z">
        <w:r w:rsidDel="00267171">
          <w:rPr>
            <w:rFonts w:ascii="Times New Roman" w:hAnsi="Times New Roman" w:cs="Times New Roman"/>
            <w:lang w:val="en-CA"/>
          </w:rPr>
          <w:delText>Despite their limitations, o</w:delText>
        </w:r>
        <w:r w:rsidRPr="003A5E82" w:rsidDel="00267171">
          <w:rPr>
            <w:rFonts w:ascii="Times New Roman" w:hAnsi="Times New Roman" w:cs="Times New Roman"/>
            <w:lang w:val="en-CA"/>
          </w:rPr>
          <w:delText xml:space="preserve">ur findings demonstrate that further resources and research are needed to mitigate the increase in coyote boldness and human concern </w:delText>
        </w:r>
        <w:r w:rsidDel="00267171">
          <w:rPr>
            <w:rFonts w:ascii="Times New Roman" w:hAnsi="Times New Roman" w:cs="Times New Roman"/>
            <w:lang w:val="en-CA"/>
          </w:rPr>
          <w:delText xml:space="preserve">identified in our study and others </w:delText>
        </w:r>
        <w:r w:rsidDel="00267171">
          <w:rPr>
            <w:rFonts w:ascii="Times New Roman" w:hAnsi="Times New Roman" w:cs="Times New Roman"/>
            <w:noProof/>
            <w:lang w:val="en-CA"/>
          </w:rPr>
          <w:delText>(</w:delText>
        </w:r>
        <w:commentRangeStart w:id="1003"/>
        <w:r w:rsidDel="00267171">
          <w:rPr>
            <w:rFonts w:ascii="Times New Roman" w:hAnsi="Times New Roman" w:cs="Times New Roman"/>
            <w:noProof/>
            <w:lang w:val="en-CA"/>
          </w:rPr>
          <w:delText>White</w:delText>
        </w:r>
      </w:del>
      <w:commentRangeEnd w:id="1003"/>
      <w:r w:rsidR="00267171">
        <w:rPr>
          <w:rStyle w:val="CommentReference"/>
        </w:rPr>
        <w:commentReference w:id="1003"/>
      </w:r>
      <w:del w:id="1004" w:author="Colleen Cassady St. Clair" w:date="2022-05-15T10:11:00Z">
        <w:r w:rsidDel="00267171">
          <w:rPr>
            <w:rFonts w:ascii="Times New Roman" w:hAnsi="Times New Roman" w:cs="Times New Roman"/>
            <w:noProof/>
            <w:lang w:val="en-CA"/>
          </w:rPr>
          <w:delText xml:space="preserve"> and Gehrt 2009, Baker and Timm 2017, Poessel et al. 2017)</w:delText>
        </w:r>
        <w:r w:rsidDel="00267171">
          <w:rPr>
            <w:rFonts w:ascii="Times New Roman" w:hAnsi="Times New Roman" w:cs="Times New Roman"/>
            <w:lang w:val="en-CA"/>
          </w:rPr>
          <w:delText xml:space="preserve">, and </w:delText>
        </w:r>
        <w:r w:rsidRPr="003A5E82" w:rsidDel="00267171">
          <w:rPr>
            <w:rFonts w:ascii="Times New Roman" w:hAnsi="Times New Roman" w:cs="Times New Roman"/>
            <w:lang w:val="en-CA"/>
          </w:rPr>
          <w:delText xml:space="preserve">we join others in suggesting that community </w:delText>
        </w:r>
        <w:r w:rsidDel="00267171">
          <w:rPr>
            <w:rFonts w:ascii="Times New Roman" w:hAnsi="Times New Roman" w:cs="Times New Roman"/>
            <w:lang w:val="en-CA"/>
          </w:rPr>
          <w:delText>science can</w:delText>
        </w:r>
        <w:r w:rsidRPr="003A5E82" w:rsidDel="00267171">
          <w:rPr>
            <w:rFonts w:ascii="Times New Roman" w:hAnsi="Times New Roman" w:cs="Times New Roman"/>
            <w:lang w:val="en-CA"/>
          </w:rPr>
          <w:delText xml:space="preserve"> provide valuable information about human-coyote interactions</w:delText>
        </w:r>
        <w:r w:rsidDel="00267171">
          <w:rPr>
            <w:rFonts w:ascii="Times New Roman" w:hAnsi="Times New Roman" w:cs="Times New Roman"/>
            <w:lang w:val="en-CA"/>
          </w:rPr>
          <w:delText xml:space="preserve"> </w:delText>
        </w:r>
        <w:r w:rsidDel="00267171">
          <w:rPr>
            <w:rFonts w:ascii="Times New Roman" w:hAnsi="Times New Roman" w:cs="Times New Roman"/>
            <w:noProof/>
            <w:lang w:val="en-CA"/>
          </w:rPr>
          <w:delText>(Weckel et al. 2010, Drake et al. 2021)</w:delText>
        </w:r>
        <w:r w:rsidDel="00267171">
          <w:rPr>
            <w:rFonts w:ascii="Times New Roman" w:hAnsi="Times New Roman" w:cs="Times New Roman"/>
            <w:lang w:val="en-CA"/>
          </w:rPr>
          <w:delText>.</w:delText>
        </w:r>
      </w:del>
    </w:p>
    <w:p w14:paraId="4AE75252" w14:textId="77777777" w:rsidR="009D0CBA" w:rsidRPr="003A5E82" w:rsidRDefault="009D0CBA" w:rsidP="002E3223">
      <w:pPr>
        <w:spacing w:line="480" w:lineRule="auto"/>
        <w:ind w:firstLine="720"/>
        <w:rPr>
          <w:rFonts w:ascii="Times New Roman" w:hAnsi="Times New Roman" w:cs="Times New Roman"/>
          <w:lang w:val="en-CA"/>
        </w:rPr>
      </w:pPr>
    </w:p>
    <w:p w14:paraId="274E0349" w14:textId="77777777" w:rsidR="009D0CBA"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Management implications</w:t>
      </w:r>
    </w:p>
    <w:p w14:paraId="76E0C5C8" w14:textId="5A457089" w:rsidR="009D0CBA" w:rsidRDefault="00267171" w:rsidP="002E3223">
      <w:pPr>
        <w:spacing w:line="480" w:lineRule="auto"/>
        <w:rPr>
          <w:rFonts w:ascii="Times New Roman" w:hAnsi="Times New Roman" w:cs="Times New Roman"/>
          <w:lang w:val="en-CA"/>
        </w:rPr>
      </w:pPr>
      <w:ins w:id="1005" w:author="Colleen Cassady St. Clair" w:date="2022-05-15T10:11:00Z">
        <w:r>
          <w:rPr>
            <w:rFonts w:ascii="Times New Roman" w:hAnsi="Times New Roman" w:cs="Times New Roman"/>
            <w:lang w:val="en-CA"/>
          </w:rPr>
          <w:t xml:space="preserve">Despite some limitations, </w:t>
        </w:r>
      </w:ins>
      <w:ins w:id="1006" w:author="Colleen Cassady St. Clair" w:date="2022-05-15T10:12:00Z">
        <w:r>
          <w:rPr>
            <w:rFonts w:ascii="Times New Roman" w:hAnsi="Times New Roman" w:cs="Times New Roman"/>
            <w:lang w:val="en-CA"/>
          </w:rPr>
          <w:t>o</w:t>
        </w:r>
      </w:ins>
      <w:del w:id="1007" w:author="Colleen Cassady St. Clair" w:date="2022-05-15T10:11:00Z">
        <w:r w:rsidR="009D0CBA" w:rsidRPr="003A5E82" w:rsidDel="00267171">
          <w:rPr>
            <w:rFonts w:ascii="Times New Roman" w:hAnsi="Times New Roman" w:cs="Times New Roman"/>
            <w:lang w:val="en-CA"/>
          </w:rPr>
          <w:delText>O</w:delText>
        </w:r>
      </w:del>
      <w:r w:rsidR="009D0CBA" w:rsidRPr="003A5E82">
        <w:rPr>
          <w:rFonts w:ascii="Times New Roman" w:hAnsi="Times New Roman" w:cs="Times New Roman"/>
          <w:lang w:val="en-CA"/>
        </w:rPr>
        <w:t xml:space="preserve">ur findings </w:t>
      </w:r>
      <w:ins w:id="1008" w:author="Colleen Cassady St. Clair" w:date="2022-05-15T10:14:00Z">
        <w:r w:rsidR="00D96034">
          <w:rPr>
            <w:rFonts w:ascii="Times New Roman" w:hAnsi="Times New Roman" w:cs="Times New Roman"/>
            <w:lang w:val="en-CA"/>
          </w:rPr>
          <w:t xml:space="preserve">identify areas, seasons, and contexts that are associated with higher rates of bold behaviours by coyotes and expressions of concern by people that </w:t>
        </w:r>
      </w:ins>
      <w:del w:id="1009" w:author="Colleen Cassady St. Clair" w:date="2022-05-15T10:13:00Z">
        <w:r w:rsidR="009D0CBA" w:rsidDel="00D96034">
          <w:rPr>
            <w:rFonts w:ascii="Times New Roman" w:hAnsi="Times New Roman" w:cs="Times New Roman"/>
            <w:lang w:val="en-CA"/>
          </w:rPr>
          <w:delText xml:space="preserve">can </w:delText>
        </w:r>
      </w:del>
      <w:del w:id="1010" w:author="Colleen Cassady St. Clair" w:date="2022-05-15T10:12:00Z">
        <w:r w:rsidR="009D0CBA" w:rsidDel="00D96034">
          <w:rPr>
            <w:rFonts w:ascii="Times New Roman" w:hAnsi="Times New Roman" w:cs="Times New Roman"/>
            <w:lang w:val="en-CA"/>
          </w:rPr>
          <w:delText>be applied to increase the efficiency of</w:delText>
        </w:r>
      </w:del>
      <w:ins w:id="1011" w:author="Colleen Cassady St. Clair" w:date="2022-05-15T10:12:00Z">
        <w:r w:rsidR="00D96034">
          <w:rPr>
            <w:rFonts w:ascii="Times New Roman" w:hAnsi="Times New Roman" w:cs="Times New Roman"/>
            <w:lang w:val="en-CA"/>
          </w:rPr>
          <w:t>support</w:t>
        </w:r>
      </w:ins>
      <w:r w:rsidR="009D0CBA">
        <w:rPr>
          <w:rFonts w:ascii="Times New Roman" w:hAnsi="Times New Roman" w:cs="Times New Roman"/>
          <w:lang w:val="en-CA"/>
        </w:rPr>
        <w:t xml:space="preserve"> </w:t>
      </w:r>
      <w:r w:rsidR="009D0CBA" w:rsidRPr="003A5E82">
        <w:rPr>
          <w:rFonts w:ascii="Times New Roman" w:hAnsi="Times New Roman" w:cs="Times New Roman"/>
          <w:lang w:val="en-CA"/>
        </w:rPr>
        <w:t xml:space="preserve">several </w:t>
      </w:r>
      <w:del w:id="1012" w:author="Colleen Cassady St. Clair" w:date="2022-05-15T10:12:00Z">
        <w:r w:rsidR="009D0CBA" w:rsidRPr="003A5E82" w:rsidDel="00D96034">
          <w:rPr>
            <w:rFonts w:ascii="Times New Roman" w:hAnsi="Times New Roman" w:cs="Times New Roman"/>
            <w:lang w:val="en-CA"/>
          </w:rPr>
          <w:delText xml:space="preserve">of the </w:delText>
        </w:r>
      </w:del>
      <w:r w:rsidR="009D0CBA" w:rsidRPr="003A5E82">
        <w:rPr>
          <w:rFonts w:ascii="Times New Roman" w:hAnsi="Times New Roman" w:cs="Times New Roman"/>
          <w:lang w:val="en-CA"/>
        </w:rPr>
        <w:t xml:space="preserve">management actions that are already being implemented in </w:t>
      </w:r>
      <w:r w:rsidR="009D0CBA">
        <w:rPr>
          <w:rFonts w:ascii="Times New Roman" w:hAnsi="Times New Roman" w:cs="Times New Roman"/>
          <w:lang w:val="en-CA"/>
        </w:rPr>
        <w:t>our study area and elsewhere</w:t>
      </w:r>
      <w:r w:rsidR="009D0CBA" w:rsidRPr="003A5E82">
        <w:rPr>
          <w:rFonts w:ascii="Times New Roman" w:hAnsi="Times New Roman" w:cs="Times New Roman"/>
          <w:lang w:val="en-CA"/>
        </w:rPr>
        <w:t xml:space="preserve">. </w:t>
      </w:r>
      <w:ins w:id="1013" w:author="Colleen Cassady St. Clair" w:date="2022-05-15T10:15:00Z">
        <w:r w:rsidR="00D96034">
          <w:rPr>
            <w:rFonts w:ascii="Times New Roman" w:hAnsi="Times New Roman" w:cs="Times New Roman"/>
            <w:lang w:val="en-CA"/>
          </w:rPr>
          <w:t xml:space="preserve">Spatially, </w:t>
        </w:r>
      </w:ins>
      <w:ins w:id="1014" w:author="Colleen Cassady St. Clair" w:date="2022-05-15T10:16:00Z">
        <w:r w:rsidR="00D96034">
          <w:rPr>
            <w:rFonts w:ascii="Times New Roman" w:hAnsi="Times New Roman" w:cs="Times New Roman"/>
            <w:lang w:val="en-CA"/>
          </w:rPr>
          <w:t>c</w:t>
        </w:r>
      </w:ins>
      <w:del w:id="1015" w:author="Colleen Cassady St. Clair" w:date="2022-05-15T10:16:00Z">
        <w:r w:rsidR="009D0CBA" w:rsidDel="00D96034">
          <w:rPr>
            <w:rFonts w:ascii="Times New Roman" w:hAnsi="Times New Roman" w:cs="Times New Roman"/>
            <w:lang w:val="en-CA"/>
          </w:rPr>
          <w:delText>C</w:delText>
        </w:r>
      </w:del>
      <w:r w:rsidR="009D0CBA" w:rsidRPr="003A5E82">
        <w:rPr>
          <w:rFonts w:ascii="Times New Roman" w:hAnsi="Times New Roman" w:cs="Times New Roman"/>
          <w:lang w:val="en-CA"/>
        </w:rPr>
        <w:t>oyote boldness</w:t>
      </w:r>
      <w:del w:id="1016" w:author="Colleen Cassady St. Clair" w:date="2022-05-15T10:16:00Z">
        <w:r w:rsidR="009D0CBA" w:rsidDel="00D96034">
          <w:rPr>
            <w:rFonts w:ascii="Times New Roman" w:hAnsi="Times New Roman" w:cs="Times New Roman"/>
            <w:lang w:val="en-CA"/>
          </w:rPr>
          <w:delText>, and thus the risk to humans and pets,</w:delText>
        </w:r>
      </w:del>
      <w:r w:rsidR="009D0CBA" w:rsidRPr="003A5E82">
        <w:rPr>
          <w:rFonts w:ascii="Times New Roman" w:hAnsi="Times New Roman" w:cs="Times New Roman"/>
          <w:lang w:val="en-CA"/>
        </w:rPr>
        <w:t xml:space="preserve"> </w:t>
      </w:r>
      <w:r w:rsidR="009D0CBA">
        <w:rPr>
          <w:rFonts w:ascii="Times New Roman" w:hAnsi="Times New Roman" w:cs="Times New Roman"/>
          <w:lang w:val="en-CA"/>
        </w:rPr>
        <w:t>was</w:t>
      </w:r>
      <w:r w:rsidR="009D0CBA" w:rsidRPr="003A5E82">
        <w:rPr>
          <w:rFonts w:ascii="Times New Roman" w:hAnsi="Times New Roman" w:cs="Times New Roman"/>
          <w:lang w:val="en-CA"/>
        </w:rPr>
        <w:t xml:space="preserve"> generally higher in </w:t>
      </w:r>
      <w:r w:rsidR="009D0CBA">
        <w:rPr>
          <w:rFonts w:ascii="Times New Roman" w:hAnsi="Times New Roman" w:cs="Times New Roman"/>
          <w:lang w:val="en-CA"/>
        </w:rPr>
        <w:t xml:space="preserve">less-developed and </w:t>
      </w:r>
      <w:r w:rsidR="009D0CBA" w:rsidRPr="003A5E82">
        <w:rPr>
          <w:rFonts w:ascii="Times New Roman" w:hAnsi="Times New Roman" w:cs="Times New Roman"/>
          <w:lang w:val="en-CA"/>
        </w:rPr>
        <w:t xml:space="preserve">open areas </w:t>
      </w:r>
      <w:r w:rsidR="009D0CBA">
        <w:rPr>
          <w:rFonts w:ascii="Times New Roman" w:hAnsi="Times New Roman" w:cs="Times New Roman"/>
          <w:noProof/>
          <w:lang w:val="en-CA"/>
        </w:rPr>
        <w:t>(Poessel et al. 2013, Wine et al. 2015)</w:t>
      </w:r>
      <w:ins w:id="1017" w:author="Colleen Cassady St. Clair" w:date="2022-05-15T10:16:00Z">
        <w:r w:rsidR="00D96034">
          <w:rPr>
            <w:rFonts w:ascii="Times New Roman" w:hAnsi="Times New Roman" w:cs="Times New Roman"/>
            <w:noProof/>
            <w:lang w:val="en-CA"/>
          </w:rPr>
          <w:t xml:space="preserve"> where managers might emphasize public education and protection of pets via leashing and fenced areas </w:t>
        </w:r>
      </w:ins>
      <w:del w:id="1018" w:author="Colleen Cassady St. Clair" w:date="2022-05-15T10:17:00Z">
        <w:r w:rsidR="009D0CBA" w:rsidDel="00D96034">
          <w:rPr>
            <w:rFonts w:ascii="Times New Roman" w:hAnsi="Times New Roman" w:cs="Times New Roman"/>
            <w:lang w:val="en-CA"/>
          </w:rPr>
          <w:delText>;</w:delText>
        </w:r>
        <w:r w:rsidR="009D0CBA" w:rsidRPr="003A5E82" w:rsidDel="00D96034">
          <w:rPr>
            <w:rFonts w:ascii="Times New Roman" w:hAnsi="Times New Roman" w:cs="Times New Roman"/>
            <w:lang w:val="en-CA"/>
          </w:rPr>
          <w:delText xml:space="preserve"> manage</w:delText>
        </w:r>
        <w:r w:rsidR="009D0CBA" w:rsidDel="00D96034">
          <w:rPr>
            <w:rFonts w:ascii="Times New Roman" w:hAnsi="Times New Roman" w:cs="Times New Roman"/>
            <w:lang w:val="en-CA"/>
          </w:rPr>
          <w:delText>rs</w:delText>
        </w:r>
        <w:r w:rsidR="009D0CBA" w:rsidRPr="003A5E82" w:rsidDel="00D96034">
          <w:rPr>
            <w:rFonts w:ascii="Times New Roman" w:hAnsi="Times New Roman" w:cs="Times New Roman"/>
            <w:lang w:val="en-CA"/>
          </w:rPr>
          <w:delText xml:space="preserve"> might </w:delText>
        </w:r>
        <w:r w:rsidR="009D0CBA" w:rsidDel="00D96034">
          <w:rPr>
            <w:rFonts w:ascii="Times New Roman" w:hAnsi="Times New Roman" w:cs="Times New Roman"/>
            <w:lang w:val="en-CA"/>
          </w:rPr>
          <w:delText xml:space="preserve">therefore </w:delText>
        </w:r>
        <w:r w:rsidR="009D0CBA" w:rsidRPr="003A5E82" w:rsidDel="00D96034">
          <w:rPr>
            <w:rFonts w:ascii="Times New Roman" w:hAnsi="Times New Roman" w:cs="Times New Roman"/>
            <w:lang w:val="en-CA"/>
          </w:rPr>
          <w:delText xml:space="preserve">target these areas for public education about keeping dogs on-leash </w:delText>
        </w:r>
        <w:r w:rsidR="009D0CBA" w:rsidDel="00D96034">
          <w:rPr>
            <w:rFonts w:ascii="Times New Roman" w:hAnsi="Times New Roman" w:cs="Times New Roman"/>
            <w:lang w:val="en-CA"/>
          </w:rPr>
          <w:delText>and</w:delText>
        </w:r>
        <w:r w:rsidR="009D0CBA" w:rsidRPr="003A5E82" w:rsidDel="00D96034">
          <w:rPr>
            <w:rFonts w:ascii="Times New Roman" w:hAnsi="Times New Roman" w:cs="Times New Roman"/>
            <w:lang w:val="en-CA"/>
          </w:rPr>
          <w:delText xml:space="preserve"> containing smaller pets with coyote-proof fencing </w:delText>
        </w:r>
      </w:del>
      <w:r w:rsidR="009D0CBA">
        <w:rPr>
          <w:rFonts w:ascii="Times New Roman" w:hAnsi="Times New Roman" w:cs="Times New Roman"/>
          <w:noProof/>
          <w:lang w:val="en-CA"/>
        </w:rPr>
        <w:t>(Draheim et al. 2019)</w:t>
      </w:r>
      <w:r w:rsidR="009D0CBA">
        <w:rPr>
          <w:rFonts w:ascii="Times New Roman" w:hAnsi="Times New Roman" w:cs="Times New Roman"/>
          <w:lang w:val="en-CA"/>
        </w:rPr>
        <w:t xml:space="preserve">. Managers could also increase their monitoring of urban coyote activity in these higher-risk, human use areas, areas and train community members to </w:t>
      </w:r>
      <w:r w:rsidR="009D0CBA" w:rsidRPr="003A5E82">
        <w:rPr>
          <w:rFonts w:ascii="Times New Roman" w:hAnsi="Times New Roman" w:cs="Times New Roman"/>
          <w:lang w:val="en-CA"/>
        </w:rPr>
        <w:t>haze coyotes that behave boldly</w:t>
      </w:r>
      <w:r w:rsidR="009D0CBA">
        <w:rPr>
          <w:rFonts w:ascii="Times New Roman" w:hAnsi="Times New Roman" w:cs="Times New Roman"/>
          <w:lang w:val="en-CA"/>
        </w:rPr>
        <w:t xml:space="preserve"> </w:t>
      </w:r>
      <w:r w:rsidR="009D0CBA">
        <w:rPr>
          <w:rFonts w:ascii="Times New Roman" w:hAnsi="Times New Roman" w:cs="Times New Roman"/>
          <w:noProof/>
          <w:lang w:val="en-CA"/>
        </w:rPr>
        <w:t>(Bonnell and Breck 2017)</w:t>
      </w:r>
      <w:r w:rsidR="009D0CBA" w:rsidRPr="003A5E82">
        <w:rPr>
          <w:rFonts w:ascii="Times New Roman" w:hAnsi="Times New Roman" w:cs="Times New Roman"/>
          <w:lang w:val="en-CA"/>
        </w:rPr>
        <w:t>.</w:t>
      </w:r>
      <w:r w:rsidR="009D0CBA" w:rsidRPr="00D15DF2">
        <w:rPr>
          <w:rFonts w:ascii="Times New Roman" w:hAnsi="Times New Roman" w:cs="Times New Roman"/>
          <w:lang w:val="en-CA"/>
        </w:rPr>
        <w:t xml:space="preserve"> </w:t>
      </w:r>
      <w:del w:id="1019" w:author="Colleen Cassady St. Clair" w:date="2022-05-15T10:17:00Z">
        <w:r w:rsidR="009D0CBA" w:rsidRPr="003A5E82" w:rsidDel="00D96034">
          <w:rPr>
            <w:rFonts w:ascii="Times New Roman" w:hAnsi="Times New Roman" w:cs="Times New Roman"/>
            <w:lang w:val="en-CA"/>
          </w:rPr>
          <w:delText>Additionally</w:delText>
        </w:r>
      </w:del>
      <w:ins w:id="1020" w:author="Colleen Cassady St. Clair" w:date="2022-05-15T10:17:00Z">
        <w:r w:rsidR="00D96034">
          <w:rPr>
            <w:rFonts w:ascii="Times New Roman" w:hAnsi="Times New Roman" w:cs="Times New Roman"/>
            <w:lang w:val="en-CA"/>
          </w:rPr>
          <w:t xml:space="preserve">Both awareness campaigns and </w:t>
        </w:r>
      </w:ins>
      <w:del w:id="1021" w:author="Colleen Cassady St. Clair" w:date="2022-05-15T10:17:00Z">
        <w:r w:rsidR="009D0CBA" w:rsidRPr="003A5E82" w:rsidDel="00D96034">
          <w:rPr>
            <w:rFonts w:ascii="Times New Roman" w:hAnsi="Times New Roman" w:cs="Times New Roman"/>
            <w:lang w:val="en-CA"/>
          </w:rPr>
          <w:delText>,</w:delText>
        </w:r>
      </w:del>
      <w:r w:rsidR="009D0CBA" w:rsidRPr="003A5E82">
        <w:rPr>
          <w:rFonts w:ascii="Times New Roman" w:hAnsi="Times New Roman" w:cs="Times New Roman"/>
          <w:lang w:val="en-CA"/>
        </w:rPr>
        <w:t xml:space="preserve"> </w:t>
      </w:r>
      <w:r w:rsidR="009D0CBA">
        <w:rPr>
          <w:rFonts w:ascii="Times New Roman" w:hAnsi="Times New Roman" w:cs="Times New Roman"/>
          <w:lang w:val="en-CA"/>
        </w:rPr>
        <w:t>community</w:t>
      </w:r>
      <w:ins w:id="1022" w:author="Colleen Cassady St. Clair" w:date="2022-05-15T10:17:00Z">
        <w:r w:rsidR="00D96034">
          <w:rPr>
            <w:rFonts w:ascii="Times New Roman" w:hAnsi="Times New Roman" w:cs="Times New Roman"/>
            <w:lang w:val="en-CA"/>
          </w:rPr>
          <w:t>-based</w:t>
        </w:r>
      </w:ins>
      <w:r w:rsidR="009D0CBA">
        <w:rPr>
          <w:rFonts w:ascii="Times New Roman" w:hAnsi="Times New Roman" w:cs="Times New Roman"/>
          <w:lang w:val="en-CA"/>
        </w:rPr>
        <w:t xml:space="preserve"> hazing</w:t>
      </w:r>
      <w:r w:rsidR="009D0CBA" w:rsidRPr="003A5E82">
        <w:rPr>
          <w:rFonts w:ascii="Times New Roman" w:hAnsi="Times New Roman" w:cs="Times New Roman"/>
          <w:lang w:val="en-CA"/>
        </w:rPr>
        <w:t xml:space="preserve"> programs </w:t>
      </w:r>
      <w:del w:id="1023" w:author="Colleen Cassady St. Clair" w:date="2022-05-15T10:17:00Z">
        <w:r w:rsidR="009D0CBA" w:rsidRPr="003A5E82" w:rsidDel="00D96034">
          <w:rPr>
            <w:rFonts w:ascii="Times New Roman" w:hAnsi="Times New Roman" w:cs="Times New Roman"/>
            <w:lang w:val="en-CA"/>
          </w:rPr>
          <w:delText xml:space="preserve">that </w:delText>
        </w:r>
      </w:del>
      <w:ins w:id="1024" w:author="Colleen Cassady St. Clair" w:date="2022-05-15T10:17:00Z">
        <w:r w:rsidR="00D96034">
          <w:rPr>
            <w:rFonts w:ascii="Times New Roman" w:hAnsi="Times New Roman" w:cs="Times New Roman"/>
            <w:lang w:val="en-CA"/>
          </w:rPr>
          <w:t>might</w:t>
        </w:r>
        <w:r w:rsidR="00D96034" w:rsidRPr="003A5E82">
          <w:rPr>
            <w:rFonts w:ascii="Times New Roman" w:hAnsi="Times New Roman" w:cs="Times New Roman"/>
            <w:lang w:val="en-CA"/>
          </w:rPr>
          <w:t xml:space="preserve"> </w:t>
        </w:r>
      </w:ins>
      <w:r w:rsidR="009D0CBA" w:rsidRPr="003A5E82">
        <w:rPr>
          <w:rFonts w:ascii="Times New Roman" w:hAnsi="Times New Roman" w:cs="Times New Roman"/>
          <w:lang w:val="en-CA"/>
        </w:rPr>
        <w:t xml:space="preserve">target </w:t>
      </w:r>
      <w:del w:id="1025" w:author="Colleen Cassady St. Clair" w:date="2022-05-15T10:19:00Z">
        <w:r w:rsidR="009D0CBA" w:rsidRPr="003A5E82" w:rsidDel="00D96034">
          <w:rPr>
            <w:rFonts w:ascii="Times New Roman" w:hAnsi="Times New Roman" w:cs="Times New Roman"/>
            <w:lang w:val="en-CA"/>
          </w:rPr>
          <w:delText xml:space="preserve">these </w:delText>
        </w:r>
      </w:del>
      <w:ins w:id="1026" w:author="Colleen Cassady St. Clair" w:date="2022-05-15T10:19:00Z">
        <w:r w:rsidR="00D96034">
          <w:rPr>
            <w:rFonts w:ascii="Times New Roman" w:hAnsi="Times New Roman" w:cs="Times New Roman"/>
            <w:lang w:val="en-CA"/>
          </w:rPr>
          <w:t xml:space="preserve">conflict-prone </w:t>
        </w:r>
      </w:ins>
      <w:r w:rsidR="009D0CBA" w:rsidRPr="003A5E82">
        <w:rPr>
          <w:rFonts w:ascii="Times New Roman" w:hAnsi="Times New Roman" w:cs="Times New Roman"/>
          <w:lang w:val="en-CA"/>
        </w:rPr>
        <w:t>areas</w:t>
      </w:r>
      <w:ins w:id="1027" w:author="Colleen Cassady St. Clair" w:date="2022-05-15T10:20:00Z">
        <w:r w:rsidR="00D96034">
          <w:rPr>
            <w:rFonts w:ascii="Times New Roman" w:hAnsi="Times New Roman" w:cs="Times New Roman"/>
            <w:lang w:val="en-CA"/>
          </w:rPr>
          <w:t xml:space="preserve"> in and near residential neighbourhoods</w:t>
        </w:r>
      </w:ins>
      <w:r w:rsidR="009D0CBA" w:rsidRPr="003A5E82">
        <w:rPr>
          <w:rFonts w:ascii="Times New Roman" w:hAnsi="Times New Roman" w:cs="Times New Roman"/>
          <w:lang w:val="en-CA"/>
        </w:rPr>
        <w:t xml:space="preserve"> during the breeding season prior to den site selection </w:t>
      </w:r>
      <w:del w:id="1028" w:author="Colleen Cassady St. Clair" w:date="2022-05-15T10:17:00Z">
        <w:r w:rsidR="009D0CBA" w:rsidRPr="003A5E82" w:rsidDel="00D96034">
          <w:rPr>
            <w:rFonts w:ascii="Times New Roman" w:hAnsi="Times New Roman" w:cs="Times New Roman"/>
            <w:lang w:val="en-CA"/>
          </w:rPr>
          <w:delText xml:space="preserve">may </w:delText>
        </w:r>
      </w:del>
      <w:ins w:id="1029" w:author="Colleen Cassady St. Clair" w:date="2022-05-15T10:17:00Z">
        <w:r w:rsidR="00D96034">
          <w:rPr>
            <w:rFonts w:ascii="Times New Roman" w:hAnsi="Times New Roman" w:cs="Times New Roman"/>
            <w:lang w:val="en-CA"/>
          </w:rPr>
          <w:t>to</w:t>
        </w:r>
        <w:r w:rsidR="00D96034" w:rsidRPr="003A5E82">
          <w:rPr>
            <w:rFonts w:ascii="Times New Roman" w:hAnsi="Times New Roman" w:cs="Times New Roman"/>
            <w:lang w:val="en-CA"/>
          </w:rPr>
          <w:t xml:space="preserve"> </w:t>
        </w:r>
      </w:ins>
      <w:r w:rsidR="009D0CBA" w:rsidRPr="003A5E82">
        <w:rPr>
          <w:rFonts w:ascii="Times New Roman" w:hAnsi="Times New Roman" w:cs="Times New Roman"/>
          <w:lang w:val="en-CA"/>
        </w:rPr>
        <w:t xml:space="preserve">prevent denning in these areas and proactively prevent negative interactions </w:t>
      </w:r>
      <w:r w:rsidR="009D0CBA">
        <w:rPr>
          <w:rFonts w:ascii="Times New Roman" w:hAnsi="Times New Roman" w:cs="Times New Roman"/>
          <w:noProof/>
          <w:lang w:val="en-CA"/>
        </w:rPr>
        <w:t>(Bonnell and Breck 2017)</w:t>
      </w:r>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commentRangeStart w:id="1030"/>
      <w:del w:id="1031" w:author="Colleen Cassady St. Clair" w:date="2022-05-15T10:18:00Z">
        <w:r w:rsidR="009D0CBA" w:rsidDel="00D96034">
          <w:rPr>
            <w:rFonts w:ascii="Times New Roman" w:hAnsi="Times New Roman" w:cs="Times New Roman"/>
            <w:lang w:val="en-CA"/>
          </w:rPr>
          <w:lastRenderedPageBreak/>
          <w:delText>Other</w:delText>
        </w:r>
      </w:del>
      <w:commentRangeEnd w:id="1030"/>
      <w:r w:rsidR="00D96034">
        <w:rPr>
          <w:rStyle w:val="CommentReference"/>
        </w:rPr>
        <w:commentReference w:id="1030"/>
      </w:r>
      <w:del w:id="1032" w:author="Colleen Cassady St. Clair" w:date="2022-05-15T10:18:00Z">
        <w:r w:rsidR="009D0CBA" w:rsidDel="00D96034">
          <w:rPr>
            <w:rFonts w:ascii="Times New Roman" w:hAnsi="Times New Roman" w:cs="Times New Roman"/>
            <w:lang w:val="en-CA"/>
          </w:rPr>
          <w:delText xml:space="preserve"> management actions that could be applied before and during the pup rearing season to limit risks to humans and pets may include </w:delText>
        </w:r>
        <w:r w:rsidR="009D0CBA" w:rsidRPr="003A5E82" w:rsidDel="00D96034">
          <w:rPr>
            <w:rFonts w:ascii="Times New Roman" w:hAnsi="Times New Roman" w:cs="Times New Roman"/>
            <w:lang w:val="en-CA"/>
          </w:rPr>
          <w:delText>seasonal closures of open areas with high numbers of bold or aggressive interactions.</w:delText>
        </w:r>
      </w:del>
    </w:p>
    <w:p w14:paraId="281087B0" w14:textId="77777777" w:rsidR="009D0CBA" w:rsidRDefault="009D0CBA" w:rsidP="002E3223">
      <w:pPr>
        <w:spacing w:line="480" w:lineRule="auto"/>
        <w:rPr>
          <w:rFonts w:ascii="Times New Roman" w:hAnsi="Times New Roman" w:cs="Times New Roman"/>
          <w:lang w:val="en-CA"/>
        </w:rPr>
      </w:pPr>
    </w:p>
    <w:p w14:paraId="1D32327F" w14:textId="095740F9" w:rsidR="009D0CBA" w:rsidRPr="003A5E82" w:rsidRDefault="009D0CBA" w:rsidP="002E3223">
      <w:pPr>
        <w:spacing w:line="480" w:lineRule="auto"/>
        <w:rPr>
          <w:rFonts w:ascii="Times New Roman" w:hAnsi="Times New Roman" w:cs="Times New Roman"/>
          <w:lang w:val="en-CA"/>
        </w:rPr>
      </w:pPr>
      <w:commentRangeStart w:id="1033"/>
      <w:r>
        <w:rPr>
          <w:rFonts w:ascii="Times New Roman" w:hAnsi="Times New Roman" w:cs="Times New Roman"/>
          <w:lang w:val="en-CA"/>
        </w:rPr>
        <w:t>To</w:t>
      </w:r>
      <w:commentRangeEnd w:id="1033"/>
      <w:r w:rsidR="00D96034">
        <w:rPr>
          <w:rStyle w:val="CommentReference"/>
        </w:rPr>
        <w:commentReference w:id="1033"/>
      </w:r>
      <w:r>
        <w:rPr>
          <w:rFonts w:ascii="Times New Roman" w:hAnsi="Times New Roman" w:cs="Times New Roman"/>
          <w:lang w:val="en-CA"/>
        </w:rPr>
        <w:t xml:space="preserve"> </w:t>
      </w:r>
      <w:del w:id="1034" w:author="Colleen Cassady St. Clair" w:date="2022-05-15T10:20:00Z">
        <w:r w:rsidDel="00D96034">
          <w:rPr>
            <w:rFonts w:ascii="Times New Roman" w:hAnsi="Times New Roman" w:cs="Times New Roman"/>
            <w:lang w:val="en-CA"/>
          </w:rPr>
          <w:delText xml:space="preserve">prevent coyotes from becoming bolder and decrease human concern in residential areas, managers can implement proactive management practices that limit coyote use of these areas. </w:delText>
        </w:r>
      </w:del>
      <w:r>
        <w:rPr>
          <w:rFonts w:ascii="Times New Roman" w:hAnsi="Times New Roman" w:cs="Times New Roman"/>
          <w:lang w:val="en-CA"/>
        </w:rPr>
        <w:t xml:space="preserve">Such approaches </w:t>
      </w:r>
      <w:del w:id="1035" w:author="Colleen Cassady St. Clair" w:date="2022-05-15T10:20:00Z">
        <w:r w:rsidDel="00D96034">
          <w:rPr>
            <w:rFonts w:ascii="Times New Roman" w:hAnsi="Times New Roman" w:cs="Times New Roman"/>
            <w:lang w:val="en-CA"/>
          </w:rPr>
          <w:delText xml:space="preserve">can </w:delText>
        </w:r>
      </w:del>
      <w:ins w:id="1036" w:author="Colleen Cassady St. Clair" w:date="2022-05-15T10:20:00Z">
        <w:r w:rsidR="00D96034">
          <w:rPr>
            <w:rFonts w:ascii="Times New Roman" w:hAnsi="Times New Roman" w:cs="Times New Roman"/>
            <w:lang w:val="en-CA"/>
          </w:rPr>
          <w:t xml:space="preserve">should </w:t>
        </w:r>
      </w:ins>
      <w:r>
        <w:rPr>
          <w:rFonts w:ascii="Times New Roman" w:hAnsi="Times New Roman" w:cs="Times New Roman"/>
          <w:lang w:val="en-CA"/>
        </w:rPr>
        <w:t>include attractant</w:t>
      </w:r>
      <w:r w:rsidRPr="003A5E82">
        <w:rPr>
          <w:rFonts w:ascii="Times New Roman" w:hAnsi="Times New Roman" w:cs="Times New Roman"/>
          <w:lang w:val="en-CA"/>
        </w:rPr>
        <w:t xml:space="preserve"> management to reduce coyote </w:t>
      </w:r>
      <w:del w:id="1037" w:author="Colleen Cassady St. Clair" w:date="2022-05-15T10:20:00Z">
        <w:r w:rsidRPr="003A5E82" w:rsidDel="00D96034">
          <w:rPr>
            <w:rFonts w:ascii="Times New Roman" w:hAnsi="Times New Roman" w:cs="Times New Roman"/>
            <w:lang w:val="en-CA"/>
          </w:rPr>
          <w:delText xml:space="preserve">access </w:delText>
        </w:r>
      </w:del>
      <w:ins w:id="1038" w:author="Colleen Cassady St. Clair" w:date="2022-05-15T10:20:00Z">
        <w:r w:rsidR="00D96034">
          <w:rPr>
            <w:rFonts w:ascii="Times New Roman" w:hAnsi="Times New Roman" w:cs="Times New Roman"/>
            <w:lang w:val="en-CA"/>
          </w:rPr>
          <w:t>attraction</w:t>
        </w:r>
        <w:r w:rsidR="00D96034" w:rsidRPr="003A5E82">
          <w:rPr>
            <w:rFonts w:ascii="Times New Roman" w:hAnsi="Times New Roman" w:cs="Times New Roman"/>
            <w:lang w:val="en-CA"/>
          </w:rPr>
          <w:t xml:space="preserve"> </w:t>
        </w:r>
      </w:ins>
      <w:r w:rsidRPr="003A5E82">
        <w:rPr>
          <w:rFonts w:ascii="Times New Roman" w:hAnsi="Times New Roman" w:cs="Times New Roman"/>
          <w:lang w:val="en-CA"/>
        </w:rPr>
        <w:t xml:space="preserve">to anthropogenic food sources </w:t>
      </w:r>
      <w:r>
        <w:rPr>
          <w:rFonts w:ascii="Times New Roman" w:hAnsi="Times New Roman" w:cs="Times New Roman"/>
          <w:noProof/>
          <w:lang w:val="en-CA"/>
        </w:rPr>
        <w:t>(Murray and St. Clair 2017)</w:t>
      </w:r>
      <w:ins w:id="1039" w:author="Colleen Cassady St. Clair" w:date="2022-05-15T10:21:00Z">
        <w:r w:rsidR="00D96034">
          <w:rPr>
            <w:rFonts w:ascii="Times New Roman" w:hAnsi="Times New Roman" w:cs="Times New Roman"/>
            <w:lang w:val="en-CA"/>
          </w:rPr>
          <w:t xml:space="preserve"> and might require</w:t>
        </w:r>
      </w:ins>
      <w:del w:id="1040" w:author="Colleen Cassady St. Clair" w:date="2022-05-15T10:21:00Z">
        <w:r w:rsidRPr="003A5E82" w:rsidDel="00D96034">
          <w:rPr>
            <w:rFonts w:ascii="Times New Roman" w:hAnsi="Times New Roman" w:cs="Times New Roman"/>
            <w:lang w:val="en-CA"/>
          </w:rPr>
          <w:delText>,</w:delText>
        </w:r>
      </w:del>
      <w:r w:rsidRPr="003A5E82">
        <w:rPr>
          <w:rFonts w:ascii="Times New Roman" w:hAnsi="Times New Roman" w:cs="Times New Roman"/>
          <w:lang w:val="en-CA"/>
        </w:rPr>
        <w:t xml:space="preserve"> </w:t>
      </w:r>
      <w:del w:id="1041" w:author="Colleen Cassady St. Clair" w:date="2022-05-15T10:21:00Z">
        <w:r w:rsidRPr="003A5E82" w:rsidDel="00D96034">
          <w:rPr>
            <w:rFonts w:ascii="Times New Roman" w:hAnsi="Times New Roman" w:cs="Times New Roman"/>
            <w:lang w:val="en-CA"/>
          </w:rPr>
          <w:delText>aversive conditioning programs</w:delText>
        </w:r>
        <w:r w:rsidDel="00D96034">
          <w:rPr>
            <w:rFonts w:ascii="Times New Roman" w:hAnsi="Times New Roman" w:cs="Times New Roman"/>
            <w:lang w:val="en-CA"/>
          </w:rPr>
          <w:delText>,</w:delText>
        </w:r>
        <w:r w:rsidRPr="003A5E82" w:rsidDel="00D96034">
          <w:rPr>
            <w:rFonts w:ascii="Times New Roman" w:hAnsi="Times New Roman" w:cs="Times New Roman"/>
            <w:lang w:val="en-CA"/>
          </w:rPr>
          <w:delText xml:space="preserve"> and possibly even </w:delText>
        </w:r>
      </w:del>
      <w:r w:rsidRPr="003A5E82">
        <w:rPr>
          <w:rFonts w:ascii="Times New Roman" w:hAnsi="Times New Roman" w:cs="Times New Roman"/>
          <w:lang w:val="en-CA"/>
        </w:rPr>
        <w:t xml:space="preserve">targeted removal of </w:t>
      </w:r>
      <w:del w:id="1042" w:author="Colleen Cassady St. Clair" w:date="2022-05-15T10:21:00Z">
        <w:r w:rsidDel="00D96034">
          <w:rPr>
            <w:rFonts w:ascii="Times New Roman" w:hAnsi="Times New Roman" w:cs="Times New Roman"/>
            <w:lang w:val="en-CA"/>
          </w:rPr>
          <w:delText>bold or</w:delText>
        </w:r>
      </w:del>
      <w:ins w:id="1043" w:author="Colleen Cassady St. Clair" w:date="2022-05-15T10:21:00Z">
        <w:r w:rsidR="00D96034">
          <w:rPr>
            <w:rFonts w:ascii="Times New Roman" w:hAnsi="Times New Roman" w:cs="Times New Roman"/>
            <w:lang w:val="en-CA"/>
          </w:rPr>
          <w:t xml:space="preserve">particularly </w:t>
        </w:r>
      </w:ins>
      <w:r>
        <w:rPr>
          <w:rFonts w:ascii="Times New Roman" w:hAnsi="Times New Roman" w:cs="Times New Roman"/>
          <w:lang w:val="en-CA"/>
        </w:rPr>
        <w:t xml:space="preserve"> aggressive</w:t>
      </w:r>
      <w:r w:rsidRPr="003A5E82">
        <w:rPr>
          <w:rFonts w:ascii="Times New Roman" w:hAnsi="Times New Roman" w:cs="Times New Roman"/>
          <w:lang w:val="en-CA"/>
        </w:rPr>
        <w:t xml:space="preserve"> individuals </w:t>
      </w:r>
      <w:r>
        <w:rPr>
          <w:rFonts w:ascii="Times New Roman" w:hAnsi="Times New Roman" w:cs="Times New Roman"/>
          <w:noProof/>
          <w:lang w:val="en-CA"/>
        </w:rPr>
        <w:t>(Breck et al. 2017)</w:t>
      </w:r>
      <w:r w:rsidRPr="003A5E82">
        <w:rPr>
          <w:rFonts w:ascii="Times New Roman" w:hAnsi="Times New Roman" w:cs="Times New Roman"/>
          <w:lang w:val="en-CA"/>
        </w:rPr>
        <w:t>.</w:t>
      </w:r>
      <w:r w:rsidRPr="003A095F">
        <w:rPr>
          <w:rFonts w:ascii="Times New Roman" w:hAnsi="Times New Roman" w:cs="Times New Roman"/>
          <w:lang w:val="en-CA"/>
        </w:rPr>
        <w:t xml:space="preserve"> </w:t>
      </w:r>
      <w:ins w:id="1044" w:author="Colleen Cassady St. Clair" w:date="2022-05-15T10:21:00Z">
        <w:r w:rsidR="00D96034">
          <w:rPr>
            <w:rFonts w:ascii="Times New Roman" w:hAnsi="Times New Roman" w:cs="Times New Roman"/>
            <w:lang w:val="en-CA"/>
          </w:rPr>
          <w:t xml:space="preserve">Finally, </w:t>
        </w:r>
      </w:ins>
      <w:del w:id="1045" w:author="Colleen Cassady St. Clair" w:date="2022-05-15T10:22:00Z">
        <w:r w:rsidDel="00D96034">
          <w:rPr>
            <w:rFonts w:ascii="Times New Roman" w:hAnsi="Times New Roman" w:cs="Times New Roman"/>
            <w:lang w:val="en-CA"/>
          </w:rPr>
          <w:delText>T</w:delText>
        </w:r>
        <w:r w:rsidDel="00AE3AFE">
          <w:rPr>
            <w:rFonts w:ascii="Times New Roman" w:hAnsi="Times New Roman" w:cs="Times New Roman"/>
            <w:lang w:val="en-CA"/>
          </w:rPr>
          <w:delText xml:space="preserve">he different scale at which spatial factors affect actual and perceived risk from coyote interactions also presents an important consideration for </w:delText>
        </w:r>
      </w:del>
      <w:r>
        <w:rPr>
          <w:rFonts w:ascii="Times New Roman" w:hAnsi="Times New Roman" w:cs="Times New Roman"/>
          <w:lang w:val="en-CA"/>
        </w:rPr>
        <w:t>managers</w:t>
      </w:r>
      <w:ins w:id="1046" w:author="Colleen Cassady St. Clair" w:date="2022-05-15T10:22:00Z">
        <w:r w:rsidR="00AE3AFE">
          <w:rPr>
            <w:rFonts w:ascii="Times New Roman" w:hAnsi="Times New Roman" w:cs="Times New Roman"/>
            <w:lang w:val="en-CA"/>
          </w:rPr>
          <w:t xml:space="preserve"> might address contextual variables while acknowledging the different scales of our findings to</w:t>
        </w:r>
      </w:ins>
      <w:del w:id="1047" w:author="Colleen Cassady St. Clair" w:date="2022-05-15T10:23:00Z">
        <w:r w:rsidDel="00AE3AFE">
          <w:rPr>
            <w:rFonts w:ascii="Times New Roman" w:hAnsi="Times New Roman" w:cs="Times New Roman"/>
            <w:lang w:val="en-CA"/>
          </w:rPr>
          <w:delText>;</w:delText>
        </w:r>
      </w:del>
      <w:r>
        <w:rPr>
          <w:rFonts w:ascii="Times New Roman" w:hAnsi="Times New Roman" w:cs="Times New Roman"/>
          <w:lang w:val="en-CA"/>
        </w:rPr>
        <w:t xml:space="preserve"> </w:t>
      </w:r>
      <w:del w:id="1048" w:author="Colleen Cassady St. Clair" w:date="2022-05-15T10:23:00Z">
        <w:r w:rsidDel="00AE3AFE">
          <w:rPr>
            <w:rFonts w:ascii="Times New Roman" w:hAnsi="Times New Roman" w:cs="Times New Roman"/>
            <w:lang w:val="en-CA"/>
          </w:rPr>
          <w:delText>actions targeted at addressing</w:delText>
        </w:r>
      </w:del>
      <w:ins w:id="1049" w:author="Colleen Cassady St. Clair" w:date="2022-05-15T10:23:00Z">
        <w:r w:rsidR="00AE3AFE">
          <w:rPr>
            <w:rFonts w:ascii="Times New Roman" w:hAnsi="Times New Roman" w:cs="Times New Roman"/>
            <w:lang w:val="en-CA"/>
          </w:rPr>
          <w:t xml:space="preserve">target </w:t>
        </w:r>
      </w:ins>
      <w:del w:id="1050" w:author="Colleen Cassady St. Clair" w:date="2022-05-15T10:23:00Z">
        <w:r w:rsidDel="00AE3AFE">
          <w:rPr>
            <w:rFonts w:ascii="Times New Roman" w:hAnsi="Times New Roman" w:cs="Times New Roman"/>
            <w:lang w:val="en-CA"/>
          </w:rPr>
          <w:delText xml:space="preserve"> </w:delText>
        </w:r>
      </w:del>
      <w:r>
        <w:rPr>
          <w:rFonts w:ascii="Times New Roman" w:hAnsi="Times New Roman" w:cs="Times New Roman"/>
          <w:lang w:val="en-CA"/>
        </w:rPr>
        <w:t xml:space="preserve">bold coyote behaviour </w:t>
      </w:r>
      <w:del w:id="1051" w:author="Colleen Cassady St. Clair" w:date="2022-05-15T10:23:00Z">
        <w:r w:rsidDel="00AE3AFE">
          <w:rPr>
            <w:rFonts w:ascii="Times New Roman" w:hAnsi="Times New Roman" w:cs="Times New Roman"/>
            <w:lang w:val="en-CA"/>
          </w:rPr>
          <w:delText xml:space="preserve">might be most effective at specific within </w:delText>
        </w:r>
      </w:del>
      <w:ins w:id="1052" w:author="Colleen Cassady St. Clair" w:date="2022-05-15T10:23:00Z">
        <w:r w:rsidR="00AE3AFE">
          <w:rPr>
            <w:rFonts w:ascii="Times New Roman" w:hAnsi="Times New Roman" w:cs="Times New Roman"/>
            <w:lang w:val="en-CA"/>
          </w:rPr>
          <w:t xml:space="preserve">in </w:t>
        </w:r>
      </w:ins>
      <w:r>
        <w:rPr>
          <w:rFonts w:ascii="Times New Roman" w:hAnsi="Times New Roman" w:cs="Times New Roman"/>
          <w:lang w:val="en-CA"/>
        </w:rPr>
        <w:t xml:space="preserve">localized areas (e.g., </w:t>
      </w:r>
      <w:del w:id="1053" w:author="Colleen Cassady St. Clair" w:date="2022-05-15T10:23:00Z">
        <w:r w:rsidDel="00AE3AFE">
          <w:rPr>
            <w:rFonts w:ascii="Times New Roman" w:hAnsi="Times New Roman" w:cs="Times New Roman"/>
            <w:lang w:val="en-CA"/>
          </w:rPr>
          <w:delText xml:space="preserve">areas </w:delText>
        </w:r>
      </w:del>
      <w:r>
        <w:rPr>
          <w:rFonts w:ascii="Times New Roman" w:hAnsi="Times New Roman" w:cs="Times New Roman"/>
          <w:lang w:val="en-CA"/>
        </w:rPr>
        <w:t xml:space="preserve">where people walk dogs off leash or schoolyards), </w:t>
      </w:r>
      <w:del w:id="1054" w:author="Colleen Cassady St. Clair" w:date="2022-05-15T10:23:00Z">
        <w:r w:rsidDel="00AE3AFE">
          <w:rPr>
            <w:rFonts w:ascii="Times New Roman" w:hAnsi="Times New Roman" w:cs="Times New Roman"/>
            <w:lang w:val="en-CA"/>
          </w:rPr>
          <w:delText>whereas actions to reduce human concern may be more successful if</w:delText>
        </w:r>
      </w:del>
      <w:ins w:id="1055" w:author="Colleen Cassady St. Clair" w:date="2022-05-15T10:23:00Z">
        <w:r w:rsidR="00AE3AFE">
          <w:rPr>
            <w:rFonts w:ascii="Times New Roman" w:hAnsi="Times New Roman" w:cs="Times New Roman"/>
            <w:lang w:val="en-CA"/>
          </w:rPr>
          <w:t>while using attractant management and public education to</w:t>
        </w:r>
      </w:ins>
      <w:r>
        <w:rPr>
          <w:rFonts w:ascii="Times New Roman" w:hAnsi="Times New Roman" w:cs="Times New Roman"/>
          <w:lang w:val="en-CA"/>
        </w:rPr>
        <w:t xml:space="preserve"> </w:t>
      </w:r>
      <w:del w:id="1056" w:author="Colleen Cassady St. Clair" w:date="2022-05-15T10:24:00Z">
        <w:r w:rsidDel="00AE3AFE">
          <w:rPr>
            <w:rFonts w:ascii="Times New Roman" w:hAnsi="Times New Roman" w:cs="Times New Roman"/>
            <w:lang w:val="en-CA"/>
          </w:rPr>
          <w:delText xml:space="preserve">targeted </w:delText>
        </w:r>
      </w:del>
      <w:ins w:id="1057" w:author="Colleen Cassady St. Clair" w:date="2022-05-15T10:24:00Z">
        <w:r w:rsidR="00AE3AFE">
          <w:rPr>
            <w:rFonts w:ascii="Times New Roman" w:hAnsi="Times New Roman" w:cs="Times New Roman"/>
            <w:lang w:val="en-CA"/>
          </w:rPr>
          <w:t xml:space="preserve">address human concern about coyotes </w:t>
        </w:r>
      </w:ins>
      <w:r>
        <w:rPr>
          <w:rFonts w:ascii="Times New Roman" w:hAnsi="Times New Roman" w:cs="Times New Roman"/>
          <w:lang w:val="en-CA"/>
        </w:rPr>
        <w:t xml:space="preserve">at larger scales (e.g., neighborhoods). </w:t>
      </w:r>
      <w:del w:id="1058" w:author="Colleen Cassady St. Clair" w:date="2022-05-15T10:24:00Z">
        <w:r w:rsidDel="00AE3AFE">
          <w:rPr>
            <w:rFonts w:ascii="Times New Roman" w:hAnsi="Times New Roman" w:cs="Times New Roman"/>
            <w:lang w:val="en-CA"/>
          </w:rPr>
          <w:delText>If management actions are informed by knowledge of the</w:delText>
        </w:r>
      </w:del>
      <w:ins w:id="1059" w:author="Colleen Cassady St. Clair" w:date="2022-05-15T10:24:00Z">
        <w:r w:rsidR="00AE3AFE">
          <w:rPr>
            <w:rFonts w:ascii="Times New Roman" w:hAnsi="Times New Roman" w:cs="Times New Roman"/>
            <w:lang w:val="en-CA"/>
          </w:rPr>
          <w:t>Greater use of</w:t>
        </w:r>
      </w:ins>
      <w:r>
        <w:rPr>
          <w:rFonts w:ascii="Times New Roman" w:hAnsi="Times New Roman" w:cs="Times New Roman"/>
          <w:lang w:val="en-CA"/>
        </w:rPr>
        <w:t xml:space="preserve"> spatiotemporal and contextual predictors of conflict</w:t>
      </w:r>
      <w:ins w:id="1060" w:author="Colleen Cassady St. Clair" w:date="2022-05-15T10:24:00Z">
        <w:r w:rsidR="00AE3AFE">
          <w:rPr>
            <w:rFonts w:ascii="Times New Roman" w:hAnsi="Times New Roman" w:cs="Times New Roman"/>
            <w:lang w:val="en-CA"/>
          </w:rPr>
          <w:t xml:space="preserve"> with coyotes </w:t>
        </w:r>
      </w:ins>
      <w:del w:id="1061" w:author="Colleen Cassady St. Clair" w:date="2022-05-15T10:24:00Z">
        <w:r w:rsidDel="00AE3AFE">
          <w:rPr>
            <w:rFonts w:ascii="Times New Roman" w:hAnsi="Times New Roman" w:cs="Times New Roman"/>
            <w:lang w:val="en-CA"/>
          </w:rPr>
          <w:delText>, they will be more efficient and effective at promoting</w:delText>
        </w:r>
      </w:del>
      <w:ins w:id="1062" w:author="Colleen Cassady St. Clair" w:date="2022-05-15T10:24:00Z">
        <w:r w:rsidR="00AE3AFE">
          <w:rPr>
            <w:rFonts w:ascii="Times New Roman" w:hAnsi="Times New Roman" w:cs="Times New Roman"/>
            <w:lang w:val="en-CA"/>
          </w:rPr>
          <w:t>could support</w:t>
        </w:r>
      </w:ins>
      <w:r>
        <w:rPr>
          <w:rFonts w:ascii="Times New Roman" w:hAnsi="Times New Roman" w:cs="Times New Roman"/>
          <w:lang w:val="en-CA"/>
        </w:rPr>
        <w:t xml:space="preserve"> human-coyote coexistence in</w:t>
      </w:r>
      <w:r w:rsidRPr="003A5E82">
        <w:rPr>
          <w:rFonts w:ascii="Times New Roman" w:hAnsi="Times New Roman" w:cs="Times New Roman"/>
          <w:lang w:val="en-CA"/>
        </w:rPr>
        <w:t xml:space="preserve"> cities across North America. </w:t>
      </w:r>
    </w:p>
    <w:p w14:paraId="29C7F786" w14:textId="77777777" w:rsidR="009D0CBA" w:rsidRPr="003A5E82" w:rsidRDefault="009D0CBA" w:rsidP="002E3223">
      <w:pPr>
        <w:spacing w:line="480" w:lineRule="auto"/>
        <w:rPr>
          <w:rFonts w:ascii="Times New Roman" w:hAnsi="Times New Roman" w:cs="Times New Roman"/>
          <w:lang w:val="en-CA"/>
        </w:rPr>
      </w:pPr>
    </w:p>
    <w:p w14:paraId="776F8ACC" w14:textId="77777777" w:rsidR="009D0CBA" w:rsidRPr="003A5E82" w:rsidRDefault="009D0CBA" w:rsidP="002E3223">
      <w:pPr>
        <w:spacing w:line="480" w:lineRule="auto"/>
        <w:rPr>
          <w:rFonts w:ascii="Times New Roman" w:hAnsi="Times New Roman" w:cs="Times New Roman"/>
          <w:b/>
          <w:bCs/>
          <w:lang w:val="en-CA"/>
        </w:rPr>
      </w:pPr>
      <w:r w:rsidRPr="003A5E82">
        <w:rPr>
          <w:rFonts w:ascii="Times New Roman" w:hAnsi="Times New Roman" w:cs="Times New Roman"/>
          <w:b/>
          <w:bCs/>
          <w:lang w:val="en-CA"/>
        </w:rPr>
        <w:t>Acknowledgements</w:t>
      </w:r>
    </w:p>
    <w:p w14:paraId="0D2C9A04" w14:textId="77777777" w:rsidR="009D0CBA" w:rsidRPr="003A5E82" w:rsidRDefault="009D0CBA" w:rsidP="002E3223">
      <w:pPr>
        <w:spacing w:line="480" w:lineRule="auto"/>
        <w:rPr>
          <w:rFonts w:ascii="Times New Roman" w:hAnsi="Times New Roman" w:cs="Times New Roman"/>
          <w:lang w:val="en-CA"/>
        </w:rPr>
      </w:pPr>
      <w:commentRangeStart w:id="1063"/>
      <w:r w:rsidRPr="003A5E82">
        <w:rPr>
          <w:rFonts w:ascii="Times New Roman" w:hAnsi="Times New Roman" w:cs="Times New Roman"/>
          <w:lang w:val="en-CA"/>
        </w:rPr>
        <w:lastRenderedPageBreak/>
        <w:t>We</w:t>
      </w:r>
      <w:commentRangeEnd w:id="1063"/>
      <w:r w:rsidR="00095535">
        <w:rPr>
          <w:rStyle w:val="CommentReference"/>
        </w:rPr>
        <w:commentReference w:id="1063"/>
      </w:r>
      <w:r w:rsidRPr="003A5E82">
        <w:rPr>
          <w:rFonts w:ascii="Times New Roman" w:hAnsi="Times New Roman" w:cs="Times New Roman"/>
          <w:lang w:val="en-CA"/>
        </w:rPr>
        <w:t xml:space="preserve"> respectfully acknowledge that this work was conducted on Treaty 6 territory, a traditional gathering place for diverse Indigenous peoples including the Cree, Blackfoot, Métis, </w:t>
      </w:r>
      <w:proofErr w:type="spellStart"/>
      <w:r w:rsidRPr="003A5E82">
        <w:rPr>
          <w:rFonts w:ascii="Times New Roman" w:hAnsi="Times New Roman" w:cs="Times New Roman"/>
          <w:lang w:val="en-CA"/>
        </w:rPr>
        <w:t>Nakota</w:t>
      </w:r>
      <w:proofErr w:type="spellEnd"/>
      <w:r w:rsidRPr="003A5E82">
        <w:rPr>
          <w:rFonts w:ascii="Times New Roman" w:hAnsi="Times New Roman" w:cs="Times New Roman"/>
          <w:lang w:val="en-CA"/>
        </w:rPr>
        <w:t xml:space="preserve"> Sioux, Iroquois, Dene, Ojibway/ Saulteaux/Anishinaabe, Inuit, and many others.</w:t>
      </w:r>
    </w:p>
    <w:p w14:paraId="031D4022" w14:textId="315B5894" w:rsidR="009D0CBA" w:rsidRPr="003A5E82"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t xml:space="preserve">We thank Cassondra Stevenson for assistance </w:t>
      </w:r>
      <w:r>
        <w:rPr>
          <w:rFonts w:ascii="Times New Roman" w:hAnsi="Times New Roman" w:cs="Times New Roman"/>
          <w:lang w:val="en-CA"/>
        </w:rPr>
        <w:t>with geospatial analyses, and</w:t>
      </w:r>
      <w:r w:rsidRPr="003A5E82">
        <w:rPr>
          <w:rFonts w:ascii="Times New Roman" w:hAnsi="Times New Roman" w:cs="Times New Roman"/>
          <w:lang w:val="en-CA"/>
        </w:rPr>
        <w:t xml:space="preserve"> Sage Raymond and Arya </w:t>
      </w:r>
      <w:proofErr w:type="spellStart"/>
      <w:r w:rsidRPr="003A5E82">
        <w:rPr>
          <w:rFonts w:ascii="Times New Roman" w:hAnsi="Times New Roman" w:cs="Times New Roman"/>
          <w:lang w:val="en-CA"/>
        </w:rPr>
        <w:t>Horon</w:t>
      </w:r>
      <w:proofErr w:type="spellEnd"/>
      <w:r w:rsidRPr="003A5E82">
        <w:rPr>
          <w:rFonts w:ascii="Times New Roman" w:hAnsi="Times New Roman" w:cs="Times New Roman"/>
          <w:lang w:val="en-CA"/>
        </w:rPr>
        <w:t xml:space="preserve"> for providing valuable feedback on this manuscript. We deeply appreciate</w:t>
      </w:r>
      <w:r>
        <w:rPr>
          <w:rFonts w:ascii="Times New Roman" w:hAnsi="Times New Roman" w:cs="Times New Roman"/>
          <w:lang w:val="en-CA"/>
        </w:rPr>
        <w:t xml:space="preserve"> the</w:t>
      </w:r>
      <w:r w:rsidRPr="003A5E82">
        <w:rPr>
          <w:rFonts w:ascii="Times New Roman" w:hAnsi="Times New Roman" w:cs="Times New Roman"/>
          <w:lang w:val="en-CA"/>
        </w:rPr>
        <w:t xml:space="preserve"> volunteers </w:t>
      </w:r>
      <w:r>
        <w:rPr>
          <w:rFonts w:ascii="Times New Roman" w:hAnsi="Times New Roman" w:cs="Times New Roman"/>
          <w:lang w:val="en-CA"/>
        </w:rPr>
        <w:t xml:space="preserve">and undergraduate students </w:t>
      </w:r>
      <w:r w:rsidRPr="003A5E82">
        <w:rPr>
          <w:rFonts w:ascii="Times New Roman" w:hAnsi="Times New Roman" w:cs="Times New Roman"/>
          <w:lang w:val="en-CA"/>
        </w:rPr>
        <w:t>who donated their time to help classify coyote reports (</w:t>
      </w:r>
      <w:commentRangeStart w:id="1064"/>
      <w:r>
        <w:rPr>
          <w:rFonts w:ascii="Times New Roman" w:hAnsi="Times New Roman" w:cs="Times New Roman"/>
          <w:lang w:val="en-CA"/>
        </w:rPr>
        <w:t>Jonathan</w:t>
      </w:r>
      <w:commentRangeEnd w:id="1064"/>
      <w:r w:rsidR="00095535">
        <w:rPr>
          <w:rStyle w:val="CommentReference"/>
        </w:rPr>
        <w:commentReference w:id="1064"/>
      </w:r>
      <w:r>
        <w:rPr>
          <w:rFonts w:ascii="Times New Roman" w:hAnsi="Times New Roman" w:cs="Times New Roman"/>
          <w:lang w:val="en-CA"/>
        </w:rPr>
        <w:t xml:space="preserve"> Wild, </w:t>
      </w:r>
      <w:r w:rsidRPr="003A5E82">
        <w:rPr>
          <w:rFonts w:ascii="Times New Roman" w:hAnsi="Times New Roman" w:cs="Times New Roman"/>
          <w:lang w:val="en-CA"/>
        </w:rPr>
        <w:t xml:space="preserve">Amy Malo, Asma Hamid, Arya </w:t>
      </w:r>
      <w:proofErr w:type="spellStart"/>
      <w:r w:rsidRPr="003A5E82">
        <w:rPr>
          <w:rFonts w:ascii="Times New Roman" w:hAnsi="Times New Roman" w:cs="Times New Roman"/>
          <w:lang w:val="en-CA"/>
        </w:rPr>
        <w:t>Horon</w:t>
      </w:r>
      <w:proofErr w:type="spellEnd"/>
      <w:r w:rsidRPr="003A5E82">
        <w:rPr>
          <w:rFonts w:ascii="Times New Roman" w:hAnsi="Times New Roman" w:cs="Times New Roman"/>
          <w:lang w:val="en-CA"/>
        </w:rPr>
        <w:t xml:space="preserve">, Allison Cain, Caley </w:t>
      </w:r>
      <w:proofErr w:type="spellStart"/>
      <w:r w:rsidRPr="003A5E82">
        <w:rPr>
          <w:rFonts w:ascii="Times New Roman" w:hAnsi="Times New Roman" w:cs="Times New Roman"/>
          <w:lang w:val="en-CA"/>
        </w:rPr>
        <w:t>Campkin</w:t>
      </w:r>
      <w:proofErr w:type="spellEnd"/>
      <w:r w:rsidRPr="003A5E82">
        <w:rPr>
          <w:rFonts w:ascii="Times New Roman" w:hAnsi="Times New Roman" w:cs="Times New Roman"/>
          <w:lang w:val="en-CA"/>
        </w:rPr>
        <w:t xml:space="preserve">, Cleo Randall, Donovan Currie, Danika Wack, Gabrielle </w:t>
      </w:r>
      <w:proofErr w:type="spellStart"/>
      <w:r w:rsidRPr="003A5E82">
        <w:rPr>
          <w:rFonts w:ascii="Times New Roman" w:hAnsi="Times New Roman" w:cs="Times New Roman"/>
          <w:lang w:val="en-CA"/>
        </w:rPr>
        <w:t>Lajeunesse</w:t>
      </w:r>
      <w:proofErr w:type="spellEnd"/>
      <w:r w:rsidRPr="003A5E82">
        <w:rPr>
          <w:rFonts w:ascii="Times New Roman" w:hAnsi="Times New Roman" w:cs="Times New Roman"/>
          <w:lang w:val="en-CA"/>
        </w:rPr>
        <w:t xml:space="preserve">, Sage Raymond, Hailey </w:t>
      </w:r>
      <w:proofErr w:type="spellStart"/>
      <w:r w:rsidRPr="003A5E82">
        <w:rPr>
          <w:rFonts w:ascii="Times New Roman" w:hAnsi="Times New Roman" w:cs="Times New Roman"/>
          <w:lang w:val="en-CA"/>
        </w:rPr>
        <w:t>Dunsire</w:t>
      </w:r>
      <w:proofErr w:type="spellEnd"/>
      <w:r w:rsidRPr="003A5E82">
        <w:rPr>
          <w:rFonts w:ascii="Times New Roman" w:hAnsi="Times New Roman" w:cs="Times New Roman"/>
          <w:lang w:val="en-CA"/>
        </w:rPr>
        <w:t xml:space="preserve">, Jessica Butts, Kelsey Fleming, Khoi Nguyen, Matthew Elphick, Muskaan Tiwari, </w:t>
      </w:r>
      <w:proofErr w:type="spellStart"/>
      <w:r w:rsidRPr="003A5E82">
        <w:rPr>
          <w:rFonts w:ascii="Times New Roman" w:hAnsi="Times New Roman" w:cs="Times New Roman"/>
          <w:lang w:val="en-CA"/>
        </w:rPr>
        <w:t>Osa</w:t>
      </w:r>
      <w:proofErr w:type="spellEnd"/>
      <w:r w:rsidRPr="003A5E82">
        <w:rPr>
          <w:rFonts w:ascii="Times New Roman" w:hAnsi="Times New Roman" w:cs="Times New Roman"/>
          <w:lang w:val="en-CA"/>
        </w:rPr>
        <w:t xml:space="preserve"> Campbell, Rachel </w:t>
      </w:r>
      <w:proofErr w:type="spellStart"/>
      <w:r w:rsidRPr="003A5E82">
        <w:rPr>
          <w:rFonts w:ascii="Times New Roman" w:hAnsi="Times New Roman" w:cs="Times New Roman"/>
          <w:lang w:val="en-CA"/>
        </w:rPr>
        <w:t>Godinho</w:t>
      </w:r>
      <w:proofErr w:type="spellEnd"/>
      <w:r w:rsidRPr="003A5E82">
        <w:rPr>
          <w:rFonts w:ascii="Times New Roman" w:hAnsi="Times New Roman" w:cs="Times New Roman"/>
          <w:lang w:val="en-CA"/>
        </w:rPr>
        <w:t xml:space="preserve">, Sydney Enns, Sofia Guest, Stephen </w:t>
      </w:r>
      <w:proofErr w:type="spellStart"/>
      <w:r w:rsidRPr="003A5E82">
        <w:rPr>
          <w:rFonts w:ascii="Times New Roman" w:hAnsi="Times New Roman" w:cs="Times New Roman"/>
          <w:lang w:val="en-CA"/>
        </w:rPr>
        <w:t>Shikaze</w:t>
      </w:r>
      <w:proofErr w:type="spellEnd"/>
      <w:r>
        <w:rPr>
          <w:rFonts w:ascii="Times New Roman" w:hAnsi="Times New Roman" w:cs="Times New Roman"/>
          <w:lang w:val="en-CA"/>
        </w:rPr>
        <w:t xml:space="preserve">, </w:t>
      </w:r>
      <w:proofErr w:type="spellStart"/>
      <w:r w:rsidRPr="003A5E82">
        <w:rPr>
          <w:rFonts w:ascii="Times New Roman" w:hAnsi="Times New Roman" w:cs="Times New Roman"/>
          <w:lang w:val="en-CA"/>
        </w:rPr>
        <w:t>Tawnee</w:t>
      </w:r>
      <w:proofErr w:type="spellEnd"/>
      <w:r w:rsidRPr="003A5E82">
        <w:rPr>
          <w:rFonts w:ascii="Times New Roman" w:hAnsi="Times New Roman" w:cs="Times New Roman"/>
          <w:lang w:val="en-CA"/>
        </w:rPr>
        <w:t xml:space="preserve"> Dupuis</w:t>
      </w:r>
      <w:r>
        <w:rPr>
          <w:rFonts w:ascii="Times New Roman" w:hAnsi="Times New Roman" w:cs="Times New Roman"/>
          <w:lang w:val="en-CA"/>
        </w:rPr>
        <w:t xml:space="preserve">, Elizabeth Blanchette, </w:t>
      </w:r>
      <w:proofErr w:type="spellStart"/>
      <w:r>
        <w:rPr>
          <w:rFonts w:ascii="Times New Roman" w:hAnsi="Times New Roman" w:cs="Times New Roman"/>
          <w:lang w:val="en-CA"/>
        </w:rPr>
        <w:t>Vala</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Ingolfsson</w:t>
      </w:r>
      <w:proofErr w:type="spellEnd"/>
      <w:r>
        <w:rPr>
          <w:rFonts w:ascii="Times New Roman" w:hAnsi="Times New Roman" w:cs="Times New Roman"/>
          <w:lang w:val="en-CA"/>
        </w:rPr>
        <w:t xml:space="preserve">, Abby Keller, Maria Diaz and Emilie </w:t>
      </w:r>
      <w:proofErr w:type="spellStart"/>
      <w:r>
        <w:rPr>
          <w:rFonts w:ascii="Times New Roman" w:hAnsi="Times New Roman" w:cs="Times New Roman"/>
          <w:lang w:val="en-CA"/>
        </w:rPr>
        <w:t>Torwalt</w:t>
      </w:r>
      <w:proofErr w:type="spellEnd"/>
      <w:r w:rsidRPr="003A5E82">
        <w:rPr>
          <w:rFonts w:ascii="Times New Roman" w:hAnsi="Times New Roman" w:cs="Times New Roman"/>
          <w:lang w:val="en-CA"/>
        </w:rPr>
        <w:t>)</w:t>
      </w:r>
      <w:r>
        <w:rPr>
          <w:rFonts w:ascii="Times New Roman" w:hAnsi="Times New Roman" w:cs="Times New Roman"/>
          <w:lang w:val="en-CA"/>
        </w:rPr>
        <w:t>. Lastly, we thank the</w:t>
      </w:r>
      <w:r w:rsidRPr="003A5E82">
        <w:rPr>
          <w:rFonts w:ascii="Times New Roman" w:hAnsi="Times New Roman" w:cs="Times New Roman"/>
          <w:lang w:val="en-CA"/>
        </w:rPr>
        <w:t xml:space="preserve"> thousands of </w:t>
      </w:r>
      <w:r>
        <w:rPr>
          <w:rFonts w:ascii="Times New Roman" w:hAnsi="Times New Roman" w:cs="Times New Roman"/>
          <w:lang w:val="en-CA"/>
        </w:rPr>
        <w:t xml:space="preserve">Edmonton </w:t>
      </w:r>
      <w:r w:rsidRPr="003A5E82">
        <w:rPr>
          <w:rFonts w:ascii="Times New Roman" w:hAnsi="Times New Roman" w:cs="Times New Roman"/>
          <w:lang w:val="en-CA"/>
        </w:rPr>
        <w:t>community members who submitted reports</w:t>
      </w:r>
      <w:r>
        <w:rPr>
          <w:rFonts w:ascii="Times New Roman" w:hAnsi="Times New Roman" w:cs="Times New Roman"/>
          <w:lang w:val="en-CA"/>
        </w:rPr>
        <w:t xml:space="preserve"> of urban coyotes</w:t>
      </w:r>
      <w:ins w:id="1065" w:author="Colleen Cassady St. Clair" w:date="2022-05-13T12:28:00Z">
        <w:r w:rsidR="00095535">
          <w:rPr>
            <w:rFonts w:ascii="Times New Roman" w:hAnsi="Times New Roman" w:cs="Times New Roman"/>
            <w:lang w:val="en-CA"/>
          </w:rPr>
          <w:t xml:space="preserve"> </w:t>
        </w:r>
      </w:ins>
      <w:ins w:id="1066" w:author="Colleen Cassady St. Clair" w:date="2022-05-13T12:29:00Z">
        <w:r w:rsidR="00095535">
          <w:rPr>
            <w:rFonts w:ascii="Times New Roman" w:hAnsi="Times New Roman" w:cs="Times New Roman"/>
            <w:lang w:val="en-CA"/>
          </w:rPr>
          <w:t xml:space="preserve">with detailed </w:t>
        </w:r>
        <w:commentRangeStart w:id="1067"/>
        <w:r w:rsidR="00095535">
          <w:rPr>
            <w:rFonts w:ascii="Times New Roman" w:hAnsi="Times New Roman" w:cs="Times New Roman"/>
            <w:lang w:val="en-CA"/>
          </w:rPr>
          <w:t>descriptions</w:t>
        </w:r>
      </w:ins>
      <w:commentRangeEnd w:id="1067"/>
      <w:ins w:id="1068" w:author="Colleen Cassady St. Clair" w:date="2022-05-13T12:30:00Z">
        <w:r w:rsidR="00095535">
          <w:rPr>
            <w:rStyle w:val="CommentReference"/>
          </w:rPr>
          <w:commentReference w:id="1067"/>
        </w:r>
      </w:ins>
      <w:ins w:id="1069" w:author="Colleen Cassady St. Clair" w:date="2022-05-13T12:29:00Z">
        <w:r w:rsidR="00095535">
          <w:rPr>
            <w:rFonts w:ascii="Times New Roman" w:hAnsi="Times New Roman" w:cs="Times New Roman"/>
            <w:lang w:val="en-CA"/>
          </w:rPr>
          <w:t xml:space="preserve"> that made our study possible.</w:t>
        </w:r>
      </w:ins>
      <w:ins w:id="1070" w:author="Colleen Cassady St. Clair" w:date="2022-05-15T10:24:00Z">
        <w:r w:rsidR="00AE3AFE">
          <w:rPr>
            <w:rFonts w:ascii="Times New Roman" w:hAnsi="Times New Roman" w:cs="Times New Roman"/>
            <w:lang w:val="en-CA"/>
          </w:rPr>
          <w:t xml:space="preserve"> </w:t>
        </w:r>
      </w:ins>
      <w:commentRangeStart w:id="1071"/>
      <w:ins w:id="1072" w:author="Colleen Cassady St. Clair" w:date="2022-05-15T10:25:00Z">
        <w:r w:rsidR="00AE3AFE">
          <w:rPr>
            <w:rFonts w:ascii="Times New Roman" w:hAnsi="Times New Roman" w:cs="Times New Roman"/>
            <w:lang w:val="en-CA"/>
          </w:rPr>
          <w:t>Funding</w:t>
        </w:r>
      </w:ins>
      <w:commentRangeEnd w:id="1071"/>
      <w:ins w:id="1073" w:author="Colleen Cassady St. Clair" w:date="2022-05-15T10:26:00Z">
        <w:r w:rsidR="00AE3AFE">
          <w:rPr>
            <w:rStyle w:val="CommentReference"/>
          </w:rPr>
          <w:commentReference w:id="1071"/>
        </w:r>
      </w:ins>
      <w:ins w:id="1074" w:author="Colleen Cassady St. Clair" w:date="2022-05-15T10:25:00Z">
        <w:r w:rsidR="00AE3AFE">
          <w:rPr>
            <w:rFonts w:ascii="Times New Roman" w:hAnsi="Times New Roman" w:cs="Times New Roman"/>
            <w:lang w:val="en-CA"/>
          </w:rPr>
          <w:t xml:space="preserve"> for this </w:t>
        </w:r>
      </w:ins>
      <w:ins w:id="1075" w:author="Colleen Cassady St. Clair" w:date="2022-05-15T10:26:00Z">
        <w:r w:rsidR="00AE3AFE">
          <w:rPr>
            <w:rFonts w:ascii="Times New Roman" w:hAnsi="Times New Roman" w:cs="Times New Roman"/>
            <w:lang w:val="en-CA"/>
          </w:rPr>
          <w:t>study</w:t>
        </w:r>
      </w:ins>
      <w:ins w:id="1076" w:author="Colleen Cassady St. Clair" w:date="2022-05-15T10:25:00Z">
        <w:r w:rsidR="00AE3AFE">
          <w:rPr>
            <w:rFonts w:ascii="Times New Roman" w:hAnsi="Times New Roman" w:cs="Times New Roman"/>
            <w:lang w:val="en-CA"/>
          </w:rPr>
          <w:t xml:space="preserve"> was provided by a Discovery Grant from the Natural Science and Engineering Research Council of Canada and a research fellowship from the Faculty of </w:t>
        </w:r>
      </w:ins>
      <w:ins w:id="1077" w:author="Colleen Cassady St. Clair" w:date="2022-05-15T10:26:00Z">
        <w:r w:rsidR="00AE3AFE">
          <w:rPr>
            <w:rFonts w:ascii="Times New Roman" w:hAnsi="Times New Roman" w:cs="Times New Roman"/>
            <w:lang w:val="en-CA"/>
          </w:rPr>
          <w:t>Science,</w:t>
        </w:r>
      </w:ins>
      <w:ins w:id="1078" w:author="Colleen Cassady St. Clair" w:date="2022-05-15T10:25:00Z">
        <w:r w:rsidR="00AE3AFE">
          <w:rPr>
            <w:rFonts w:ascii="Times New Roman" w:hAnsi="Times New Roman" w:cs="Times New Roman"/>
            <w:lang w:val="en-CA"/>
          </w:rPr>
          <w:t xml:space="preserve"> University of Alberta to </w:t>
        </w:r>
      </w:ins>
      <w:ins w:id="1079" w:author="Colleen Cassady St. Clair" w:date="2022-05-15T10:26:00Z">
        <w:r w:rsidR="00AE3AFE">
          <w:rPr>
            <w:rFonts w:ascii="Times New Roman" w:hAnsi="Times New Roman" w:cs="Times New Roman"/>
            <w:lang w:val="en-CA"/>
          </w:rPr>
          <w:t xml:space="preserve">CCSC. </w:t>
        </w:r>
      </w:ins>
      <w:del w:id="1080" w:author="Colleen Cassady St. Clair" w:date="2022-05-13T12:29:00Z">
        <w:r w:rsidRPr="003A5E82" w:rsidDel="00095535">
          <w:rPr>
            <w:rFonts w:ascii="Times New Roman" w:hAnsi="Times New Roman" w:cs="Times New Roman"/>
            <w:lang w:val="en-CA"/>
          </w:rPr>
          <w:delText xml:space="preserve">. </w:delText>
        </w:r>
      </w:del>
    </w:p>
    <w:p w14:paraId="14320011" w14:textId="77777777" w:rsidR="009D0CBA" w:rsidRPr="003A5E82" w:rsidRDefault="009D0CBA" w:rsidP="002E3223">
      <w:pPr>
        <w:spacing w:line="480" w:lineRule="auto"/>
        <w:rPr>
          <w:rFonts w:ascii="Times New Roman" w:hAnsi="Times New Roman" w:cs="Times New Roman"/>
          <w:lang w:val="en-CA"/>
        </w:rPr>
      </w:pPr>
      <w:r w:rsidRPr="003A5E82">
        <w:rPr>
          <w:rFonts w:ascii="Times New Roman" w:hAnsi="Times New Roman" w:cs="Times New Roman"/>
          <w:lang w:val="en-CA"/>
        </w:rPr>
        <w:br w:type="page"/>
      </w:r>
    </w:p>
    <w:p w14:paraId="2A308124" w14:textId="77777777" w:rsidR="005B0EB7" w:rsidRPr="005B0EB7" w:rsidRDefault="005B0EB7" w:rsidP="005B0EB7">
      <w:pPr>
        <w:spacing w:line="480" w:lineRule="auto"/>
        <w:jc w:val="center"/>
        <w:rPr>
          <w:rFonts w:ascii="Times New Roman" w:hAnsi="Times New Roman" w:cs="Times New Roman"/>
          <w:b/>
          <w:bCs/>
          <w:lang w:val="en-CA"/>
        </w:rPr>
      </w:pPr>
      <w:commentRangeStart w:id="1081"/>
      <w:r w:rsidRPr="005B0EB7">
        <w:rPr>
          <w:rFonts w:ascii="Times New Roman" w:hAnsi="Times New Roman" w:cs="Times New Roman"/>
          <w:b/>
          <w:bCs/>
          <w:lang w:val="en-CA"/>
        </w:rPr>
        <w:lastRenderedPageBreak/>
        <w:t>LITERATURE</w:t>
      </w:r>
      <w:commentRangeEnd w:id="1081"/>
      <w:r w:rsidR="00AE3AFE">
        <w:rPr>
          <w:rStyle w:val="CommentReference"/>
        </w:rPr>
        <w:commentReference w:id="1081"/>
      </w:r>
      <w:r w:rsidRPr="005B0EB7">
        <w:rPr>
          <w:rFonts w:ascii="Times New Roman" w:hAnsi="Times New Roman" w:cs="Times New Roman"/>
          <w:b/>
          <w:bCs/>
          <w:lang w:val="en-CA"/>
        </w:rPr>
        <w:t xml:space="preserve"> CITED </w:t>
      </w:r>
    </w:p>
    <w:p w14:paraId="21D7163A" w14:textId="77777777" w:rsidR="005B0EB7" w:rsidRPr="005B0EB7" w:rsidRDefault="005B0EB7" w:rsidP="005B0EB7">
      <w:pPr>
        <w:pStyle w:val="EndNoteBibliography"/>
        <w:jc w:val="both"/>
        <w:rPr>
          <w:noProof/>
        </w:rPr>
      </w:pPr>
      <w:r w:rsidRPr="005B0EB7">
        <w:rPr>
          <w:noProof/>
        </w:rPr>
        <w:t>Alexander, S. M., and M. S. Quinn 2011. Coyote (</w:t>
      </w:r>
      <w:r w:rsidRPr="005B0EB7">
        <w:rPr>
          <w:i/>
          <w:iCs/>
          <w:noProof/>
        </w:rPr>
        <w:t>Canis latrans</w:t>
      </w:r>
      <w:r w:rsidRPr="005B0EB7">
        <w:rPr>
          <w:noProof/>
        </w:rPr>
        <w:t>) interactions with humans and pets reported in the Canadian print media (1995–2010). Human Dimensions of Wildlife 16:(5):345-359.</w:t>
      </w:r>
    </w:p>
    <w:p w14:paraId="537C61DF" w14:textId="77777777" w:rsidR="005B0EB7" w:rsidRPr="005B0EB7" w:rsidRDefault="005B0EB7" w:rsidP="005B0EB7">
      <w:pPr>
        <w:pStyle w:val="EndNoteBibliography"/>
        <w:jc w:val="both"/>
        <w:rPr>
          <w:noProof/>
        </w:rPr>
      </w:pPr>
    </w:p>
    <w:p w14:paraId="65C387B1" w14:textId="77777777" w:rsidR="005B0EB7" w:rsidRPr="005B0EB7" w:rsidRDefault="005B0EB7" w:rsidP="005B0EB7">
      <w:pPr>
        <w:pStyle w:val="EndNoteBibliography"/>
        <w:jc w:val="both"/>
        <w:rPr>
          <w:noProof/>
        </w:rPr>
      </w:pPr>
      <w:r w:rsidRPr="005B0EB7">
        <w:rPr>
          <w:noProof/>
        </w:rPr>
        <w:t xml:space="preserve">Baker, R. O., and R. M. Timm. 2017. Coyote attacks on humans, 1970-2015: implications for reducing the risks. Human-Wildlife Interactions </w:t>
      </w:r>
      <w:r w:rsidRPr="005B0EB7">
        <w:rPr>
          <w:bCs/>
          <w:noProof/>
        </w:rPr>
        <w:t>11</w:t>
      </w:r>
      <w:r w:rsidRPr="005B0EB7">
        <w:rPr>
          <w:noProof/>
        </w:rPr>
        <w:t>:120-132.</w:t>
      </w:r>
    </w:p>
    <w:p w14:paraId="19398FC8" w14:textId="77777777" w:rsidR="005B0EB7" w:rsidRPr="005B0EB7" w:rsidRDefault="005B0EB7" w:rsidP="005B0EB7">
      <w:pPr>
        <w:pStyle w:val="EndNoteBibliography"/>
        <w:jc w:val="both"/>
        <w:rPr>
          <w:noProof/>
        </w:rPr>
      </w:pPr>
    </w:p>
    <w:p w14:paraId="504DB682" w14:textId="77777777" w:rsidR="005B0EB7" w:rsidRPr="005B0EB7" w:rsidRDefault="005B0EB7" w:rsidP="005B0EB7">
      <w:pPr>
        <w:pStyle w:val="EndNoteBibliography"/>
        <w:jc w:val="both"/>
        <w:rPr>
          <w:noProof/>
        </w:rPr>
      </w:pPr>
      <w:r w:rsidRPr="005B0EB7">
        <w:rPr>
          <w:noProof/>
        </w:rPr>
        <w:t>Barton, K. 2022. Package ‘MuMIn: Multi-model inference. Version 1.46.0 [online] URL:</w:t>
      </w:r>
      <w:r w:rsidRPr="005B0EB7">
        <w:t xml:space="preserve"> </w:t>
      </w:r>
      <w:hyperlink r:id="rId11" w:history="1">
        <w:r w:rsidRPr="005B0EB7">
          <w:rPr>
            <w:rStyle w:val="Hyperlink"/>
            <w:noProof/>
          </w:rPr>
          <w:t>https://cran.hafro.is/web/packages/MuMIn/MuMIn.pdf</w:t>
        </w:r>
      </w:hyperlink>
    </w:p>
    <w:p w14:paraId="505F84AC" w14:textId="77777777" w:rsidR="005B0EB7" w:rsidRPr="005B0EB7" w:rsidRDefault="005B0EB7" w:rsidP="005B0EB7">
      <w:pPr>
        <w:pStyle w:val="EndNoteBibliography"/>
        <w:jc w:val="both"/>
        <w:rPr>
          <w:noProof/>
        </w:rPr>
      </w:pPr>
    </w:p>
    <w:p w14:paraId="7B71A674" w14:textId="77777777" w:rsidR="005B0EB7" w:rsidRPr="005B0EB7" w:rsidRDefault="005B0EB7" w:rsidP="005B0EB7">
      <w:pPr>
        <w:pStyle w:val="EndNoteBibliography"/>
        <w:jc w:val="both"/>
        <w:rPr>
          <w:noProof/>
        </w:rPr>
      </w:pPr>
      <w:r w:rsidRPr="005B0EB7">
        <w:rPr>
          <w:noProof/>
        </w:rPr>
        <w:t xml:space="preserve">Bateman, P. W., and P. A. Fleming. 2012. Big city life: carnivores in urban environments. Journal of Zoology </w:t>
      </w:r>
      <w:r w:rsidRPr="005B0EB7">
        <w:rPr>
          <w:bCs/>
          <w:noProof/>
        </w:rPr>
        <w:t>287</w:t>
      </w:r>
      <w:r w:rsidRPr="005B0EB7">
        <w:rPr>
          <w:noProof/>
        </w:rPr>
        <w:t>:1-23.</w:t>
      </w:r>
    </w:p>
    <w:p w14:paraId="520BA687" w14:textId="77777777" w:rsidR="005B0EB7" w:rsidRPr="005B0EB7" w:rsidRDefault="005B0EB7" w:rsidP="005B0EB7">
      <w:pPr>
        <w:pStyle w:val="EndNoteBibliography"/>
        <w:jc w:val="both"/>
        <w:rPr>
          <w:noProof/>
        </w:rPr>
      </w:pPr>
    </w:p>
    <w:p w14:paraId="24006296" w14:textId="77777777" w:rsidR="005B0EB7" w:rsidRPr="005B0EB7" w:rsidRDefault="005B0EB7" w:rsidP="005B0EB7">
      <w:pPr>
        <w:pStyle w:val="EndNoteBibliography"/>
        <w:jc w:val="both"/>
        <w:rPr>
          <w:noProof/>
        </w:rPr>
      </w:pPr>
      <w:r w:rsidRPr="005B0EB7">
        <w:rPr>
          <w:noProof/>
        </w:rPr>
        <w:t xml:space="preserve">Bombieri, G., M. D. Delgado, L. F. Russo, P. J. Garrote, J. V. Lopez-Bao, J. M. Fedriani, and V. Penteriani. 2018. Patterns of wild carnivore attacks on humans in urban areas. Scientific Reports </w:t>
      </w:r>
      <w:r w:rsidRPr="005B0EB7">
        <w:rPr>
          <w:bCs/>
          <w:noProof/>
        </w:rPr>
        <w:t>8</w:t>
      </w:r>
      <w:r w:rsidRPr="005B0EB7">
        <w:rPr>
          <w:noProof/>
        </w:rPr>
        <w:t>(17728):1-9.</w:t>
      </w:r>
    </w:p>
    <w:p w14:paraId="3DD2CA4B" w14:textId="77777777" w:rsidR="005B0EB7" w:rsidRPr="005B0EB7" w:rsidRDefault="005B0EB7" w:rsidP="005B0EB7">
      <w:pPr>
        <w:pStyle w:val="EndNoteBibliography"/>
        <w:jc w:val="both"/>
        <w:rPr>
          <w:noProof/>
        </w:rPr>
      </w:pPr>
    </w:p>
    <w:p w14:paraId="5AA762C1" w14:textId="77777777" w:rsidR="005B0EB7" w:rsidRPr="005B0EB7" w:rsidRDefault="005B0EB7" w:rsidP="005B0EB7">
      <w:pPr>
        <w:pStyle w:val="EndNoteBibliography"/>
        <w:jc w:val="both"/>
        <w:rPr>
          <w:noProof/>
        </w:rPr>
      </w:pPr>
      <w:r w:rsidRPr="005B0EB7">
        <w:rPr>
          <w:noProof/>
        </w:rPr>
        <w:t>Bombieri, G., V. Penteriani, M. D. M. Delgado, C. Groff, L. Pedrotti, and K. Jerina. 2021. Towards understanding bold behaviour of large carnivores: the case of brown bears in human‐modified landscapes. Animal Conservation 24(5):783-797.</w:t>
      </w:r>
    </w:p>
    <w:p w14:paraId="62847934" w14:textId="77777777" w:rsidR="005B0EB7" w:rsidRPr="005B0EB7" w:rsidRDefault="005B0EB7" w:rsidP="005B0EB7">
      <w:pPr>
        <w:pStyle w:val="EndNoteBibliography"/>
        <w:jc w:val="both"/>
        <w:rPr>
          <w:noProof/>
        </w:rPr>
      </w:pPr>
    </w:p>
    <w:p w14:paraId="0F2A99BC" w14:textId="77777777" w:rsidR="005B0EB7" w:rsidRPr="005B0EB7" w:rsidRDefault="005B0EB7" w:rsidP="005B0EB7">
      <w:pPr>
        <w:pStyle w:val="EndNoteBibliography"/>
        <w:jc w:val="both"/>
        <w:rPr>
          <w:noProof/>
        </w:rPr>
      </w:pPr>
      <w:r w:rsidRPr="005B0EB7">
        <w:rPr>
          <w:noProof/>
        </w:rPr>
        <w:t xml:space="preserve">Bonnell, M. A., and S. W. Breck. 2017. Using resident-based hazing programs to reduce human-coyote conflicts in urban environments. Human-Wildlife Interactions </w:t>
      </w:r>
      <w:r w:rsidRPr="005B0EB7">
        <w:rPr>
          <w:bCs/>
          <w:noProof/>
        </w:rPr>
        <w:t>11(2)</w:t>
      </w:r>
      <w:r w:rsidRPr="005B0EB7">
        <w:rPr>
          <w:noProof/>
        </w:rPr>
        <w:t>:146-155.</w:t>
      </w:r>
    </w:p>
    <w:p w14:paraId="70586C9A" w14:textId="77777777" w:rsidR="005B0EB7" w:rsidRPr="005B0EB7" w:rsidRDefault="005B0EB7" w:rsidP="005B0EB7">
      <w:pPr>
        <w:pStyle w:val="EndNoteBibliography"/>
        <w:jc w:val="both"/>
        <w:rPr>
          <w:noProof/>
        </w:rPr>
      </w:pPr>
    </w:p>
    <w:p w14:paraId="0B4B4FB4" w14:textId="77777777" w:rsidR="005B0EB7" w:rsidRPr="005B0EB7" w:rsidRDefault="005B0EB7" w:rsidP="005B0EB7">
      <w:pPr>
        <w:pStyle w:val="EndNoteBibliography"/>
        <w:jc w:val="both"/>
        <w:rPr>
          <w:noProof/>
        </w:rPr>
      </w:pPr>
      <w:r w:rsidRPr="005B0EB7">
        <w:rPr>
          <w:noProof/>
        </w:rPr>
        <w:t xml:space="preserve">Breck, S. W., S. A. Poessel, and M. A. Bonnell. 2017. Evaluating lethal and nonlethal management options for urban coyotes. Human-Wildlife Interactions </w:t>
      </w:r>
      <w:r w:rsidRPr="005B0EB7">
        <w:rPr>
          <w:bCs/>
          <w:noProof/>
        </w:rPr>
        <w:t>11(2)</w:t>
      </w:r>
      <w:r w:rsidRPr="005B0EB7">
        <w:rPr>
          <w:noProof/>
        </w:rPr>
        <w:t>:133-145.</w:t>
      </w:r>
    </w:p>
    <w:p w14:paraId="633D5453" w14:textId="77777777" w:rsidR="005B0EB7" w:rsidRPr="005B0EB7" w:rsidRDefault="005B0EB7" w:rsidP="005B0EB7">
      <w:pPr>
        <w:pStyle w:val="EndNoteBibliography"/>
        <w:jc w:val="both"/>
        <w:rPr>
          <w:noProof/>
        </w:rPr>
      </w:pPr>
    </w:p>
    <w:p w14:paraId="42D8ED3D" w14:textId="77777777" w:rsidR="005B0EB7" w:rsidRPr="005B0EB7" w:rsidRDefault="005B0EB7" w:rsidP="005B0EB7">
      <w:pPr>
        <w:pStyle w:val="EndNoteBibliography"/>
        <w:jc w:val="both"/>
        <w:rPr>
          <w:noProof/>
        </w:rPr>
      </w:pPr>
      <w:r w:rsidRPr="005B0EB7">
        <w:rPr>
          <w:noProof/>
        </w:rPr>
        <w:t xml:space="preserve">Breck, S. W., S. A. Poessel, P. Mahoney, and J. K. Young. 2019. The intrepid urban coyote: a comparison of bold and exploratory behavior in coyotes from urban and rural environments. Scientific Reports </w:t>
      </w:r>
      <w:r w:rsidRPr="005B0EB7">
        <w:rPr>
          <w:bCs/>
          <w:noProof/>
        </w:rPr>
        <w:t>9</w:t>
      </w:r>
      <w:r w:rsidRPr="005B0EB7">
        <w:rPr>
          <w:noProof/>
        </w:rPr>
        <w:t>(2104):1-11.</w:t>
      </w:r>
    </w:p>
    <w:p w14:paraId="17120505" w14:textId="77777777" w:rsidR="005B0EB7" w:rsidRPr="005B0EB7" w:rsidRDefault="005B0EB7" w:rsidP="005B0EB7">
      <w:pPr>
        <w:pStyle w:val="EndNoteBibliography"/>
        <w:jc w:val="both"/>
        <w:rPr>
          <w:noProof/>
        </w:rPr>
      </w:pPr>
    </w:p>
    <w:p w14:paraId="29574BB6" w14:textId="77777777" w:rsidR="005B0EB7" w:rsidRPr="005B0EB7" w:rsidRDefault="005B0EB7" w:rsidP="005B0EB7">
      <w:pPr>
        <w:pStyle w:val="EndNoteBibliography"/>
        <w:jc w:val="both"/>
        <w:rPr>
          <w:noProof/>
        </w:rPr>
      </w:pPr>
      <w:r w:rsidRPr="005B0EB7">
        <w:rPr>
          <w:noProof/>
        </w:rPr>
        <w:t xml:space="preserve">Brooks, J., R. Kays, and B. Hare. 2020. Coyotes living near cities are bolder: implications for dog evolution and human-wildlife conflict. Behaviour </w:t>
      </w:r>
      <w:r w:rsidRPr="005B0EB7">
        <w:rPr>
          <w:bCs/>
          <w:noProof/>
        </w:rPr>
        <w:t>157(3-4)</w:t>
      </w:r>
      <w:r w:rsidRPr="005B0EB7">
        <w:rPr>
          <w:noProof/>
        </w:rPr>
        <w:t>:289-313.</w:t>
      </w:r>
    </w:p>
    <w:p w14:paraId="1500561E" w14:textId="77777777" w:rsidR="005B0EB7" w:rsidRPr="005B0EB7" w:rsidRDefault="005B0EB7" w:rsidP="005B0EB7">
      <w:pPr>
        <w:pStyle w:val="EndNoteBibliography"/>
        <w:jc w:val="both"/>
        <w:rPr>
          <w:noProof/>
        </w:rPr>
      </w:pPr>
    </w:p>
    <w:p w14:paraId="48F47DF0" w14:textId="77777777" w:rsidR="005B0EB7" w:rsidRPr="005B0EB7" w:rsidRDefault="005B0EB7" w:rsidP="005B0EB7">
      <w:pPr>
        <w:pStyle w:val="EndNoteBibliography"/>
        <w:jc w:val="both"/>
        <w:rPr>
          <w:noProof/>
        </w:rPr>
      </w:pPr>
      <w:r w:rsidRPr="005B0EB7">
        <w:rPr>
          <w:noProof/>
        </w:rPr>
        <w:t xml:space="preserve">Burnham, K. P., and D. R. Anderson. 2004. Multimodel inference: Understanding AIC and BIC in model selection. Sociological Methods &amp; Research </w:t>
      </w:r>
      <w:r w:rsidRPr="005B0EB7">
        <w:rPr>
          <w:bCs/>
          <w:noProof/>
        </w:rPr>
        <w:t>33(2)</w:t>
      </w:r>
      <w:r w:rsidRPr="005B0EB7">
        <w:rPr>
          <w:noProof/>
        </w:rPr>
        <w:t>:261-304.</w:t>
      </w:r>
    </w:p>
    <w:p w14:paraId="66902D23" w14:textId="77777777" w:rsidR="005B0EB7" w:rsidRPr="005B0EB7" w:rsidRDefault="005B0EB7" w:rsidP="005B0EB7">
      <w:pPr>
        <w:pStyle w:val="EndNoteBibliography"/>
        <w:jc w:val="both"/>
        <w:rPr>
          <w:noProof/>
        </w:rPr>
      </w:pPr>
    </w:p>
    <w:p w14:paraId="44208675" w14:textId="77777777" w:rsidR="005B0EB7" w:rsidRPr="005B0EB7" w:rsidRDefault="005B0EB7" w:rsidP="005B0EB7">
      <w:pPr>
        <w:pStyle w:val="EndNoteBibliography"/>
        <w:jc w:val="both"/>
        <w:rPr>
          <w:noProof/>
        </w:rPr>
      </w:pPr>
      <w:r w:rsidRPr="005B0EB7">
        <w:rPr>
          <w:noProof/>
        </w:rPr>
        <w:t xml:space="preserve">Carbyn, L. N. 1989. Coyote attacks on children in western North America. Wildlife Society Bulletin </w:t>
      </w:r>
      <w:r w:rsidRPr="005B0EB7">
        <w:rPr>
          <w:bCs/>
          <w:noProof/>
        </w:rPr>
        <w:t>17</w:t>
      </w:r>
      <w:r w:rsidRPr="005B0EB7">
        <w:rPr>
          <w:noProof/>
        </w:rPr>
        <w:t>:444-446.</w:t>
      </w:r>
    </w:p>
    <w:p w14:paraId="2ED3222D" w14:textId="77777777" w:rsidR="005B0EB7" w:rsidRPr="005B0EB7" w:rsidRDefault="005B0EB7" w:rsidP="005B0EB7">
      <w:pPr>
        <w:pStyle w:val="EndNoteBibliography"/>
        <w:jc w:val="both"/>
        <w:rPr>
          <w:noProof/>
        </w:rPr>
      </w:pPr>
    </w:p>
    <w:p w14:paraId="74D2F2DC" w14:textId="77777777" w:rsidR="005B0EB7" w:rsidRPr="005B0EB7" w:rsidRDefault="005B0EB7" w:rsidP="005B0EB7">
      <w:pPr>
        <w:pStyle w:val="EndNoteBibliography"/>
        <w:jc w:val="both"/>
        <w:rPr>
          <w:noProof/>
        </w:rPr>
      </w:pPr>
      <w:r w:rsidRPr="005B0EB7">
        <w:rPr>
          <w:noProof/>
        </w:rPr>
        <w:t xml:space="preserve">Christensen, R. H. B. 2019. Ordinal: Regression models for ordinal data. [online] URL: </w:t>
      </w:r>
      <w:hyperlink r:id="rId12" w:history="1">
        <w:r w:rsidRPr="005B0EB7">
          <w:rPr>
            <w:rStyle w:val="Hyperlink"/>
            <w:noProof/>
          </w:rPr>
          <w:t>http://cran.uni-muenster.de/web/packages/ordinal/ordinal.pdf</w:t>
        </w:r>
      </w:hyperlink>
    </w:p>
    <w:p w14:paraId="5BBBCBF2" w14:textId="77777777" w:rsidR="005B0EB7" w:rsidRPr="005B0EB7" w:rsidRDefault="005B0EB7" w:rsidP="005B0EB7">
      <w:pPr>
        <w:pStyle w:val="EndNoteBibliography"/>
        <w:jc w:val="both"/>
        <w:rPr>
          <w:noProof/>
        </w:rPr>
      </w:pPr>
    </w:p>
    <w:p w14:paraId="4E8BDDA7" w14:textId="77777777" w:rsidR="005B0EB7" w:rsidRPr="005B0EB7" w:rsidRDefault="005B0EB7" w:rsidP="005B0EB7">
      <w:pPr>
        <w:pStyle w:val="EndNoteBibliography"/>
        <w:jc w:val="both"/>
        <w:rPr>
          <w:noProof/>
        </w:rPr>
      </w:pPr>
      <w:r w:rsidRPr="005B0EB7">
        <w:rPr>
          <w:noProof/>
        </w:rPr>
        <w:lastRenderedPageBreak/>
        <w:t>City of Edmonton. 2018. Urban primary land and vegetation inventory (uPLVI). Spatial data, Draft 2018 Edition. Prepared by: Greenlink Forestry Inc. Edmonton Alberta. City of Edmonton. 2019. 2019 Edmonton municipal census. Edmonton, Canada.</w:t>
      </w:r>
    </w:p>
    <w:p w14:paraId="66C3283B" w14:textId="77777777" w:rsidR="005B0EB7" w:rsidRPr="005B0EB7" w:rsidRDefault="005B0EB7" w:rsidP="005B0EB7">
      <w:pPr>
        <w:pStyle w:val="EndNoteBibliography"/>
        <w:jc w:val="both"/>
        <w:rPr>
          <w:noProof/>
        </w:rPr>
      </w:pPr>
    </w:p>
    <w:p w14:paraId="67EB5418" w14:textId="77777777" w:rsidR="005B0EB7" w:rsidRPr="005B0EB7" w:rsidRDefault="005B0EB7" w:rsidP="005B0EB7">
      <w:pPr>
        <w:pStyle w:val="EndNoteBibliography"/>
        <w:jc w:val="both"/>
        <w:rPr>
          <w:noProof/>
        </w:rPr>
      </w:pPr>
      <w:r w:rsidRPr="005B0EB7">
        <w:rPr>
          <w:noProof/>
        </w:rPr>
        <w:t xml:space="preserve">Collins, C., and R. Kays. 2011. Causes of mortality in North American populations of large and medium-sized mammals. Animal Conservation </w:t>
      </w:r>
      <w:r w:rsidRPr="005B0EB7">
        <w:rPr>
          <w:bCs/>
          <w:noProof/>
        </w:rPr>
        <w:t>14(5)</w:t>
      </w:r>
      <w:r w:rsidRPr="005B0EB7">
        <w:rPr>
          <w:noProof/>
        </w:rPr>
        <w:t>:474-483.</w:t>
      </w:r>
    </w:p>
    <w:p w14:paraId="4A0615CD" w14:textId="77777777" w:rsidR="005B0EB7" w:rsidRPr="005B0EB7" w:rsidRDefault="005B0EB7" w:rsidP="005B0EB7">
      <w:pPr>
        <w:pStyle w:val="EndNoteBibliography"/>
        <w:jc w:val="both"/>
        <w:rPr>
          <w:noProof/>
        </w:rPr>
      </w:pPr>
    </w:p>
    <w:p w14:paraId="667F47B1" w14:textId="77777777" w:rsidR="005B0EB7" w:rsidRPr="005B0EB7" w:rsidRDefault="005B0EB7" w:rsidP="005B0EB7">
      <w:pPr>
        <w:pStyle w:val="EndNoteBibliography"/>
        <w:jc w:val="both"/>
        <w:rPr>
          <w:noProof/>
        </w:rPr>
      </w:pPr>
      <w:r w:rsidRPr="005B0EB7">
        <w:rPr>
          <w:noProof/>
        </w:rPr>
        <w:t xml:space="preserve">Cox, D. T. C., and K. J. Gaston. 2018. Human-nature interactions and the consequences and drivers of provisioning wildlife. Philosophical Transactions of the Royal Society B-Biological Sciences </w:t>
      </w:r>
      <w:r w:rsidRPr="005B0EB7">
        <w:rPr>
          <w:bCs/>
          <w:noProof/>
        </w:rPr>
        <w:t>373</w:t>
      </w:r>
      <w:r w:rsidRPr="005B0EB7">
        <w:rPr>
          <w:noProof/>
        </w:rPr>
        <w:t>(1745):1-9.</w:t>
      </w:r>
    </w:p>
    <w:p w14:paraId="3BEE328F" w14:textId="77777777" w:rsidR="005B0EB7" w:rsidRPr="005B0EB7" w:rsidRDefault="005B0EB7" w:rsidP="005B0EB7">
      <w:pPr>
        <w:pStyle w:val="EndNoteBibliography"/>
        <w:jc w:val="both"/>
        <w:rPr>
          <w:noProof/>
        </w:rPr>
      </w:pPr>
    </w:p>
    <w:p w14:paraId="3C1668F3" w14:textId="77777777" w:rsidR="005B0EB7" w:rsidRPr="005B0EB7" w:rsidRDefault="005B0EB7" w:rsidP="005B0EB7">
      <w:pPr>
        <w:pStyle w:val="EndNoteBibliography"/>
        <w:jc w:val="both"/>
        <w:rPr>
          <w:noProof/>
        </w:rPr>
      </w:pPr>
      <w:r w:rsidRPr="005B0EB7">
        <w:rPr>
          <w:noProof/>
        </w:rPr>
        <w:t xml:space="preserve">Crooks, K. R., and M. E. Soule. 1999. Mesopredator release and avifaunal extinctions in a fragmented system. Nature </w:t>
      </w:r>
      <w:r w:rsidRPr="005B0EB7">
        <w:rPr>
          <w:bCs/>
          <w:noProof/>
        </w:rPr>
        <w:t>400</w:t>
      </w:r>
      <w:r w:rsidRPr="005B0EB7">
        <w:rPr>
          <w:noProof/>
        </w:rPr>
        <w:t>:563-566.</w:t>
      </w:r>
    </w:p>
    <w:p w14:paraId="42C4F351" w14:textId="77777777" w:rsidR="005B0EB7" w:rsidRPr="005B0EB7" w:rsidRDefault="005B0EB7" w:rsidP="005B0EB7">
      <w:pPr>
        <w:pStyle w:val="EndNoteBibliography"/>
        <w:jc w:val="both"/>
        <w:rPr>
          <w:noProof/>
        </w:rPr>
      </w:pPr>
    </w:p>
    <w:p w14:paraId="18B73761" w14:textId="77777777" w:rsidR="005B0EB7" w:rsidRPr="005B0EB7" w:rsidRDefault="005B0EB7" w:rsidP="005B0EB7">
      <w:pPr>
        <w:pStyle w:val="EndNoteBibliography"/>
        <w:jc w:val="both"/>
        <w:rPr>
          <w:noProof/>
        </w:rPr>
      </w:pPr>
      <w:r w:rsidRPr="005B0EB7">
        <w:rPr>
          <w:noProof/>
        </w:rPr>
        <w:t xml:space="preserve">Delsink, A., A. T. Vanak, S. Ferreira, and R. Slotow. 2013. Biologically relevant scales in large mammal management policies. Biological Conservation </w:t>
      </w:r>
      <w:r w:rsidRPr="005B0EB7">
        <w:rPr>
          <w:bCs/>
          <w:noProof/>
        </w:rPr>
        <w:t>167(2013)</w:t>
      </w:r>
      <w:r w:rsidRPr="005B0EB7">
        <w:rPr>
          <w:noProof/>
        </w:rPr>
        <w:t>:116-126.</w:t>
      </w:r>
    </w:p>
    <w:p w14:paraId="47D44C9E" w14:textId="77777777" w:rsidR="005B0EB7" w:rsidRPr="005B0EB7" w:rsidRDefault="005B0EB7" w:rsidP="005B0EB7">
      <w:pPr>
        <w:pStyle w:val="EndNoteBibliography"/>
        <w:jc w:val="both"/>
        <w:rPr>
          <w:noProof/>
        </w:rPr>
      </w:pPr>
    </w:p>
    <w:p w14:paraId="368C3512" w14:textId="77777777" w:rsidR="005B0EB7" w:rsidRPr="005B0EB7" w:rsidRDefault="005B0EB7" w:rsidP="005B0EB7">
      <w:pPr>
        <w:pStyle w:val="EndNoteBibliography"/>
        <w:jc w:val="both"/>
        <w:rPr>
          <w:noProof/>
        </w:rPr>
      </w:pPr>
      <w:r w:rsidRPr="005B0EB7">
        <w:rPr>
          <w:noProof/>
        </w:rPr>
        <w:t xml:space="preserve">Dodge, W. B., and D. M. Kashian. 2013. Recent distribution of coyotes across an urban landscape in southeastern Michigan. Journal of Fish and Wildlife Management </w:t>
      </w:r>
      <w:r w:rsidRPr="005B0EB7">
        <w:rPr>
          <w:bCs/>
          <w:noProof/>
        </w:rPr>
        <w:t>4</w:t>
      </w:r>
      <w:r w:rsidRPr="005B0EB7">
        <w:rPr>
          <w:noProof/>
        </w:rPr>
        <w:t>(2):377-385.</w:t>
      </w:r>
    </w:p>
    <w:p w14:paraId="3BDCCE0E" w14:textId="77777777" w:rsidR="005B0EB7" w:rsidRPr="005B0EB7" w:rsidRDefault="005B0EB7" w:rsidP="005B0EB7">
      <w:pPr>
        <w:pStyle w:val="EndNoteBibliography"/>
        <w:jc w:val="both"/>
        <w:rPr>
          <w:noProof/>
        </w:rPr>
      </w:pPr>
    </w:p>
    <w:p w14:paraId="20D9B2C0" w14:textId="77777777" w:rsidR="005B0EB7" w:rsidRPr="005B0EB7" w:rsidRDefault="005B0EB7" w:rsidP="005B0EB7">
      <w:pPr>
        <w:pStyle w:val="EndNoteBibliography"/>
        <w:jc w:val="both"/>
        <w:rPr>
          <w:bCs/>
          <w:noProof/>
        </w:rPr>
      </w:pPr>
      <w:r w:rsidRPr="005B0EB7">
        <w:rPr>
          <w:noProof/>
        </w:rPr>
        <w:t xml:space="preserve">Draheim, M. M., E. C. M. Parsons, S. A. Crate, and L. L. Rockwood. 2019. Public perspectives on the management of urban coyotes. Journal of Urban Ecology </w:t>
      </w:r>
      <w:r w:rsidRPr="005B0EB7">
        <w:rPr>
          <w:bCs/>
          <w:noProof/>
        </w:rPr>
        <w:t>5(1)1:13.</w:t>
      </w:r>
    </w:p>
    <w:p w14:paraId="5AAB240C" w14:textId="77777777" w:rsidR="005B0EB7" w:rsidRPr="005B0EB7" w:rsidRDefault="005B0EB7" w:rsidP="005B0EB7">
      <w:pPr>
        <w:pStyle w:val="EndNoteBibliography"/>
        <w:jc w:val="both"/>
        <w:rPr>
          <w:noProof/>
        </w:rPr>
      </w:pPr>
    </w:p>
    <w:p w14:paraId="7292D851" w14:textId="77777777" w:rsidR="005B0EB7" w:rsidRPr="005B0EB7" w:rsidRDefault="005B0EB7" w:rsidP="005B0EB7">
      <w:pPr>
        <w:pStyle w:val="EndNoteBibliography"/>
        <w:jc w:val="both"/>
        <w:rPr>
          <w:noProof/>
        </w:rPr>
      </w:pPr>
      <w:r w:rsidRPr="005B0EB7">
        <w:rPr>
          <w:noProof/>
        </w:rPr>
        <w:t xml:space="preserve">Drake, D., S. Dubay, and M. L. Allen. 2021. Evaluating human–coyote encounters in an urban landscape using citizen science. Journal of Urban Ecology </w:t>
      </w:r>
      <w:r w:rsidRPr="005B0EB7">
        <w:rPr>
          <w:bCs/>
          <w:noProof/>
        </w:rPr>
        <w:t>7</w:t>
      </w:r>
      <w:r w:rsidRPr="005B0EB7">
        <w:rPr>
          <w:noProof/>
        </w:rPr>
        <w:t>(1):1-7.</w:t>
      </w:r>
    </w:p>
    <w:p w14:paraId="06819437" w14:textId="77777777" w:rsidR="005B0EB7" w:rsidRPr="005B0EB7" w:rsidRDefault="005B0EB7" w:rsidP="005B0EB7">
      <w:pPr>
        <w:pStyle w:val="EndNoteBibliography"/>
        <w:jc w:val="both"/>
        <w:rPr>
          <w:noProof/>
        </w:rPr>
      </w:pPr>
    </w:p>
    <w:p w14:paraId="341FADF7" w14:textId="77777777" w:rsidR="005B0EB7" w:rsidRPr="005B0EB7" w:rsidRDefault="005B0EB7" w:rsidP="005B0EB7">
      <w:pPr>
        <w:pStyle w:val="EndNoteBibliography"/>
        <w:jc w:val="both"/>
        <w:rPr>
          <w:noProof/>
        </w:rPr>
      </w:pPr>
      <w:r w:rsidRPr="005B0EB7">
        <w:rPr>
          <w:noProof/>
        </w:rPr>
        <w:t>Drake, M. D., M. N. Peterson, E. H. Griffith, C. Olfenbuttel, C. S. DePerno, and C. E. Moorman. 2020. How urban identity, affect, and knowledge predict perceptions about coyotes and their management. Anthrozoos 33(1):5-19.</w:t>
      </w:r>
    </w:p>
    <w:p w14:paraId="3E61A81C" w14:textId="77777777" w:rsidR="005B0EB7" w:rsidRPr="005B0EB7" w:rsidRDefault="005B0EB7" w:rsidP="005B0EB7">
      <w:pPr>
        <w:pStyle w:val="EndNoteBibliography"/>
        <w:jc w:val="both"/>
        <w:rPr>
          <w:noProof/>
        </w:rPr>
      </w:pPr>
    </w:p>
    <w:p w14:paraId="437B09AC" w14:textId="77777777" w:rsidR="005B0EB7" w:rsidRPr="005B0EB7" w:rsidRDefault="005B0EB7" w:rsidP="005B0EB7">
      <w:pPr>
        <w:pStyle w:val="EndNoteBibliography"/>
        <w:rPr>
          <w:noProof/>
        </w:rPr>
      </w:pPr>
      <w:r w:rsidRPr="005B0EB7">
        <w:rPr>
          <w:noProof/>
        </w:rPr>
        <w:t xml:space="preserve">Ebbert, D. 2019. Package 'chisq.posthoc.test': A post hoc analysis for pearson’s chi-squared test for count data. Version 0.1.2 [online] URL: </w:t>
      </w:r>
      <w:hyperlink r:id="rId13" w:history="1">
        <w:r w:rsidRPr="005B0EB7">
          <w:rPr>
            <w:rStyle w:val="Hyperlink"/>
            <w:noProof/>
          </w:rPr>
          <w:t>https://cran.rproject.org/web/packages/chisq.posthoc.test/chisq.posthoc.test.pdf</w:t>
        </w:r>
      </w:hyperlink>
    </w:p>
    <w:p w14:paraId="622EDA9B" w14:textId="77777777" w:rsidR="005B0EB7" w:rsidRPr="005B0EB7" w:rsidRDefault="005B0EB7" w:rsidP="005B0EB7">
      <w:pPr>
        <w:pStyle w:val="EndNoteBibliography"/>
        <w:jc w:val="both"/>
        <w:rPr>
          <w:noProof/>
        </w:rPr>
      </w:pPr>
    </w:p>
    <w:p w14:paraId="3A856552" w14:textId="77777777" w:rsidR="005B0EB7" w:rsidRPr="005B0EB7" w:rsidRDefault="005B0EB7" w:rsidP="005B0EB7">
      <w:pPr>
        <w:pStyle w:val="EndNoteBibliography"/>
        <w:jc w:val="both"/>
        <w:rPr>
          <w:noProof/>
        </w:rPr>
      </w:pPr>
      <w:r w:rsidRPr="005B0EB7">
        <w:rPr>
          <w:noProof/>
        </w:rPr>
        <w:t>Environment and Climate Change Canada. 2018. Monthly Climate Summary 1981-2010 Edmonton City Center Weather Station. Government of Canada, Fredericton, Canada.</w:t>
      </w:r>
    </w:p>
    <w:p w14:paraId="2A8CBBAE" w14:textId="77777777" w:rsidR="005B0EB7" w:rsidRPr="005B0EB7" w:rsidRDefault="005B0EB7" w:rsidP="005B0EB7">
      <w:pPr>
        <w:pStyle w:val="EndNoteBibliography"/>
        <w:jc w:val="both"/>
        <w:rPr>
          <w:noProof/>
        </w:rPr>
      </w:pPr>
    </w:p>
    <w:p w14:paraId="7408C139" w14:textId="77777777" w:rsidR="005B0EB7" w:rsidRPr="005B0EB7" w:rsidRDefault="005B0EB7" w:rsidP="005B0EB7">
      <w:pPr>
        <w:pStyle w:val="EndNoteBibliography"/>
        <w:jc w:val="both"/>
        <w:rPr>
          <w:noProof/>
        </w:rPr>
      </w:pPr>
      <w:r w:rsidRPr="005B0EB7">
        <w:rPr>
          <w:noProof/>
        </w:rPr>
        <w:t xml:space="preserve">Fedriani, J. M., T. K. Fuller, and R. M. Sauvajot. 2001. Does availability of anthropogenic food enhance densities of omnivorous mammals? An example with coyotes in southern California. Ecography </w:t>
      </w:r>
      <w:r w:rsidRPr="005B0EB7">
        <w:rPr>
          <w:bCs/>
          <w:noProof/>
        </w:rPr>
        <w:t>24(3)</w:t>
      </w:r>
      <w:r w:rsidRPr="005B0EB7">
        <w:rPr>
          <w:noProof/>
        </w:rPr>
        <w:t>:325-331.</w:t>
      </w:r>
    </w:p>
    <w:p w14:paraId="64428743" w14:textId="77777777" w:rsidR="005B0EB7" w:rsidRPr="005B0EB7" w:rsidRDefault="005B0EB7" w:rsidP="005B0EB7">
      <w:pPr>
        <w:pStyle w:val="EndNoteBibliography"/>
        <w:jc w:val="both"/>
        <w:rPr>
          <w:noProof/>
        </w:rPr>
      </w:pPr>
    </w:p>
    <w:p w14:paraId="674C0235" w14:textId="77777777" w:rsidR="005B0EB7" w:rsidRPr="005B0EB7" w:rsidRDefault="005B0EB7" w:rsidP="005B0EB7">
      <w:pPr>
        <w:pStyle w:val="EndNoteBibliography"/>
        <w:jc w:val="both"/>
        <w:rPr>
          <w:noProof/>
        </w:rPr>
      </w:pPr>
      <w:r w:rsidRPr="005B0EB7">
        <w:rPr>
          <w:noProof/>
        </w:rPr>
        <w:t xml:space="preserve">Fox, J., and J. Hong. 2009. Effect displays in R for multinomial and proportional-odds logit models: extensions to the Effects package. Journal of Statistical Software </w:t>
      </w:r>
      <w:r w:rsidRPr="005B0EB7">
        <w:rPr>
          <w:bCs/>
          <w:noProof/>
        </w:rPr>
        <w:t>32(1)</w:t>
      </w:r>
      <w:r w:rsidRPr="005B0EB7">
        <w:rPr>
          <w:noProof/>
        </w:rPr>
        <w:t>:1-24.</w:t>
      </w:r>
    </w:p>
    <w:p w14:paraId="69FDA888" w14:textId="77777777" w:rsidR="005B0EB7" w:rsidRPr="005B0EB7" w:rsidRDefault="005B0EB7" w:rsidP="005B0EB7">
      <w:pPr>
        <w:pStyle w:val="EndNoteBibliography"/>
        <w:jc w:val="both"/>
        <w:rPr>
          <w:noProof/>
        </w:rPr>
      </w:pPr>
    </w:p>
    <w:p w14:paraId="43375E38" w14:textId="77777777" w:rsidR="005B0EB7" w:rsidRPr="005B0EB7" w:rsidRDefault="005B0EB7" w:rsidP="005B0EB7">
      <w:pPr>
        <w:pStyle w:val="EndNoteBibliography"/>
        <w:jc w:val="both"/>
        <w:rPr>
          <w:noProof/>
        </w:rPr>
      </w:pPr>
      <w:r w:rsidRPr="005B0EB7">
        <w:rPr>
          <w:noProof/>
        </w:rPr>
        <w:lastRenderedPageBreak/>
        <w:t xml:space="preserve">Frigerio, D., P. Pipek, S. Kimmig, S. Winter, J. Melzheimer, L. Diblikova, B. Wachter, and A. Richter. 2018. Citizen science and wildlife biology: Synergies and challenges. Ethology </w:t>
      </w:r>
      <w:r w:rsidRPr="005B0EB7">
        <w:rPr>
          <w:bCs/>
          <w:noProof/>
        </w:rPr>
        <w:t>124(6):</w:t>
      </w:r>
      <w:r w:rsidRPr="005B0EB7">
        <w:rPr>
          <w:noProof/>
        </w:rPr>
        <w:t>365-377.</w:t>
      </w:r>
    </w:p>
    <w:p w14:paraId="3E266B00" w14:textId="77777777" w:rsidR="005B0EB7" w:rsidRPr="005B0EB7" w:rsidRDefault="005B0EB7" w:rsidP="005B0EB7">
      <w:pPr>
        <w:pStyle w:val="EndNoteBibliography"/>
        <w:jc w:val="both"/>
        <w:rPr>
          <w:noProof/>
        </w:rPr>
      </w:pPr>
    </w:p>
    <w:p w14:paraId="62E3C4FA" w14:textId="77777777" w:rsidR="005B0EB7" w:rsidRPr="005B0EB7" w:rsidRDefault="005B0EB7" w:rsidP="005B0EB7">
      <w:pPr>
        <w:pStyle w:val="EndNoteBibliography"/>
        <w:jc w:val="both"/>
        <w:rPr>
          <w:noProof/>
        </w:rPr>
      </w:pPr>
      <w:r w:rsidRPr="005B0EB7">
        <w:rPr>
          <w:noProof/>
        </w:rPr>
        <w:t xml:space="preserve">Gehrt, S. D., E. C. Wilson, J. L. Brown, and C. Anchor. 2013. Population ecology of free-roaming cats and interference competition by coyotes in urban parks. Plos One </w:t>
      </w:r>
      <w:r w:rsidRPr="005B0EB7">
        <w:rPr>
          <w:bCs/>
          <w:noProof/>
        </w:rPr>
        <w:t>8(9)</w:t>
      </w:r>
      <w:r w:rsidRPr="005B0EB7">
        <w:rPr>
          <w:noProof/>
        </w:rPr>
        <w:t>:1-11.</w:t>
      </w:r>
    </w:p>
    <w:p w14:paraId="308790A6" w14:textId="77777777" w:rsidR="005B0EB7" w:rsidRPr="005B0EB7" w:rsidRDefault="005B0EB7" w:rsidP="005B0EB7">
      <w:pPr>
        <w:pStyle w:val="EndNoteBibliography"/>
        <w:jc w:val="both"/>
        <w:rPr>
          <w:noProof/>
        </w:rPr>
      </w:pPr>
    </w:p>
    <w:p w14:paraId="5BC50127" w14:textId="77777777" w:rsidR="005B0EB7" w:rsidRPr="005B0EB7" w:rsidRDefault="005B0EB7" w:rsidP="005B0EB7">
      <w:pPr>
        <w:pStyle w:val="EndNoteBibliography"/>
        <w:jc w:val="both"/>
        <w:rPr>
          <w:noProof/>
        </w:rPr>
      </w:pPr>
      <w:r w:rsidRPr="005B0EB7">
        <w:rPr>
          <w:noProof/>
        </w:rPr>
        <w:t xml:space="preserve">Jackman, J. L., and A. T. Rutberg. 2015. Shifts in attitudes toward coyotes on the urbanized east coast: the Cape Cod experience, 2005-2012. Human Dimensions of Wildlife </w:t>
      </w:r>
      <w:r w:rsidRPr="005B0EB7">
        <w:rPr>
          <w:bCs/>
          <w:noProof/>
        </w:rPr>
        <w:t>20(4)</w:t>
      </w:r>
      <w:r w:rsidRPr="005B0EB7">
        <w:rPr>
          <w:noProof/>
        </w:rPr>
        <w:t>:333-348.</w:t>
      </w:r>
    </w:p>
    <w:p w14:paraId="2FCA0EA2" w14:textId="77777777" w:rsidR="005B0EB7" w:rsidRPr="005B0EB7" w:rsidRDefault="005B0EB7" w:rsidP="005B0EB7">
      <w:pPr>
        <w:pStyle w:val="EndNoteBibliography"/>
        <w:jc w:val="both"/>
        <w:rPr>
          <w:noProof/>
        </w:rPr>
      </w:pPr>
    </w:p>
    <w:p w14:paraId="75A0320B" w14:textId="77777777" w:rsidR="005B0EB7" w:rsidRPr="005B0EB7" w:rsidRDefault="005B0EB7" w:rsidP="005B0EB7">
      <w:pPr>
        <w:pStyle w:val="EndNoteBibliography"/>
        <w:jc w:val="both"/>
        <w:rPr>
          <w:noProof/>
        </w:rPr>
      </w:pPr>
      <w:r w:rsidRPr="005B0EB7">
        <w:rPr>
          <w:noProof/>
        </w:rPr>
        <w:t xml:space="preserve">König, H. J., C. Kiffner, S. Kramer‐Schadt, C. Fürst, O. Keuling, and A. T. Ford. 2020. Human–wildlife coexistence in a changing world. Conservation Biology </w:t>
      </w:r>
      <w:r w:rsidRPr="005B0EB7">
        <w:rPr>
          <w:bCs/>
          <w:noProof/>
        </w:rPr>
        <w:t>34</w:t>
      </w:r>
      <w:r w:rsidRPr="005B0EB7">
        <w:rPr>
          <w:noProof/>
        </w:rPr>
        <w:t>(4):786-794.</w:t>
      </w:r>
    </w:p>
    <w:p w14:paraId="1DACBDFE" w14:textId="77777777" w:rsidR="005B0EB7" w:rsidRPr="005B0EB7" w:rsidRDefault="005B0EB7" w:rsidP="005B0EB7">
      <w:pPr>
        <w:pStyle w:val="EndNoteBibliography"/>
        <w:jc w:val="both"/>
        <w:rPr>
          <w:noProof/>
        </w:rPr>
      </w:pPr>
    </w:p>
    <w:p w14:paraId="070185A1" w14:textId="77777777" w:rsidR="005B0EB7" w:rsidRPr="005B0EB7" w:rsidRDefault="005B0EB7" w:rsidP="005B0EB7">
      <w:pPr>
        <w:pStyle w:val="EndNoteBibliography"/>
        <w:jc w:val="both"/>
        <w:rPr>
          <w:noProof/>
        </w:rPr>
      </w:pPr>
      <w:r w:rsidRPr="005B0EB7">
        <w:rPr>
          <w:noProof/>
        </w:rPr>
        <w:t>Lawrence, S. E., and P. R. Krausman. 2011. Reactions of the public to urban coyotes (</w:t>
      </w:r>
      <w:r w:rsidRPr="005B0EB7">
        <w:rPr>
          <w:i/>
          <w:iCs/>
          <w:noProof/>
        </w:rPr>
        <w:t>Canis latrans</w:t>
      </w:r>
      <w:r w:rsidRPr="005B0EB7">
        <w:rPr>
          <w:noProof/>
        </w:rPr>
        <w:t xml:space="preserve">). Southwestern Naturalist </w:t>
      </w:r>
      <w:r w:rsidRPr="005B0EB7">
        <w:rPr>
          <w:bCs/>
          <w:noProof/>
        </w:rPr>
        <w:t>56(3):</w:t>
      </w:r>
      <w:r w:rsidRPr="005B0EB7">
        <w:rPr>
          <w:noProof/>
        </w:rPr>
        <w:t>404-409.</w:t>
      </w:r>
    </w:p>
    <w:p w14:paraId="6070287C" w14:textId="77777777" w:rsidR="005B0EB7" w:rsidRPr="005B0EB7" w:rsidRDefault="005B0EB7" w:rsidP="005B0EB7">
      <w:pPr>
        <w:pStyle w:val="EndNoteBibliography"/>
        <w:jc w:val="both"/>
        <w:rPr>
          <w:noProof/>
        </w:rPr>
      </w:pPr>
    </w:p>
    <w:p w14:paraId="49CE0353" w14:textId="77777777" w:rsidR="005B0EB7" w:rsidRPr="005B0EB7" w:rsidRDefault="005B0EB7" w:rsidP="005B0EB7">
      <w:pPr>
        <w:pStyle w:val="EndNoteBibliography"/>
        <w:jc w:val="both"/>
        <w:rPr>
          <w:noProof/>
        </w:rPr>
      </w:pPr>
      <w:r w:rsidRPr="005B0EB7">
        <w:rPr>
          <w:noProof/>
        </w:rPr>
        <w:t xml:space="preserve">Lukasik, V. M., and S. M. Alexander. 2011. Human–coyote interactions in Calgary, Alberta. Human Dimensions of Wildlife </w:t>
      </w:r>
      <w:r w:rsidRPr="005B0EB7">
        <w:rPr>
          <w:bCs/>
          <w:noProof/>
        </w:rPr>
        <w:t>16</w:t>
      </w:r>
      <w:r w:rsidRPr="005B0EB7">
        <w:rPr>
          <w:noProof/>
        </w:rPr>
        <w:t>(2):114-127.</w:t>
      </w:r>
    </w:p>
    <w:p w14:paraId="7F625EAA" w14:textId="77777777" w:rsidR="005B0EB7" w:rsidRPr="005B0EB7" w:rsidRDefault="005B0EB7" w:rsidP="005B0EB7">
      <w:pPr>
        <w:pStyle w:val="EndNoteBibliography"/>
        <w:jc w:val="both"/>
        <w:rPr>
          <w:noProof/>
        </w:rPr>
      </w:pPr>
    </w:p>
    <w:p w14:paraId="7BD6A5F3" w14:textId="77777777" w:rsidR="005B0EB7" w:rsidRPr="005B0EB7" w:rsidRDefault="005B0EB7" w:rsidP="005B0EB7">
      <w:pPr>
        <w:pStyle w:val="EndNoteBibliography"/>
        <w:jc w:val="both"/>
        <w:rPr>
          <w:noProof/>
        </w:rPr>
      </w:pPr>
      <w:r w:rsidRPr="005B0EB7">
        <w:rPr>
          <w:noProof/>
        </w:rPr>
        <w:t xml:space="preserve">Macdonald, P. L., and R. C. Gardner. 2000. Type I error rate comparisons of post hoc procedures for I x J chi-square tables. Educational and Psychological Measurement </w:t>
      </w:r>
      <w:r w:rsidRPr="005B0EB7">
        <w:rPr>
          <w:bCs/>
          <w:noProof/>
        </w:rPr>
        <w:t>60</w:t>
      </w:r>
      <w:r w:rsidRPr="005B0EB7">
        <w:rPr>
          <w:noProof/>
        </w:rPr>
        <w:t>(5):735-754.</w:t>
      </w:r>
    </w:p>
    <w:p w14:paraId="74A967C4" w14:textId="77777777" w:rsidR="005B0EB7" w:rsidRPr="005B0EB7" w:rsidRDefault="005B0EB7" w:rsidP="005B0EB7">
      <w:pPr>
        <w:pStyle w:val="EndNoteBibliography"/>
        <w:jc w:val="both"/>
        <w:rPr>
          <w:noProof/>
        </w:rPr>
      </w:pPr>
    </w:p>
    <w:p w14:paraId="21FEBA39" w14:textId="77777777" w:rsidR="005B0EB7" w:rsidRPr="005B0EB7" w:rsidRDefault="005B0EB7" w:rsidP="005B0EB7">
      <w:pPr>
        <w:pStyle w:val="EndNoteBibliography"/>
        <w:jc w:val="both"/>
        <w:rPr>
          <w:noProof/>
        </w:rPr>
      </w:pPr>
      <w:r w:rsidRPr="005B0EB7">
        <w:rPr>
          <w:noProof/>
        </w:rPr>
        <w:t xml:space="preserve">Mcgarigal, K., H. Y. Wan, K. A. Zeller, B. C. Timm, and S. A. Cushman. 2016. Multi-scale habitat selection modeling: a review and outlook. Landscape Ecology </w:t>
      </w:r>
      <w:r w:rsidRPr="005B0EB7">
        <w:rPr>
          <w:bCs/>
          <w:noProof/>
        </w:rPr>
        <w:t>31</w:t>
      </w:r>
      <w:r w:rsidRPr="005B0EB7">
        <w:rPr>
          <w:noProof/>
        </w:rPr>
        <w:t>:1161-1175.</w:t>
      </w:r>
    </w:p>
    <w:p w14:paraId="67E32DB9" w14:textId="77777777" w:rsidR="005B0EB7" w:rsidRPr="005B0EB7" w:rsidRDefault="005B0EB7" w:rsidP="005B0EB7">
      <w:pPr>
        <w:pStyle w:val="EndNoteBibliography"/>
        <w:jc w:val="both"/>
        <w:rPr>
          <w:noProof/>
        </w:rPr>
      </w:pPr>
    </w:p>
    <w:p w14:paraId="115DFE1B" w14:textId="77777777" w:rsidR="005B0EB7" w:rsidRPr="005B0EB7" w:rsidRDefault="005B0EB7" w:rsidP="005B0EB7">
      <w:pPr>
        <w:pStyle w:val="EndNoteBibliography"/>
        <w:jc w:val="both"/>
        <w:rPr>
          <w:noProof/>
        </w:rPr>
      </w:pPr>
      <w:r w:rsidRPr="005B0EB7">
        <w:rPr>
          <w:noProof/>
        </w:rPr>
        <w:t>Merkle, J. A., P. R. Krausman, N. J. Decesare, and J. J. Jonkel. 2011. Predicting spatial distribution of human-black bear interactions in urban areas. The Journal of Wildlife Management 75(5):1121-1127.</w:t>
      </w:r>
    </w:p>
    <w:p w14:paraId="5DEA1ADD" w14:textId="77777777" w:rsidR="005B0EB7" w:rsidRPr="005B0EB7" w:rsidRDefault="005B0EB7" w:rsidP="005B0EB7">
      <w:pPr>
        <w:pStyle w:val="EndNoteBibliography"/>
        <w:jc w:val="both"/>
        <w:rPr>
          <w:noProof/>
        </w:rPr>
      </w:pPr>
    </w:p>
    <w:p w14:paraId="79156DF1" w14:textId="77777777" w:rsidR="005B0EB7" w:rsidRPr="005B0EB7" w:rsidRDefault="005B0EB7" w:rsidP="005B0EB7">
      <w:pPr>
        <w:pStyle w:val="EndNoteBibliography"/>
        <w:jc w:val="both"/>
        <w:rPr>
          <w:noProof/>
        </w:rPr>
      </w:pPr>
      <w:r w:rsidRPr="005B0EB7">
        <w:rPr>
          <w:noProof/>
        </w:rPr>
        <w:t xml:space="preserve">Morehouse, A. T., and M. S. Boyce. 2017. Troublemaking carnivores: conflicts with humans in a diverse assemblage of large carnivores. Ecology and Society 22(3):12. </w:t>
      </w:r>
    </w:p>
    <w:p w14:paraId="4627B8B4" w14:textId="77777777" w:rsidR="005B0EB7" w:rsidRPr="005B0EB7" w:rsidRDefault="005B0EB7" w:rsidP="005B0EB7">
      <w:pPr>
        <w:pStyle w:val="EndNoteBibliography"/>
        <w:jc w:val="both"/>
        <w:rPr>
          <w:noProof/>
        </w:rPr>
      </w:pPr>
    </w:p>
    <w:p w14:paraId="7CE5987F" w14:textId="77777777" w:rsidR="005B0EB7" w:rsidRPr="005B0EB7" w:rsidRDefault="005B0EB7" w:rsidP="005B0EB7">
      <w:pPr>
        <w:pStyle w:val="EndNoteBibliography"/>
        <w:jc w:val="both"/>
        <w:rPr>
          <w:noProof/>
        </w:rPr>
      </w:pPr>
      <w:r w:rsidRPr="005B0EB7">
        <w:rPr>
          <w:noProof/>
        </w:rPr>
        <w:t>Mowry, C. B., A. Lee, Z. P. Taylor, N. Hamid, S. Whitney, M. Heneghen, J. Russell, and L. A. Wilson. 2020. Using community science data to investigate urban coyotes (</w:t>
      </w:r>
      <w:r w:rsidRPr="005B0EB7">
        <w:rPr>
          <w:i/>
          <w:iCs/>
          <w:noProof/>
        </w:rPr>
        <w:t>Canis latrans</w:t>
      </w:r>
      <w:r w:rsidRPr="005B0EB7">
        <w:rPr>
          <w:noProof/>
        </w:rPr>
        <w:t>) in Atlanta, Georgia, USA. Human Dimensions of Wildlife:1-16.</w:t>
      </w:r>
    </w:p>
    <w:p w14:paraId="0F182871" w14:textId="77777777" w:rsidR="005B0EB7" w:rsidRPr="005B0EB7" w:rsidRDefault="005B0EB7" w:rsidP="005B0EB7">
      <w:pPr>
        <w:pStyle w:val="EndNoteBibliography"/>
        <w:jc w:val="both"/>
        <w:rPr>
          <w:noProof/>
        </w:rPr>
      </w:pPr>
    </w:p>
    <w:p w14:paraId="2CD42489" w14:textId="77777777" w:rsidR="005B0EB7" w:rsidRPr="005B0EB7" w:rsidRDefault="005B0EB7" w:rsidP="005B0EB7">
      <w:pPr>
        <w:pStyle w:val="EndNoteBibliography"/>
        <w:jc w:val="both"/>
        <w:rPr>
          <w:noProof/>
        </w:rPr>
      </w:pPr>
      <w:r w:rsidRPr="005B0EB7">
        <w:rPr>
          <w:noProof/>
        </w:rPr>
        <w:t xml:space="preserve">Mueller, M. A., D. Drake, and M. L. Allen. 2019. Using citizen science to inform urban canid management. Landscape and Urban Planning </w:t>
      </w:r>
      <w:r w:rsidRPr="005B0EB7">
        <w:rPr>
          <w:bCs/>
          <w:noProof/>
        </w:rPr>
        <w:t>189(2019)</w:t>
      </w:r>
      <w:r w:rsidRPr="005B0EB7">
        <w:rPr>
          <w:noProof/>
        </w:rPr>
        <w:t>:362-371.</w:t>
      </w:r>
    </w:p>
    <w:p w14:paraId="618A590F" w14:textId="77777777" w:rsidR="005B0EB7" w:rsidRPr="005B0EB7" w:rsidRDefault="005B0EB7" w:rsidP="005B0EB7">
      <w:pPr>
        <w:pStyle w:val="EndNoteBibliography"/>
        <w:jc w:val="both"/>
        <w:rPr>
          <w:noProof/>
        </w:rPr>
      </w:pPr>
    </w:p>
    <w:p w14:paraId="1387849F" w14:textId="77777777" w:rsidR="005B0EB7" w:rsidRPr="005B0EB7" w:rsidRDefault="005B0EB7" w:rsidP="005B0EB7">
      <w:pPr>
        <w:pStyle w:val="EndNoteBibliography"/>
        <w:jc w:val="both"/>
        <w:rPr>
          <w:noProof/>
        </w:rPr>
      </w:pPr>
      <w:r w:rsidRPr="005B0EB7">
        <w:rPr>
          <w:noProof/>
        </w:rPr>
        <w:t xml:space="preserve">Murray, M., A. Cembrowski, A. D. M. Latham, V. M. Lukasik, S. Pruss, and C. C. St. Clair. 2015a. Greater consumption of protein-poor anthropogenic food by urban relative to rural coyotes increases diet breadth and potential for human-wildlife conflict. Ecography </w:t>
      </w:r>
      <w:r w:rsidRPr="005B0EB7">
        <w:rPr>
          <w:bCs/>
          <w:noProof/>
        </w:rPr>
        <w:t>38(12)</w:t>
      </w:r>
      <w:r w:rsidRPr="005B0EB7">
        <w:rPr>
          <w:noProof/>
        </w:rPr>
        <w:t>:1235-1242.</w:t>
      </w:r>
    </w:p>
    <w:p w14:paraId="50F77804" w14:textId="77777777" w:rsidR="005B0EB7" w:rsidRPr="005B0EB7" w:rsidRDefault="005B0EB7" w:rsidP="005B0EB7">
      <w:pPr>
        <w:pStyle w:val="EndNoteBibliography"/>
        <w:jc w:val="both"/>
        <w:rPr>
          <w:noProof/>
        </w:rPr>
      </w:pPr>
    </w:p>
    <w:p w14:paraId="40C40A65" w14:textId="77777777" w:rsidR="005B0EB7" w:rsidRPr="005B0EB7" w:rsidRDefault="005B0EB7" w:rsidP="005B0EB7">
      <w:pPr>
        <w:pStyle w:val="EndNoteBibliography"/>
        <w:jc w:val="both"/>
        <w:rPr>
          <w:noProof/>
        </w:rPr>
      </w:pPr>
      <w:r w:rsidRPr="005B0EB7">
        <w:rPr>
          <w:noProof/>
        </w:rPr>
        <w:t xml:space="preserve">Murray, M., M. A. Edwards, B. Abercrombie, and C. C. St. Clair. 2015b. Poor health is associated with use of anthropogenic resources in an urban carnivore. Proceedings of the Royal Society B-Biological Sciences </w:t>
      </w:r>
      <w:r w:rsidRPr="005B0EB7">
        <w:rPr>
          <w:bCs/>
          <w:noProof/>
        </w:rPr>
        <w:t>282</w:t>
      </w:r>
      <w:r w:rsidRPr="005B0EB7">
        <w:rPr>
          <w:noProof/>
        </w:rPr>
        <w:t>:1-8.</w:t>
      </w:r>
    </w:p>
    <w:p w14:paraId="3BCF8F78" w14:textId="77777777" w:rsidR="005B0EB7" w:rsidRPr="005B0EB7" w:rsidRDefault="005B0EB7" w:rsidP="005B0EB7">
      <w:pPr>
        <w:pStyle w:val="EndNoteBibliography"/>
        <w:jc w:val="both"/>
        <w:rPr>
          <w:noProof/>
        </w:rPr>
      </w:pPr>
    </w:p>
    <w:p w14:paraId="24BFD313" w14:textId="77777777" w:rsidR="005B0EB7" w:rsidRPr="005B0EB7" w:rsidRDefault="005B0EB7" w:rsidP="005B0EB7">
      <w:pPr>
        <w:pStyle w:val="EndNoteBibliography"/>
        <w:jc w:val="both"/>
        <w:rPr>
          <w:noProof/>
        </w:rPr>
      </w:pPr>
      <w:r w:rsidRPr="005B0EB7">
        <w:rPr>
          <w:noProof/>
        </w:rPr>
        <w:t xml:space="preserve">Murray, M. H., and C. C. St. Clair. 2017. Predictable features attract urban coyotes to residential yards. Journal of Wildlife Management </w:t>
      </w:r>
      <w:r w:rsidRPr="005B0EB7">
        <w:rPr>
          <w:bCs/>
          <w:noProof/>
        </w:rPr>
        <w:t>81(4)</w:t>
      </w:r>
      <w:r w:rsidRPr="005B0EB7">
        <w:rPr>
          <w:noProof/>
        </w:rPr>
        <w:t>:593-600.</w:t>
      </w:r>
    </w:p>
    <w:p w14:paraId="6E1149A1" w14:textId="77777777" w:rsidR="005B0EB7" w:rsidRPr="005B0EB7" w:rsidRDefault="005B0EB7" w:rsidP="005B0EB7">
      <w:pPr>
        <w:pStyle w:val="EndNoteBibliography"/>
        <w:jc w:val="both"/>
        <w:rPr>
          <w:noProof/>
        </w:rPr>
      </w:pPr>
    </w:p>
    <w:p w14:paraId="28429B81" w14:textId="77777777" w:rsidR="005B0EB7" w:rsidRPr="005B0EB7" w:rsidRDefault="005B0EB7" w:rsidP="005B0EB7">
      <w:pPr>
        <w:pStyle w:val="EndNoteBibliography"/>
        <w:jc w:val="both"/>
        <w:rPr>
          <w:noProof/>
        </w:rPr>
      </w:pPr>
      <w:r w:rsidRPr="005B0EB7">
        <w:rPr>
          <w:noProof/>
        </w:rPr>
        <w:t xml:space="preserve">Nation, P. N., and C. C. St. Clair. 2019. A forensic pathology investigation of dismembered domestic cats: coyotes or cults? Veterinary Pathology </w:t>
      </w:r>
      <w:r w:rsidRPr="005B0EB7">
        <w:rPr>
          <w:bCs/>
          <w:noProof/>
        </w:rPr>
        <w:t>56</w:t>
      </w:r>
      <w:r w:rsidRPr="005B0EB7">
        <w:rPr>
          <w:noProof/>
        </w:rPr>
        <w:t>(3):444-451.</w:t>
      </w:r>
    </w:p>
    <w:p w14:paraId="1E545AA3" w14:textId="77777777" w:rsidR="005B0EB7" w:rsidRPr="005B0EB7" w:rsidRDefault="005B0EB7" w:rsidP="005B0EB7">
      <w:pPr>
        <w:pStyle w:val="EndNoteBibliography"/>
        <w:jc w:val="both"/>
        <w:rPr>
          <w:noProof/>
        </w:rPr>
      </w:pPr>
    </w:p>
    <w:p w14:paraId="2525F097" w14:textId="77777777" w:rsidR="005B0EB7" w:rsidRPr="005B0EB7" w:rsidRDefault="005B0EB7" w:rsidP="005B0EB7">
      <w:pPr>
        <w:pStyle w:val="EndNoteBibliography"/>
        <w:jc w:val="both"/>
        <w:rPr>
          <w:noProof/>
        </w:rPr>
      </w:pPr>
      <w:r w:rsidRPr="005B0EB7">
        <w:rPr>
          <w:noProof/>
        </w:rPr>
        <w:t>Nielsen, S. E., G. B. Stenhouse, and J. Cranston. 2009. Identification of priority areas for grizzly bear conservation and recovery in Alberta, Canada. Journal of Conservation Planning 5(9):38-60</w:t>
      </w:r>
    </w:p>
    <w:p w14:paraId="3B8B8E5F" w14:textId="77777777" w:rsidR="005B0EB7" w:rsidRPr="005B0EB7" w:rsidRDefault="005B0EB7" w:rsidP="005B0EB7">
      <w:pPr>
        <w:pStyle w:val="EndNoteBibliography"/>
        <w:jc w:val="both"/>
        <w:rPr>
          <w:noProof/>
        </w:rPr>
      </w:pPr>
    </w:p>
    <w:p w14:paraId="73E1B138" w14:textId="77777777" w:rsidR="005B0EB7" w:rsidRPr="005B0EB7" w:rsidRDefault="005B0EB7" w:rsidP="005B0EB7">
      <w:pPr>
        <w:pStyle w:val="EndNoteBibliography"/>
        <w:jc w:val="both"/>
        <w:rPr>
          <w:noProof/>
        </w:rPr>
      </w:pPr>
      <w:r w:rsidRPr="005B0EB7">
        <w:rPr>
          <w:noProof/>
        </w:rPr>
        <w:t xml:space="preserve">Olson, E. R., T. R. Van Deelen, A. P. Wydeven, S. J. Ventura, and D. M. MacFarland. 2015. Characterizing wolf-human conflicts in Wisconsin, USA. Wildlife Society Bulletin </w:t>
      </w:r>
      <w:r w:rsidRPr="005B0EB7">
        <w:rPr>
          <w:bCs/>
          <w:noProof/>
        </w:rPr>
        <w:t>39(4)</w:t>
      </w:r>
      <w:r w:rsidRPr="005B0EB7">
        <w:rPr>
          <w:noProof/>
        </w:rPr>
        <w:t>:676-688.</w:t>
      </w:r>
    </w:p>
    <w:p w14:paraId="3458A1F6" w14:textId="77777777" w:rsidR="005B0EB7" w:rsidRPr="005B0EB7" w:rsidRDefault="005B0EB7" w:rsidP="005B0EB7">
      <w:pPr>
        <w:pStyle w:val="EndNoteBibliography"/>
        <w:jc w:val="both"/>
        <w:rPr>
          <w:noProof/>
        </w:rPr>
      </w:pPr>
    </w:p>
    <w:p w14:paraId="474A3481" w14:textId="77777777" w:rsidR="005B0EB7" w:rsidRPr="005B0EB7" w:rsidRDefault="005B0EB7" w:rsidP="005B0EB7">
      <w:pPr>
        <w:pStyle w:val="EndNoteBibliography"/>
        <w:jc w:val="both"/>
        <w:rPr>
          <w:noProof/>
        </w:rPr>
      </w:pPr>
      <w:r w:rsidRPr="005B0EB7">
        <w:rPr>
          <w:noProof/>
        </w:rPr>
        <w:t>Poessel, S. A., S. W. Breck, T. L. Teel, S. Shwiff, K. R. Crooks, and L. Angeloni. 2013. Patterns of human-coyote conflicts in the Denver Metropolitan Area. Journal of Wildlife Management 77(2):297-305.</w:t>
      </w:r>
    </w:p>
    <w:p w14:paraId="04CD266A" w14:textId="77777777" w:rsidR="005B0EB7" w:rsidRPr="005B0EB7" w:rsidRDefault="005B0EB7" w:rsidP="005B0EB7">
      <w:pPr>
        <w:pStyle w:val="EndNoteBibliography"/>
        <w:jc w:val="both"/>
        <w:rPr>
          <w:noProof/>
        </w:rPr>
      </w:pPr>
    </w:p>
    <w:p w14:paraId="4D47530D" w14:textId="77777777" w:rsidR="005B0EB7" w:rsidRPr="005B0EB7" w:rsidRDefault="005B0EB7" w:rsidP="005B0EB7">
      <w:pPr>
        <w:pStyle w:val="EndNoteBibliography"/>
        <w:jc w:val="both"/>
        <w:rPr>
          <w:noProof/>
        </w:rPr>
      </w:pPr>
      <w:r w:rsidRPr="005B0EB7">
        <w:rPr>
          <w:noProof/>
        </w:rPr>
        <w:t xml:space="preserve">Poessel, S. A., E. M. Gese, and J. K. Young. 2017. Environmental factors influencing the occurrence of coyotes and conflicts in urban areas. Landscape and Urban Planning </w:t>
      </w:r>
      <w:r w:rsidRPr="005B0EB7">
        <w:rPr>
          <w:bCs/>
          <w:noProof/>
        </w:rPr>
        <w:t>157(2017)</w:t>
      </w:r>
      <w:r w:rsidRPr="005B0EB7">
        <w:rPr>
          <w:noProof/>
        </w:rPr>
        <w:t>:259-269.</w:t>
      </w:r>
    </w:p>
    <w:p w14:paraId="4449E972" w14:textId="77777777" w:rsidR="005B0EB7" w:rsidRPr="005B0EB7" w:rsidRDefault="005B0EB7" w:rsidP="005B0EB7">
      <w:pPr>
        <w:pStyle w:val="EndNoteBibliography"/>
        <w:jc w:val="both"/>
        <w:rPr>
          <w:noProof/>
        </w:rPr>
      </w:pPr>
    </w:p>
    <w:p w14:paraId="628D9E71" w14:textId="77777777" w:rsidR="005B0EB7" w:rsidRPr="005B0EB7" w:rsidRDefault="005B0EB7" w:rsidP="005B0EB7">
      <w:pPr>
        <w:pStyle w:val="EndNoteBibliography"/>
        <w:jc w:val="both"/>
        <w:rPr>
          <w:noProof/>
        </w:rPr>
      </w:pPr>
      <w:r w:rsidRPr="005B0EB7">
        <w:rPr>
          <w:noProof/>
        </w:rPr>
        <w:t xml:space="preserve">Prugh, L. R., C. J. Stoner, C. W. Epps, W. T. Bean, W. J. Ripple, A. S. Laliberte, and J. S. Brashares. 2009. The rise of the mesopredator. Bioscience </w:t>
      </w:r>
      <w:r w:rsidRPr="005B0EB7">
        <w:rPr>
          <w:bCs/>
          <w:noProof/>
        </w:rPr>
        <w:t>59(9)</w:t>
      </w:r>
      <w:r w:rsidRPr="005B0EB7">
        <w:rPr>
          <w:noProof/>
        </w:rPr>
        <w:t>:779-791.</w:t>
      </w:r>
    </w:p>
    <w:p w14:paraId="6E0441B2" w14:textId="77777777" w:rsidR="005B0EB7" w:rsidRPr="005B0EB7" w:rsidRDefault="005B0EB7" w:rsidP="005B0EB7">
      <w:pPr>
        <w:pStyle w:val="EndNoteBibliography"/>
        <w:jc w:val="both"/>
        <w:rPr>
          <w:noProof/>
        </w:rPr>
      </w:pPr>
    </w:p>
    <w:p w14:paraId="3459320A" w14:textId="77777777" w:rsidR="005B0EB7" w:rsidRPr="005B0EB7" w:rsidRDefault="005B0EB7" w:rsidP="005B0EB7">
      <w:pPr>
        <w:pStyle w:val="EndNoteBibliography"/>
        <w:jc w:val="both"/>
        <w:rPr>
          <w:noProof/>
        </w:rPr>
      </w:pPr>
      <w:r w:rsidRPr="005B0EB7">
        <w:rPr>
          <w:noProof/>
        </w:rPr>
        <w:t xml:space="preserve">Quinn, T. 1995. Using public sighting information to investigate coyote use of urban habitat. Journal of Wildlife Management </w:t>
      </w:r>
      <w:r w:rsidRPr="005B0EB7">
        <w:rPr>
          <w:bCs/>
          <w:noProof/>
        </w:rPr>
        <w:t>59(2)</w:t>
      </w:r>
      <w:r w:rsidRPr="005B0EB7">
        <w:rPr>
          <w:noProof/>
        </w:rPr>
        <w:t>:238-245.</w:t>
      </w:r>
    </w:p>
    <w:p w14:paraId="5CE18485" w14:textId="77777777" w:rsidR="005B0EB7" w:rsidRPr="005B0EB7" w:rsidRDefault="005B0EB7" w:rsidP="005B0EB7">
      <w:pPr>
        <w:pStyle w:val="EndNoteBibliography"/>
        <w:jc w:val="both"/>
        <w:rPr>
          <w:noProof/>
        </w:rPr>
      </w:pPr>
    </w:p>
    <w:p w14:paraId="52A5C8D1" w14:textId="77777777" w:rsidR="005B0EB7" w:rsidRPr="005B0EB7" w:rsidRDefault="005B0EB7" w:rsidP="005B0EB7">
      <w:pPr>
        <w:pStyle w:val="EndNoteBibliography"/>
        <w:jc w:val="both"/>
        <w:rPr>
          <w:noProof/>
        </w:rPr>
      </w:pPr>
      <w:r w:rsidRPr="005B0EB7">
        <w:rPr>
          <w:noProof/>
        </w:rPr>
        <w:t xml:space="preserve">Quinn, T. P., I. Erb, G. Gloor, C. Notredame, M. F. Richardson, and T. M. Crowley. 2019. A field guide for the compositional analysis of any-omics data. GigaScience </w:t>
      </w:r>
      <w:r w:rsidRPr="005B0EB7">
        <w:rPr>
          <w:bCs/>
          <w:noProof/>
        </w:rPr>
        <w:t>8(9)1:14</w:t>
      </w:r>
      <w:r w:rsidRPr="005B0EB7">
        <w:rPr>
          <w:noProof/>
        </w:rPr>
        <w:t>.</w:t>
      </w:r>
    </w:p>
    <w:p w14:paraId="3D15E659" w14:textId="77777777" w:rsidR="005B0EB7" w:rsidRPr="005B0EB7" w:rsidRDefault="005B0EB7" w:rsidP="005B0EB7">
      <w:pPr>
        <w:pStyle w:val="EndNoteBibliography"/>
        <w:jc w:val="both"/>
        <w:rPr>
          <w:noProof/>
        </w:rPr>
      </w:pPr>
    </w:p>
    <w:p w14:paraId="0C32B7CE" w14:textId="77777777" w:rsidR="005B0EB7" w:rsidRPr="005B0EB7" w:rsidRDefault="005B0EB7" w:rsidP="005B0EB7">
      <w:pPr>
        <w:pStyle w:val="EndNoteBibliography"/>
        <w:jc w:val="both"/>
        <w:rPr>
          <w:noProof/>
        </w:rPr>
      </w:pPr>
      <w:r w:rsidRPr="005B0EB7">
        <w:rPr>
          <w:noProof/>
        </w:rPr>
        <w:t>R Core Team. 2022. R: A language and environment for statistical computing. R Foundation for Statistical Computing. Vienna, Austria.</w:t>
      </w:r>
    </w:p>
    <w:p w14:paraId="6DAAB139" w14:textId="14D0561C" w:rsidR="005B0EB7" w:rsidRDefault="005B0EB7" w:rsidP="005B0EB7">
      <w:pPr>
        <w:pStyle w:val="EndNoteBibliography"/>
        <w:jc w:val="both"/>
        <w:rPr>
          <w:noProof/>
        </w:rPr>
      </w:pPr>
    </w:p>
    <w:p w14:paraId="178421C7" w14:textId="0EABE0D9" w:rsidR="00025AAF" w:rsidRDefault="00025AAF" w:rsidP="005B0EB7">
      <w:pPr>
        <w:pStyle w:val="EndNoteBibliography"/>
        <w:jc w:val="both"/>
        <w:rPr>
          <w:noProof/>
        </w:rPr>
      </w:pPr>
      <w:r w:rsidRPr="00AD2145">
        <w:rPr>
          <w:noProof/>
        </w:rPr>
        <w:t>Schell, C. J., L. A. Stanton, J. K. Young, L. M. Angeloni, J. E. Lambert, S. W. Breck, and M. H. Murray. 2020. The evolutionary consequences of human-wildlife conflict in cities. Evolutionary Applications 14(1):178-197.</w:t>
      </w:r>
    </w:p>
    <w:p w14:paraId="17E3AF7F" w14:textId="77777777" w:rsidR="00025AAF" w:rsidRPr="005B0EB7" w:rsidRDefault="00025AAF" w:rsidP="005B0EB7">
      <w:pPr>
        <w:pStyle w:val="EndNoteBibliography"/>
        <w:jc w:val="both"/>
        <w:rPr>
          <w:noProof/>
        </w:rPr>
      </w:pPr>
    </w:p>
    <w:p w14:paraId="485DC242" w14:textId="77777777" w:rsidR="005B0EB7" w:rsidRPr="005B0EB7" w:rsidRDefault="005B0EB7" w:rsidP="005B0EB7">
      <w:pPr>
        <w:pStyle w:val="EndNoteBibliography"/>
        <w:jc w:val="both"/>
        <w:rPr>
          <w:noProof/>
        </w:rPr>
      </w:pPr>
      <w:r w:rsidRPr="005B0EB7">
        <w:rPr>
          <w:noProof/>
        </w:rPr>
        <w:t xml:space="preserve">Schell, C. J., J. K. Young, E. V. Lonsdorf, R. M. Santymire, and J. M. Mateo. 2018. Parental habituation to human disturbance over time reduces fear of humans in coyote offspring. Ecology and Evolution </w:t>
      </w:r>
      <w:r w:rsidRPr="005B0EB7">
        <w:rPr>
          <w:bCs/>
          <w:noProof/>
        </w:rPr>
        <w:t>8(24)</w:t>
      </w:r>
      <w:r w:rsidRPr="005B0EB7">
        <w:rPr>
          <w:noProof/>
        </w:rPr>
        <w:t>:12965-12980.</w:t>
      </w:r>
    </w:p>
    <w:p w14:paraId="79ABDE4D" w14:textId="77777777" w:rsidR="00AD2145" w:rsidRPr="005B0EB7" w:rsidRDefault="00AD2145" w:rsidP="005B0EB7">
      <w:pPr>
        <w:pStyle w:val="EndNoteBibliography"/>
        <w:jc w:val="both"/>
        <w:rPr>
          <w:noProof/>
        </w:rPr>
      </w:pPr>
    </w:p>
    <w:p w14:paraId="17FE3980" w14:textId="77777777" w:rsidR="005B0EB7" w:rsidRPr="005B0EB7" w:rsidRDefault="005B0EB7" w:rsidP="005B0EB7">
      <w:pPr>
        <w:pStyle w:val="EndNoteBibliography"/>
        <w:jc w:val="both"/>
        <w:rPr>
          <w:noProof/>
        </w:rPr>
      </w:pPr>
      <w:r w:rsidRPr="005B0EB7">
        <w:rPr>
          <w:noProof/>
        </w:rPr>
        <w:t xml:space="preserve">Soulsbury, C. D. 2020. Temporal patterns of human-fox interactions as revealed from internet searches. Human Dimensions of Wildlife </w:t>
      </w:r>
      <w:r w:rsidRPr="005B0EB7">
        <w:rPr>
          <w:bCs/>
          <w:noProof/>
        </w:rPr>
        <w:t>25</w:t>
      </w:r>
      <w:r w:rsidRPr="005B0EB7">
        <w:rPr>
          <w:noProof/>
        </w:rPr>
        <w:t>(1):70-81.</w:t>
      </w:r>
    </w:p>
    <w:p w14:paraId="0EF0A3B8" w14:textId="77777777" w:rsidR="005B0EB7" w:rsidRPr="005B0EB7" w:rsidRDefault="005B0EB7" w:rsidP="005B0EB7">
      <w:pPr>
        <w:pStyle w:val="EndNoteBibliography"/>
        <w:jc w:val="both"/>
        <w:rPr>
          <w:noProof/>
        </w:rPr>
      </w:pPr>
    </w:p>
    <w:p w14:paraId="40C57082" w14:textId="77777777" w:rsidR="005B0EB7" w:rsidRPr="005B0EB7" w:rsidRDefault="005B0EB7" w:rsidP="005B0EB7">
      <w:pPr>
        <w:pStyle w:val="EndNoteBibliography"/>
        <w:jc w:val="both"/>
        <w:rPr>
          <w:noProof/>
        </w:rPr>
      </w:pPr>
      <w:r w:rsidRPr="005B0EB7">
        <w:rPr>
          <w:noProof/>
        </w:rPr>
        <w:t xml:space="preserve">Soulsbury, C. D., and P. C. L. White. 2015. Human-wildlife interactions in urban areas: a review of conflicts, benefits and opportunities. Wildlife Research </w:t>
      </w:r>
      <w:r w:rsidRPr="005B0EB7">
        <w:rPr>
          <w:bCs/>
          <w:noProof/>
        </w:rPr>
        <w:t>42</w:t>
      </w:r>
      <w:r w:rsidRPr="005B0EB7">
        <w:rPr>
          <w:noProof/>
        </w:rPr>
        <w:t>(7):541-553.</w:t>
      </w:r>
    </w:p>
    <w:p w14:paraId="7179FA93" w14:textId="77777777" w:rsidR="005B0EB7" w:rsidRPr="005B0EB7" w:rsidRDefault="005B0EB7" w:rsidP="005B0EB7">
      <w:pPr>
        <w:pStyle w:val="EndNoteBibliography"/>
        <w:jc w:val="both"/>
        <w:rPr>
          <w:noProof/>
        </w:rPr>
      </w:pPr>
    </w:p>
    <w:p w14:paraId="6F8EC0F3" w14:textId="77777777" w:rsidR="005B0EB7" w:rsidRPr="005B0EB7" w:rsidRDefault="005B0EB7" w:rsidP="005B0EB7">
      <w:pPr>
        <w:pStyle w:val="EndNoteBibliography"/>
        <w:jc w:val="both"/>
        <w:rPr>
          <w:noProof/>
        </w:rPr>
      </w:pPr>
      <w:r w:rsidRPr="005B0EB7">
        <w:rPr>
          <w:noProof/>
        </w:rPr>
        <w:t>Sponarski, C. C., C. Miller, and J. J. Vaske. 2018. Perceived risks and coyote management in an urban setting. Journal of Urban Ecology 4(1):1-5.</w:t>
      </w:r>
    </w:p>
    <w:p w14:paraId="528D2BAD" w14:textId="77777777" w:rsidR="005B0EB7" w:rsidRPr="005B0EB7" w:rsidRDefault="005B0EB7" w:rsidP="005B0EB7">
      <w:pPr>
        <w:pStyle w:val="EndNoteBibliography"/>
        <w:jc w:val="both"/>
        <w:rPr>
          <w:noProof/>
        </w:rPr>
      </w:pPr>
    </w:p>
    <w:p w14:paraId="0CD1805D" w14:textId="77777777" w:rsidR="005B0EB7" w:rsidRPr="005B0EB7" w:rsidRDefault="005B0EB7" w:rsidP="005B0EB7">
      <w:pPr>
        <w:pStyle w:val="EndNoteBibliography"/>
        <w:jc w:val="both"/>
        <w:rPr>
          <w:noProof/>
        </w:rPr>
      </w:pPr>
      <w:r w:rsidRPr="005B0EB7">
        <w:rPr>
          <w:noProof/>
        </w:rPr>
        <w:t xml:space="preserve">Statistics Canada. 2019. The Open Database of Buildings. Government of Canada. [online] URL: </w:t>
      </w:r>
      <w:hyperlink r:id="rId14" w:history="1">
        <w:r w:rsidRPr="005B0EB7">
          <w:rPr>
            <w:rStyle w:val="Hyperlink"/>
            <w:noProof/>
          </w:rPr>
          <w:t>https://www.statcan.gc.ca/en/lode/databases/odb</w:t>
        </w:r>
      </w:hyperlink>
    </w:p>
    <w:p w14:paraId="5C363491" w14:textId="77777777" w:rsidR="005B0EB7" w:rsidRPr="005B0EB7" w:rsidRDefault="005B0EB7" w:rsidP="005B0EB7">
      <w:pPr>
        <w:pStyle w:val="EndNoteBibliography"/>
        <w:jc w:val="both"/>
        <w:rPr>
          <w:noProof/>
        </w:rPr>
      </w:pPr>
    </w:p>
    <w:p w14:paraId="7352FB93" w14:textId="256341F8" w:rsidR="00840C80" w:rsidRDefault="00840C80" w:rsidP="00840C80">
      <w:pPr>
        <w:pStyle w:val="EndNoteBibliography"/>
        <w:rPr>
          <w:noProof/>
        </w:rPr>
      </w:pPr>
      <w:r w:rsidRPr="0042196C">
        <w:rPr>
          <w:noProof/>
        </w:rPr>
        <w:t>Sugden, S., M. Murray, M. A. Edwards, and C. C. St. Clair. 2021. Inter-population differences in</w:t>
      </w:r>
      <w:r>
        <w:rPr>
          <w:noProof/>
        </w:rPr>
        <w:t xml:space="preserve"> </w:t>
      </w:r>
      <w:r w:rsidRPr="0042196C">
        <w:rPr>
          <w:noProof/>
        </w:rPr>
        <w:t xml:space="preserve">coyote diet and niche width along an urban–suburban–rural gradient. Journal of Urban Ecology </w:t>
      </w:r>
      <w:r w:rsidRPr="00660CA3">
        <w:rPr>
          <w:bCs/>
          <w:noProof/>
        </w:rPr>
        <w:t>7</w:t>
      </w:r>
      <w:r w:rsidR="00660CA3">
        <w:rPr>
          <w:noProof/>
        </w:rPr>
        <w:t>(1):1-12.</w:t>
      </w:r>
    </w:p>
    <w:p w14:paraId="3C60E106" w14:textId="77777777" w:rsidR="00840C80" w:rsidRDefault="00840C80" w:rsidP="005B0EB7">
      <w:pPr>
        <w:pStyle w:val="EndNoteBibliography"/>
        <w:jc w:val="both"/>
        <w:rPr>
          <w:noProof/>
        </w:rPr>
      </w:pPr>
    </w:p>
    <w:p w14:paraId="268B9524" w14:textId="518A2957" w:rsidR="005B0EB7" w:rsidRPr="005B0EB7" w:rsidRDefault="005B0EB7" w:rsidP="005B0EB7">
      <w:pPr>
        <w:pStyle w:val="EndNoteBibliography"/>
        <w:jc w:val="both"/>
        <w:rPr>
          <w:noProof/>
        </w:rPr>
      </w:pPr>
      <w:r w:rsidRPr="005B0EB7">
        <w:rPr>
          <w:noProof/>
        </w:rPr>
        <w:t xml:space="preserve">Sullivan, B. L., J. L. Aycrigg, J. H. Barry, R. E. Bonney, N. Bruns, C. B. Cooper, T. Damoulas, A. A. Dhondt, T. Dietterich, A. Farnsworth, D. Fink, J. W. Fitzpatrick, T. Fredericks, J. Gerbracht, C. Gomes, W. M. Hochachka, M. J. Iliff, C. Lagoze, F. A. La Sorte, M. Merrifield, W. Morris, T. B. Phillips, M. Reynolds, A. D. Rodewald, K. V. Rosenberg, N. M. Trautmann, A. Wiggins, D. W. Winkler, W. K. Wong, C. L. Wood, J. Yu, and S. Kelling. 2014. The eBird enterprise: An integrated approach to development and application of citizen science. Biological Conservation </w:t>
      </w:r>
      <w:r w:rsidRPr="005B0EB7">
        <w:rPr>
          <w:bCs/>
          <w:noProof/>
        </w:rPr>
        <w:t>169</w:t>
      </w:r>
      <w:r w:rsidRPr="005B0EB7">
        <w:rPr>
          <w:noProof/>
        </w:rPr>
        <w:t>:31-40.</w:t>
      </w:r>
    </w:p>
    <w:p w14:paraId="53E54039" w14:textId="77777777" w:rsidR="005B0EB7" w:rsidRPr="005B0EB7" w:rsidRDefault="005B0EB7" w:rsidP="005B0EB7">
      <w:pPr>
        <w:pStyle w:val="EndNoteBibliography"/>
        <w:jc w:val="both"/>
        <w:rPr>
          <w:noProof/>
        </w:rPr>
      </w:pPr>
    </w:p>
    <w:p w14:paraId="1CDDA2C0" w14:textId="77777777" w:rsidR="005B0EB7" w:rsidRPr="005B0EB7" w:rsidRDefault="005B0EB7" w:rsidP="005B0EB7">
      <w:pPr>
        <w:pStyle w:val="EndNoteBibliography"/>
        <w:jc w:val="both"/>
        <w:rPr>
          <w:bCs/>
          <w:noProof/>
        </w:rPr>
      </w:pPr>
      <w:r w:rsidRPr="005B0EB7">
        <w:rPr>
          <w:noProof/>
        </w:rPr>
        <w:t xml:space="preserve">van Bommel, J. K., M. Badry, A. T. Ford, T. Golumbia, and A. C. Burton. 2020. Predicting human-carnivore conflict at the urban-wildland interface. Global Ecology and Conservation </w:t>
      </w:r>
      <w:r w:rsidRPr="005B0EB7">
        <w:rPr>
          <w:bCs/>
          <w:noProof/>
        </w:rPr>
        <w:t>24(2020):1-12.</w:t>
      </w:r>
    </w:p>
    <w:p w14:paraId="7DB963A2" w14:textId="77777777" w:rsidR="005B0EB7" w:rsidRPr="005B0EB7" w:rsidRDefault="005B0EB7" w:rsidP="005B0EB7">
      <w:pPr>
        <w:pStyle w:val="EndNoteBibliography"/>
        <w:jc w:val="both"/>
        <w:rPr>
          <w:bCs/>
          <w:noProof/>
        </w:rPr>
      </w:pPr>
    </w:p>
    <w:p w14:paraId="4C302D6B" w14:textId="77777777" w:rsidR="005B0EB7" w:rsidRPr="005B0EB7" w:rsidRDefault="005B0EB7" w:rsidP="005B0EB7">
      <w:pPr>
        <w:pStyle w:val="EndNoteBibliography"/>
        <w:jc w:val="both"/>
        <w:rPr>
          <w:noProof/>
        </w:rPr>
      </w:pPr>
      <w:r w:rsidRPr="005B0EB7">
        <w:rPr>
          <w:noProof/>
        </w:rPr>
        <w:t xml:space="preserve">Weckel, M. E., D. Mack, C. Nagy, R. Christie, and A. Wincorn. 2010. Using citizen science to map human-coyote interaction in suburban New York, USA. Journal of Wildlife Management </w:t>
      </w:r>
      <w:r w:rsidRPr="005B0EB7">
        <w:rPr>
          <w:bCs/>
          <w:noProof/>
        </w:rPr>
        <w:t>74</w:t>
      </w:r>
      <w:r w:rsidRPr="005B0EB7">
        <w:rPr>
          <w:noProof/>
        </w:rPr>
        <w:t>(5):1163-1171.</w:t>
      </w:r>
    </w:p>
    <w:p w14:paraId="6F4B4D8A" w14:textId="77777777" w:rsidR="005B0EB7" w:rsidRPr="005B0EB7" w:rsidRDefault="005B0EB7" w:rsidP="005B0EB7">
      <w:pPr>
        <w:pStyle w:val="EndNoteBibliography"/>
        <w:jc w:val="both"/>
        <w:rPr>
          <w:noProof/>
        </w:rPr>
      </w:pPr>
    </w:p>
    <w:p w14:paraId="36EAA803" w14:textId="77777777" w:rsidR="005B0EB7" w:rsidRPr="005B0EB7" w:rsidRDefault="005B0EB7" w:rsidP="005B0EB7">
      <w:pPr>
        <w:pStyle w:val="EndNoteBibliography"/>
        <w:jc w:val="both"/>
        <w:rPr>
          <w:noProof/>
        </w:rPr>
      </w:pPr>
      <w:r w:rsidRPr="005B0EB7">
        <w:rPr>
          <w:noProof/>
        </w:rPr>
        <w:t>White, L. A., and S. D. Gehrt. 2009. Coyote attacks on humans in the United States and Canada. Human Dimensions of Wildlife. 14:419-432.</w:t>
      </w:r>
    </w:p>
    <w:p w14:paraId="633C3EC0" w14:textId="77777777" w:rsidR="005B0EB7" w:rsidRPr="005B0EB7" w:rsidRDefault="005B0EB7" w:rsidP="005B0EB7">
      <w:pPr>
        <w:pStyle w:val="EndNoteBibliography"/>
        <w:jc w:val="both"/>
        <w:rPr>
          <w:noProof/>
        </w:rPr>
      </w:pPr>
    </w:p>
    <w:p w14:paraId="1940266A" w14:textId="77777777" w:rsidR="005B0EB7" w:rsidRPr="005B0EB7" w:rsidRDefault="005B0EB7" w:rsidP="005B0EB7">
      <w:pPr>
        <w:pStyle w:val="EndNoteBibliography"/>
        <w:jc w:val="both"/>
        <w:rPr>
          <w:noProof/>
        </w:rPr>
      </w:pPr>
      <w:r w:rsidRPr="005B0EB7">
        <w:rPr>
          <w:noProof/>
        </w:rPr>
        <w:t xml:space="preserve">Wine, S., S. A. Gagne, and R. K. Meentemeyer. 2015. Understanding human-coyote encounters in urban ecosystems using citizen science data: what do socioeconomics tell us? Environmental Management </w:t>
      </w:r>
      <w:r w:rsidRPr="005B0EB7">
        <w:rPr>
          <w:bCs/>
          <w:noProof/>
        </w:rPr>
        <w:t>55(1)</w:t>
      </w:r>
      <w:r w:rsidRPr="005B0EB7">
        <w:rPr>
          <w:noProof/>
        </w:rPr>
        <w:t>:159-170.</w:t>
      </w:r>
    </w:p>
    <w:p w14:paraId="258861C8" w14:textId="77777777" w:rsidR="005B0EB7" w:rsidRPr="005B0EB7" w:rsidRDefault="005B0EB7" w:rsidP="005B0EB7">
      <w:pPr>
        <w:pStyle w:val="EndNoteBibliography"/>
        <w:jc w:val="both"/>
        <w:rPr>
          <w:noProof/>
        </w:rPr>
      </w:pPr>
    </w:p>
    <w:p w14:paraId="7C1C0108" w14:textId="77777777" w:rsidR="005B0EB7" w:rsidRPr="00654925" w:rsidRDefault="005B0EB7" w:rsidP="005B0EB7">
      <w:pPr>
        <w:pStyle w:val="EndNoteBibliography"/>
        <w:jc w:val="both"/>
        <w:rPr>
          <w:noProof/>
        </w:rPr>
      </w:pPr>
      <w:r w:rsidRPr="005B0EB7">
        <w:rPr>
          <w:noProof/>
        </w:rPr>
        <w:t xml:space="preserve">Young, J. K., E. Hammill, and S. W. Breck. 2019. Interactions with humans shape coyote responses to hazing. Scientific Reports </w:t>
      </w:r>
      <w:r w:rsidRPr="005B0EB7">
        <w:rPr>
          <w:bCs/>
          <w:noProof/>
        </w:rPr>
        <w:t>9</w:t>
      </w:r>
      <w:r w:rsidRPr="005B0EB7">
        <w:rPr>
          <w:noProof/>
        </w:rPr>
        <w:t>(20046):1-9.</w:t>
      </w:r>
    </w:p>
    <w:p w14:paraId="04C8916D" w14:textId="77777777" w:rsidR="009D0CBA" w:rsidRPr="003A5E82" w:rsidRDefault="009D0CBA" w:rsidP="002E3223">
      <w:pPr>
        <w:spacing w:line="480" w:lineRule="auto"/>
        <w:rPr>
          <w:rFonts w:ascii="Times New Roman" w:hAnsi="Times New Roman" w:cs="Times New Roman"/>
          <w:lang w:val="en-CA"/>
        </w:rPr>
      </w:pPr>
    </w:p>
    <w:p w14:paraId="1D7FC057" w14:textId="77777777" w:rsidR="00170CE9" w:rsidRDefault="00170CE9"/>
    <w:sectPr w:rsidR="00170CE9" w:rsidSect="002E32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olleen Cassady St. Clair" w:date="2022-05-11T13:54:00Z" w:initials="CCSC">
    <w:p w14:paraId="13F3B4FC" w14:textId="4A661A15" w:rsidR="00DB040E" w:rsidRDefault="00DB040E">
      <w:pPr>
        <w:pStyle w:val="CommentText"/>
      </w:pPr>
      <w:r>
        <w:rPr>
          <w:rStyle w:val="CommentReference"/>
        </w:rPr>
        <w:annotationRef/>
      </w:r>
      <w:r>
        <w:t>I think this could be worth emphasizing; otherwise great title. Am I right that you’ve formatted for E&amp;S?</w:t>
      </w:r>
    </w:p>
  </w:comment>
  <w:comment w:id="8" w:author="Colleen Cassady St. Clair" w:date="2022-05-11T13:56:00Z" w:initials="CCSC">
    <w:p w14:paraId="4EB693E0" w14:textId="5CAC64BD" w:rsidR="00DB040E" w:rsidRDefault="00DB040E">
      <w:pPr>
        <w:pStyle w:val="CommentText"/>
      </w:pPr>
      <w:r>
        <w:rPr>
          <w:rStyle w:val="CommentReference"/>
        </w:rPr>
        <w:annotationRef/>
      </w:r>
      <w:r>
        <w:t>Modifying community members</w:t>
      </w:r>
    </w:p>
  </w:comment>
  <w:comment w:id="11" w:author="Colleen Cassady St. Clair" w:date="2022-05-11T13:56:00Z" w:initials="CCSC">
    <w:p w14:paraId="5CA17E1A" w14:textId="4ADCD820" w:rsidR="00DB040E" w:rsidRDefault="00DB040E">
      <w:pPr>
        <w:pStyle w:val="CommentText"/>
      </w:pPr>
      <w:r>
        <w:rPr>
          <w:rStyle w:val="CommentReference"/>
        </w:rPr>
        <w:annotationRef/>
      </w:r>
      <w:r>
        <w:t>Omit N here unless this is typical for E&amp;S</w:t>
      </w:r>
    </w:p>
  </w:comment>
  <w:comment w:id="14" w:author="Colleen Cassady St. Clair" w:date="2022-05-11T13:59:00Z" w:initials="CCSC">
    <w:p w14:paraId="04908B4E" w14:textId="1CEE87F6" w:rsidR="00DB040E" w:rsidRDefault="00DB040E">
      <w:pPr>
        <w:pStyle w:val="CommentText"/>
      </w:pPr>
      <w:r>
        <w:rPr>
          <w:rStyle w:val="CommentReference"/>
        </w:rPr>
        <w:annotationRef/>
      </w:r>
      <w:r>
        <w:t xml:space="preserve">I don’t like this framing because it contains unnecessary assumptions.  Why not call this simply the </w:t>
      </w:r>
      <w:r>
        <w:t xml:space="preserve">behaviour described for the coyote and the perception implied or stated by the reporter. It may be necessary to add a sentence like the next one. </w:t>
      </w:r>
    </w:p>
  </w:comment>
  <w:comment w:id="19" w:author="Colleen Cassady St. Clair" w:date="2022-05-11T14:04:00Z" w:initials="CCSC">
    <w:p w14:paraId="611FBA78" w14:textId="5E8E446F" w:rsidR="00DB040E" w:rsidRDefault="00DB040E">
      <w:pPr>
        <w:pStyle w:val="CommentText"/>
      </w:pPr>
      <w:r>
        <w:rPr>
          <w:rStyle w:val="CommentReference"/>
        </w:rPr>
        <w:annotationRef/>
      </w:r>
      <w:r>
        <w:t xml:space="preserve">I think this covers ‘over time’ though you may need to adjust your list of statistical approaches. </w:t>
      </w:r>
    </w:p>
  </w:comment>
  <w:comment w:id="28" w:author="Colleen Cassady St. Clair" w:date="2022-05-11T14:05:00Z" w:initials="CCSC">
    <w:p w14:paraId="169A76D8" w14:textId="62A5BBA3" w:rsidR="00DB040E" w:rsidRDefault="00DB040E">
      <w:pPr>
        <w:pStyle w:val="CommentText"/>
      </w:pPr>
      <w:r>
        <w:rPr>
          <w:rStyle w:val="CommentReference"/>
        </w:rPr>
        <w:annotationRef/>
      </w:r>
      <w:r>
        <w:t xml:space="preserve">If you mean both things, be sure to say that. </w:t>
      </w:r>
    </w:p>
  </w:comment>
  <w:comment w:id="31" w:author="Colleen Cassady St. Clair" w:date="2022-05-11T14:06:00Z" w:initials="CCSC">
    <w:p w14:paraId="611DE26D" w14:textId="4F0C8116" w:rsidR="00DB040E" w:rsidRDefault="00DB040E">
      <w:pPr>
        <w:pStyle w:val="CommentText"/>
      </w:pPr>
      <w:r>
        <w:rPr>
          <w:rStyle w:val="CommentReference"/>
        </w:rPr>
        <w:annotationRef/>
      </w:r>
      <w:r>
        <w:t xml:space="preserve">Let’s figure out something more specific to say here after I’ve read the read; the first part is too vague and the second doesn’t logically follow from it. </w:t>
      </w:r>
    </w:p>
  </w:comment>
  <w:comment w:id="42" w:author="Colleen Cassady St. Clair" w:date="2022-05-11T14:11:00Z" w:initials="CCSC">
    <w:p w14:paraId="35EA5231" w14:textId="531BB30B" w:rsidR="00DB040E" w:rsidRDefault="00DB040E">
      <w:pPr>
        <w:pStyle w:val="CommentText"/>
      </w:pPr>
      <w:r>
        <w:rPr>
          <w:rStyle w:val="CommentReference"/>
        </w:rPr>
        <w:annotationRef/>
      </w:r>
      <w:r>
        <w:t>Are you sure these are the best papers to support this point?  Would habitat selection papers do a better job?  I haven’t read these so I am not sure, but be sure they show this and don’t assume it.</w:t>
      </w:r>
    </w:p>
  </w:comment>
  <w:comment w:id="44" w:author="Colleen Cassady St. Clair" w:date="2022-05-11T14:09:00Z" w:initials="CCSC">
    <w:p w14:paraId="2AB44E90" w14:textId="27E2768A" w:rsidR="00DB040E" w:rsidRDefault="00DB040E">
      <w:pPr>
        <w:pStyle w:val="CommentText"/>
      </w:pPr>
      <w:r>
        <w:rPr>
          <w:rStyle w:val="CommentReference"/>
        </w:rPr>
        <w:annotationRef/>
      </w:r>
      <w:r>
        <w:t>Avoid wordy constructions like this one</w:t>
      </w:r>
    </w:p>
  </w:comment>
  <w:comment w:id="52" w:author="Colleen Cassady St. Clair" w:date="2022-05-11T14:13:00Z" w:initials="CCSC">
    <w:p w14:paraId="45942210" w14:textId="4A4E220E" w:rsidR="00DB040E" w:rsidRDefault="00DB040E">
      <w:pPr>
        <w:pStyle w:val="CommentText"/>
      </w:pPr>
      <w:r>
        <w:rPr>
          <w:rStyle w:val="CommentReference"/>
        </w:rPr>
        <w:annotationRef/>
      </w:r>
      <w:r>
        <w:t>Add a reference to cover all these categories</w:t>
      </w:r>
    </w:p>
  </w:comment>
  <w:comment w:id="54" w:author="Colleen Cassady St. Clair" w:date="2022-05-11T14:14:00Z" w:initials="CCSC">
    <w:p w14:paraId="098486C4" w14:textId="0C4337A6" w:rsidR="00DB040E" w:rsidRDefault="00DB040E">
      <w:pPr>
        <w:pStyle w:val="CommentText"/>
      </w:pPr>
      <w:r>
        <w:rPr>
          <w:rStyle w:val="CommentReference"/>
        </w:rPr>
        <w:annotationRef/>
      </w:r>
      <w:r>
        <w:t>Continue with the verb format of your list begun with ‘regulating’</w:t>
      </w:r>
    </w:p>
  </w:comment>
  <w:comment w:id="61" w:author="Colleen Cassady St. Clair" w:date="2022-05-11T14:15:00Z" w:initials="CCSC">
    <w:p w14:paraId="62187805" w14:textId="46EFAE0C" w:rsidR="00DB040E" w:rsidRDefault="00DB040E">
      <w:pPr>
        <w:pStyle w:val="CommentText"/>
      </w:pPr>
      <w:r>
        <w:rPr>
          <w:rStyle w:val="CommentReference"/>
        </w:rPr>
        <w:annotationRef/>
      </w:r>
      <w:r>
        <w:t>This term is always vague and is best avoided.</w:t>
      </w:r>
    </w:p>
  </w:comment>
  <w:comment w:id="72" w:author="Colleen Cassady St. Clair" w:date="2022-05-11T14:18:00Z" w:initials="CCSC">
    <w:p w14:paraId="717EED72" w14:textId="5E753C91" w:rsidR="00DB040E" w:rsidRDefault="00DB040E">
      <w:pPr>
        <w:pStyle w:val="CommentText"/>
      </w:pPr>
      <w:r>
        <w:rPr>
          <w:rStyle w:val="CommentReference"/>
        </w:rPr>
        <w:annotationRef/>
      </w:r>
      <w:r>
        <w:t xml:space="preserve">These changes reverse the order of cause (first) and effect (second). Adjust references as needed. </w:t>
      </w:r>
    </w:p>
  </w:comment>
  <w:comment w:id="79" w:author="Colleen Cassady St. Clair" w:date="2022-05-11T14:16:00Z" w:initials="CCSC">
    <w:p w14:paraId="23D894B3" w14:textId="31FE34D8" w:rsidR="00DB040E" w:rsidRDefault="00DB040E">
      <w:pPr>
        <w:pStyle w:val="CommentText"/>
      </w:pPr>
      <w:r>
        <w:rPr>
          <w:rStyle w:val="CommentReference"/>
        </w:rPr>
        <w:annotationRef/>
      </w:r>
      <w:r>
        <w:t>Add a more recent ref, such as the surveys above.</w:t>
      </w:r>
    </w:p>
  </w:comment>
  <w:comment w:id="80" w:author="Colleen Cassady St. Clair" w:date="2022-05-11T14:19:00Z" w:initials="CCSC">
    <w:p w14:paraId="34020181" w14:textId="053947E1" w:rsidR="00DB040E" w:rsidRDefault="00DB040E">
      <w:pPr>
        <w:pStyle w:val="CommentText"/>
      </w:pPr>
      <w:r>
        <w:rPr>
          <w:rStyle w:val="CommentReference"/>
        </w:rPr>
        <w:annotationRef/>
      </w:r>
      <w:r>
        <w:t xml:space="preserve">Vague; say how later. </w:t>
      </w:r>
    </w:p>
  </w:comment>
  <w:comment w:id="97" w:author="Colleen Cassady St. Clair" w:date="2022-05-11T14:25:00Z" w:initials="CCSC">
    <w:p w14:paraId="19617EAB" w14:textId="28CB4DB5" w:rsidR="00DB040E" w:rsidRDefault="00DB040E">
      <w:pPr>
        <w:pStyle w:val="CommentText"/>
      </w:pPr>
      <w:r>
        <w:rPr>
          <w:rStyle w:val="CommentReference"/>
        </w:rPr>
        <w:annotationRef/>
      </w:r>
      <w:r>
        <w:t xml:space="preserve">I think I’ve said last year as well that this actual vs. perceived contrast is problematic.  Can you remind me about that?  My issue is that both are hypothetical and the closer we stick to descriptions of coyote </w:t>
      </w:r>
      <w:r>
        <w:t xml:space="preserve">behaviour without interpretation, the most distinct our measures will be. Do others make a similar distinction between actual and perceived?  I don’t mind you interpreting them this way, but that has to follow the presentation of the more descriptive measurements.  </w:t>
      </w:r>
    </w:p>
  </w:comment>
  <w:comment w:id="112" w:author="Colleen Cassady St. Clair" w:date="2022-05-11T14:31:00Z" w:initials="CCSC">
    <w:p w14:paraId="156EAC97" w14:textId="595B80AB" w:rsidR="00DB040E" w:rsidRDefault="00DB040E">
      <w:pPr>
        <w:pStyle w:val="CommentText"/>
      </w:pPr>
      <w:r>
        <w:rPr>
          <w:rStyle w:val="CommentReference"/>
        </w:rPr>
        <w:annotationRef/>
      </w:r>
      <w:r>
        <w:t>I really can’t tell what you mean by this sentence.</w:t>
      </w:r>
    </w:p>
  </w:comment>
  <w:comment w:id="124" w:author="Colleen Cassady St. Clair" w:date="2022-05-11T14:31:00Z" w:initials="CCSC">
    <w:p w14:paraId="38AE0458" w14:textId="2BADF8FD" w:rsidR="00DB040E" w:rsidRDefault="00DB040E">
      <w:pPr>
        <w:pStyle w:val="CommentText"/>
      </w:pPr>
      <w:r>
        <w:rPr>
          <w:rStyle w:val="CommentReference"/>
        </w:rPr>
        <w:annotationRef/>
      </w:r>
      <w:r>
        <w:t xml:space="preserve">Find and cite Lu </w:t>
      </w:r>
      <w:r>
        <w:t>Carbyn’s work; don’t forget the old stuff when relevant.</w:t>
      </w:r>
    </w:p>
  </w:comment>
  <w:comment w:id="128" w:author="Colleen Cassady St. Clair" w:date="2022-05-11T14:33:00Z" w:initials="CCSC">
    <w:p w14:paraId="0283A29C" w14:textId="3039CB0C" w:rsidR="00DB040E" w:rsidRDefault="00DB040E">
      <w:pPr>
        <w:pStyle w:val="CommentText"/>
      </w:pPr>
      <w:r>
        <w:rPr>
          <w:rStyle w:val="CommentReference"/>
        </w:rPr>
        <w:annotationRef/>
      </w:r>
      <w:r>
        <w:t>If there are no peer-reviewed refs, you might cite news articles and see what the referees say.</w:t>
      </w:r>
    </w:p>
  </w:comment>
  <w:comment w:id="130" w:author="Colleen Cassady St. Clair" w:date="2022-05-11T14:34:00Z" w:initials="CCSC">
    <w:p w14:paraId="2BFC279F" w14:textId="003C54E7" w:rsidR="00DB040E" w:rsidRDefault="00DB040E">
      <w:pPr>
        <w:pStyle w:val="CommentText"/>
      </w:pPr>
      <w:r>
        <w:rPr>
          <w:rStyle w:val="CommentReference"/>
        </w:rPr>
        <w:annotationRef/>
      </w:r>
      <w:r>
        <w:t xml:space="preserve">Can you say something like this or modify it to be accurate? </w:t>
      </w:r>
    </w:p>
  </w:comment>
  <w:comment w:id="131" w:author="Jonathan Farr" w:date="2022-05-15T14:47:00Z" w:initials="JF">
    <w:p w14:paraId="114EED62" w14:textId="77777777" w:rsidR="001602A9" w:rsidRDefault="001602A9" w:rsidP="0093535C">
      <w:pPr>
        <w:pStyle w:val="CommentText"/>
      </w:pPr>
      <w:r>
        <w:rPr>
          <w:rStyle w:val="CommentReference"/>
        </w:rPr>
        <w:annotationRef/>
      </w:r>
      <w:r>
        <w:rPr>
          <w:lang w:val="en-CA"/>
        </w:rPr>
        <w:t>Not accurate. Several studies have done this</w:t>
      </w:r>
    </w:p>
  </w:comment>
  <w:comment w:id="154" w:author="Colleen Cassady St. Clair" w:date="2022-05-11T14:42:00Z" w:initials="CCSC">
    <w:p w14:paraId="3A28B1A7" w14:textId="1BF573C3" w:rsidR="00DB040E" w:rsidRDefault="00DB040E">
      <w:pPr>
        <w:pStyle w:val="CommentText"/>
      </w:pPr>
      <w:r>
        <w:rPr>
          <w:rStyle w:val="CommentReference"/>
        </w:rPr>
        <w:annotationRef/>
      </w:r>
      <w:r>
        <w:t>I think this is a better order for this information.</w:t>
      </w:r>
    </w:p>
  </w:comment>
  <w:comment w:id="172" w:author="Colleen Cassady St. Clair" w:date="2022-05-11T14:45:00Z" w:initials="CCSC">
    <w:p w14:paraId="3C62B1C7" w14:textId="6223734D" w:rsidR="00DB040E" w:rsidRDefault="00DB040E">
      <w:pPr>
        <w:pStyle w:val="CommentText"/>
      </w:pPr>
      <w:r>
        <w:rPr>
          <w:rStyle w:val="CommentReference"/>
        </w:rPr>
        <w:annotationRef/>
      </w:r>
      <w:r>
        <w:t>I tried to make your meaning a bit more explicit.</w:t>
      </w:r>
    </w:p>
  </w:comment>
  <w:comment w:id="187" w:author="Colleen Cassady St. Clair" w:date="2022-05-11T14:49:00Z" w:initials="CCSC">
    <w:p w14:paraId="658E25B9" w14:textId="14542C5F" w:rsidR="00DB040E" w:rsidRDefault="00DB040E">
      <w:pPr>
        <w:pStyle w:val="CommentText"/>
      </w:pPr>
      <w:r>
        <w:rPr>
          <w:rStyle w:val="CommentReference"/>
        </w:rPr>
        <w:annotationRef/>
      </w:r>
      <w:r>
        <w:t xml:space="preserve">Don’t those references say something more like this? </w:t>
      </w:r>
    </w:p>
  </w:comment>
  <w:comment w:id="194" w:author="Colleen Cassady St. Clair" w:date="2022-05-11T14:49:00Z" w:initials="CCSC">
    <w:p w14:paraId="256929A6" w14:textId="2E17E3E2" w:rsidR="00DB040E" w:rsidRDefault="00DB040E">
      <w:pPr>
        <w:pStyle w:val="CommentText"/>
      </w:pPr>
      <w:r>
        <w:rPr>
          <w:rStyle w:val="CommentReference"/>
        </w:rPr>
        <w:annotationRef/>
      </w:r>
      <w:r>
        <w:t xml:space="preserve">Can you make both parts of this more explicit to exemplify the previous sentence. </w:t>
      </w:r>
    </w:p>
  </w:comment>
  <w:comment w:id="253" w:author="Colleen Cassady St. Clair" w:date="2022-05-11T14:58:00Z" w:initials="CCSC">
    <w:p w14:paraId="1CBB4141" w14:textId="4346262B" w:rsidR="00DB040E" w:rsidRDefault="00DB040E">
      <w:pPr>
        <w:pStyle w:val="CommentText"/>
      </w:pPr>
      <w:r>
        <w:rPr>
          <w:rStyle w:val="CommentReference"/>
        </w:rPr>
        <w:annotationRef/>
      </w:r>
      <w:r>
        <w:t xml:space="preserve">Consistently good and expansive use of the literature. </w:t>
      </w:r>
    </w:p>
  </w:comment>
  <w:comment w:id="254" w:author="Colleen Cassady St. Clair" w:date="2022-05-11T15:06:00Z" w:initials="CCSC">
    <w:p w14:paraId="3B946275" w14:textId="430FD7D0" w:rsidR="00DB040E" w:rsidRDefault="00DB040E">
      <w:pPr>
        <w:pStyle w:val="CommentText"/>
      </w:pPr>
      <w:r>
        <w:rPr>
          <w:rStyle w:val="CommentReference"/>
        </w:rPr>
        <w:annotationRef/>
      </w:r>
      <w:r>
        <w:t xml:space="preserve">It’s good that you’ve separated these but list them in chronological order to show how the methodology is evolving. </w:t>
      </w:r>
    </w:p>
  </w:comment>
  <w:comment w:id="259" w:author="Colleen Cassady St. Clair" w:date="2022-05-11T15:01:00Z" w:initials="CCSC">
    <w:p w14:paraId="6046EC31" w14:textId="770C43A7" w:rsidR="00DB040E" w:rsidRDefault="00DB040E">
      <w:pPr>
        <w:pStyle w:val="CommentText"/>
      </w:pPr>
      <w:r>
        <w:rPr>
          <w:rStyle w:val="CommentReference"/>
        </w:rPr>
        <w:annotationRef/>
      </w:r>
      <w:r>
        <w:t xml:space="preserve">Best to eliminate vague terms like this one; make every phrase as informative as possible.  Be careful not to imply an insult of any sort to past work. </w:t>
      </w:r>
    </w:p>
  </w:comment>
  <w:comment w:id="267" w:author="Colleen Cassady St. Clair" w:date="2022-05-11T15:02:00Z" w:initials="CCSC">
    <w:p w14:paraId="0AB4200A" w14:textId="56654F35" w:rsidR="00DB040E" w:rsidRDefault="00DB040E">
      <w:pPr>
        <w:pStyle w:val="CommentText"/>
      </w:pPr>
      <w:r>
        <w:rPr>
          <w:rStyle w:val="CommentReference"/>
        </w:rPr>
        <w:annotationRef/>
      </w:r>
      <w:r>
        <w:t>Divide these up to provide them with each specific term in the previous part of the sentence.  Always use references with as much specificity as possible. You might try to make these contributions chronological as well.</w:t>
      </w:r>
    </w:p>
  </w:comment>
  <w:comment w:id="269" w:author="Colleen Cassady St. Clair" w:date="2022-05-11T15:02:00Z" w:initials="CCSC">
    <w:p w14:paraId="1D49C45B" w14:textId="65D4B35C" w:rsidR="00DB040E" w:rsidRDefault="00DB040E">
      <w:pPr>
        <w:pStyle w:val="CommentText"/>
      </w:pPr>
      <w:r>
        <w:rPr>
          <w:rStyle w:val="CommentReference"/>
        </w:rPr>
        <w:annotationRef/>
      </w:r>
      <w:r>
        <w:t xml:space="preserve">Names aren’t important in this context; rework this sentence so that you emphasize the biology. Rework this section so that you name the specific things that have been learned from other similar studies in a positive way and end by setting up the unique thing that’s needed.  Make this as authentic and positive as possible (i.e., this foundation could be advanced with as opposed to the weaknesses of those studies could be overcome by).  Flag this for me to reassess in the next version (i.e., remind me with a margin comment). As part of this, you might name the number of years that were encompassed by each study. </w:t>
      </w:r>
    </w:p>
  </w:comment>
  <w:comment w:id="271" w:author="Colleen Cassady St. Clair" w:date="2022-05-11T15:07:00Z" w:initials="CCSC">
    <w:p w14:paraId="0F0DDD74" w14:textId="7C299EF7" w:rsidR="00DB040E" w:rsidRDefault="00DB040E">
      <w:pPr>
        <w:pStyle w:val="CommentText"/>
      </w:pPr>
      <w:r>
        <w:rPr>
          <w:rStyle w:val="CommentReference"/>
        </w:rPr>
        <w:annotationRef/>
      </w:r>
      <w:r>
        <w:t xml:space="preserve">Seems this should be identified early.  What’s typical in other studies? </w:t>
      </w:r>
    </w:p>
  </w:comment>
  <w:comment w:id="274" w:author="Colleen Cassady St. Clair" w:date="2022-05-11T15:08:00Z" w:initials="CCSC">
    <w:p w14:paraId="59C6B7DD" w14:textId="1FDF71E7" w:rsidR="00DB040E" w:rsidRDefault="00DB040E">
      <w:pPr>
        <w:pStyle w:val="CommentText"/>
      </w:pPr>
      <w:r>
        <w:rPr>
          <w:rStyle w:val="CommentReference"/>
        </w:rPr>
        <w:annotationRef/>
      </w:r>
      <w:r>
        <w:t>Avoid awkward possessives</w:t>
      </w:r>
    </w:p>
  </w:comment>
  <w:comment w:id="277" w:author="Colleen Cassady St. Clair" w:date="2022-05-11T15:10:00Z" w:initials="CCSC">
    <w:p w14:paraId="6A2DBDA4" w14:textId="64D7866C" w:rsidR="00DB040E" w:rsidRDefault="00DB040E">
      <w:pPr>
        <w:pStyle w:val="CommentText"/>
      </w:pPr>
      <w:r>
        <w:rPr>
          <w:rStyle w:val="CommentReference"/>
        </w:rPr>
        <w:annotationRef/>
      </w:r>
      <w:r>
        <w:t xml:space="preserve">This might not be the right term; we need to solidify that and make it very consistent.  I’ll hold off on that now to </w:t>
      </w:r>
      <w:r>
        <w:t xml:space="preserve">see  how you deal with this in the methods and results. </w:t>
      </w:r>
    </w:p>
  </w:comment>
  <w:comment w:id="283" w:author="Colleen Cassady St. Clair" w:date="2022-05-11T15:11:00Z" w:initials="CCSC">
    <w:p w14:paraId="25E6F6F8" w14:textId="752CFC93" w:rsidR="00DB040E" w:rsidRDefault="00DB040E">
      <w:pPr>
        <w:pStyle w:val="CommentText"/>
      </w:pPr>
      <w:r>
        <w:rPr>
          <w:rStyle w:val="CommentReference"/>
        </w:rPr>
        <w:annotationRef/>
      </w:r>
      <w:r>
        <w:t xml:space="preserve">I think this could be said more succinctly since you’re using the same predictors, right? </w:t>
      </w:r>
    </w:p>
  </w:comment>
  <w:comment w:id="292" w:author="Colleen Cassady St. Clair" w:date="2022-05-11T15:13:00Z" w:initials="CCSC">
    <w:p w14:paraId="2BF1AED5" w14:textId="48F3746D" w:rsidR="00DB040E" w:rsidRDefault="00DB040E">
      <w:pPr>
        <w:pStyle w:val="CommentText"/>
      </w:pPr>
      <w:r>
        <w:rPr>
          <w:rStyle w:val="CommentReference"/>
        </w:rPr>
        <w:annotationRef/>
      </w:r>
      <w:r>
        <w:t xml:space="preserve">I’m not sure this is helpful. </w:t>
      </w:r>
    </w:p>
  </w:comment>
  <w:comment w:id="303" w:author="Colleen Cassady St. Clair" w:date="2022-05-11T15:17:00Z" w:initials="CCSC">
    <w:p w14:paraId="01FCAA78" w14:textId="677A3422" w:rsidR="00DB040E" w:rsidRDefault="00DB040E">
      <w:pPr>
        <w:pStyle w:val="CommentText"/>
      </w:pPr>
      <w:r>
        <w:rPr>
          <w:rStyle w:val="CommentReference"/>
        </w:rPr>
        <w:annotationRef/>
      </w:r>
      <w:r>
        <w:t xml:space="preserve">I think I’d like to start adding this word to separate our goal a bit from organizations like coyote watch.  My intention has never been to maximize the number of coyotes in cities! </w:t>
      </w:r>
    </w:p>
  </w:comment>
  <w:comment w:id="323" w:author="Colleen Cassady St. Clair" w:date="2022-05-11T15:19:00Z" w:initials="CCSC">
    <w:p w14:paraId="33DDF4AF" w14:textId="22D2B319" w:rsidR="00DB040E" w:rsidRDefault="00DB040E">
      <w:pPr>
        <w:pStyle w:val="CommentText"/>
      </w:pPr>
      <w:r>
        <w:rPr>
          <w:rStyle w:val="CommentReference"/>
        </w:rPr>
        <w:annotationRef/>
      </w:r>
      <w:r>
        <w:t>This might be important context.</w:t>
      </w:r>
    </w:p>
  </w:comment>
  <w:comment w:id="333" w:author="Colleen Cassady St. Clair" w:date="2022-05-11T17:00:00Z" w:initials="CCSC">
    <w:p w14:paraId="5A111A4D" w14:textId="3EAD8C3F" w:rsidR="00DB040E" w:rsidRDefault="00DB040E">
      <w:pPr>
        <w:pStyle w:val="CommentText"/>
      </w:pPr>
      <w:r>
        <w:rPr>
          <w:rStyle w:val="CommentReference"/>
        </w:rPr>
        <w:annotationRef/>
      </w:r>
      <w:r>
        <w:t>Nicely worded</w:t>
      </w:r>
    </w:p>
  </w:comment>
  <w:comment w:id="338" w:author="Colleen Cassady St. Clair" w:date="2022-05-11T17:01:00Z" w:initials="CCSC">
    <w:p w14:paraId="4ADBBF6D" w14:textId="5116B4B3" w:rsidR="00DB040E" w:rsidRDefault="00DB040E">
      <w:pPr>
        <w:pStyle w:val="CommentText"/>
      </w:pPr>
      <w:r>
        <w:rPr>
          <w:rStyle w:val="CommentReference"/>
        </w:rPr>
        <w:annotationRef/>
      </w:r>
      <w:r>
        <w:t>Hmmm, I thought it was there before that.  Guess not!</w:t>
      </w:r>
    </w:p>
  </w:comment>
  <w:comment w:id="339" w:author="Colleen Cassady St. Clair" w:date="2022-05-11T17:02:00Z" w:initials="CCSC">
    <w:p w14:paraId="2A688D09" w14:textId="72C6F66D" w:rsidR="00DB040E" w:rsidRDefault="00DB040E">
      <w:pPr>
        <w:pStyle w:val="CommentText"/>
      </w:pPr>
      <w:r>
        <w:rPr>
          <w:rStyle w:val="CommentReference"/>
        </w:rPr>
        <w:annotationRef/>
      </w:r>
      <w:r>
        <w:t>Can we vary word choice?</w:t>
      </w:r>
    </w:p>
  </w:comment>
  <w:comment w:id="358" w:author="Colleen Cassady St. Clair" w:date="2022-05-11T17:04:00Z" w:initials="CCSC">
    <w:p w14:paraId="7AAF6B6C" w14:textId="62D27D1D" w:rsidR="00DB040E" w:rsidRDefault="00DB040E">
      <w:pPr>
        <w:pStyle w:val="CommentText"/>
      </w:pPr>
      <w:r>
        <w:rPr>
          <w:rStyle w:val="CommentReference"/>
        </w:rPr>
        <w:annotationRef/>
      </w:r>
      <w:r>
        <w:t xml:space="preserve">In every part of the MS, we have to make a distinction between what observers were describing and how we coded it. </w:t>
      </w:r>
    </w:p>
  </w:comment>
  <w:comment w:id="368" w:author="Colleen Cassady St. Clair" w:date="2022-05-11T17:09:00Z" w:initials="CCSC">
    <w:p w14:paraId="2D091A32" w14:textId="7F2A15FC" w:rsidR="00DB040E" w:rsidRDefault="00DB040E">
      <w:pPr>
        <w:pStyle w:val="CommentText"/>
      </w:pPr>
      <w:r>
        <w:rPr>
          <w:rStyle w:val="CommentReference"/>
        </w:rPr>
        <w:annotationRef/>
      </w:r>
      <w:r>
        <w:t>I think you can just cite the Appendix rather than details within it. Do you see other examples in E&amp;S?</w:t>
      </w:r>
    </w:p>
  </w:comment>
  <w:comment w:id="371" w:author="Colleen Cassady St. Clair" w:date="2022-05-11T17:10:00Z" w:initials="CCSC">
    <w:p w14:paraId="0C35FF1C" w14:textId="7B557B17" w:rsidR="00DB040E" w:rsidRDefault="00DB040E">
      <w:pPr>
        <w:pStyle w:val="CommentText"/>
      </w:pPr>
      <w:r>
        <w:rPr>
          <w:rStyle w:val="CommentReference"/>
        </w:rPr>
        <w:annotationRef/>
      </w:r>
      <w:r>
        <w:t xml:space="preserve">Perfect relationship between </w:t>
      </w:r>
      <w:r>
        <w:t xml:space="preserve">behaviour and our coded info here; that’s what needs to be spelled out more thoroughly in other locations. </w:t>
      </w:r>
    </w:p>
  </w:comment>
  <w:comment w:id="375" w:author="Colleen Cassady St. Clair" w:date="2022-05-11T17:11:00Z" w:initials="CCSC">
    <w:p w14:paraId="2545E3C6" w14:textId="2F14E4A7" w:rsidR="00DB040E" w:rsidRDefault="00DB040E">
      <w:pPr>
        <w:pStyle w:val="CommentText"/>
      </w:pPr>
      <w:r>
        <w:rPr>
          <w:rStyle w:val="CommentReference"/>
        </w:rPr>
        <w:annotationRef/>
      </w:r>
      <w:r>
        <w:t xml:space="preserve">Provide enough information that people do not need to consult the appendix because almost no one will. </w:t>
      </w:r>
    </w:p>
  </w:comment>
  <w:comment w:id="379" w:author="Colleen Cassady St. Clair" w:date="2022-05-12T09:43:00Z" w:initials="CCSC">
    <w:p w14:paraId="4830673E" w14:textId="51BC6B07" w:rsidR="00DB040E" w:rsidRDefault="00DB040E">
      <w:pPr>
        <w:pStyle w:val="CommentText"/>
      </w:pPr>
      <w:r>
        <w:rPr>
          <w:rStyle w:val="CommentReference"/>
        </w:rPr>
        <w:annotationRef/>
      </w:r>
      <w:r>
        <w:t>The same number of words gives all the important information</w:t>
      </w:r>
    </w:p>
  </w:comment>
  <w:comment w:id="411" w:author="Colleen Cassady St. Clair" w:date="2022-05-12T09:47:00Z" w:initials="CCSC">
    <w:p w14:paraId="141DF17E" w14:textId="771D7E59" w:rsidR="00DB040E" w:rsidRDefault="00DB040E">
      <w:pPr>
        <w:pStyle w:val="CommentText"/>
      </w:pPr>
      <w:r>
        <w:rPr>
          <w:rStyle w:val="CommentReference"/>
        </w:rPr>
        <w:annotationRef/>
      </w:r>
      <w:r>
        <w:t>Was it this or overall?</w:t>
      </w:r>
    </w:p>
  </w:comment>
  <w:comment w:id="420" w:author="Colleen Cassady St. Clair" w:date="2022-05-12T09:56:00Z" w:initials="CCSC">
    <w:p w14:paraId="1AD115C5" w14:textId="24BFF276" w:rsidR="00DB040E" w:rsidRDefault="00DB040E">
      <w:pPr>
        <w:pStyle w:val="CommentText"/>
      </w:pPr>
      <w:r>
        <w:rPr>
          <w:rStyle w:val="CommentReference"/>
        </w:rPr>
        <w:annotationRef/>
      </w:r>
      <w:r>
        <w:t>This extra detail might be helpful.</w:t>
      </w:r>
    </w:p>
  </w:comment>
  <w:comment w:id="433" w:author="Colleen Cassady St. Clair" w:date="2022-05-12T09:58:00Z" w:initials="CCSC">
    <w:p w14:paraId="3D8D8E61" w14:textId="5F440B0A" w:rsidR="00DB040E" w:rsidRDefault="00DB040E">
      <w:pPr>
        <w:pStyle w:val="CommentText"/>
      </w:pPr>
      <w:r>
        <w:rPr>
          <w:rStyle w:val="CommentReference"/>
        </w:rPr>
        <w:annotationRef/>
      </w:r>
      <w:r>
        <w:t xml:space="preserve">On their means? </w:t>
      </w:r>
    </w:p>
  </w:comment>
  <w:comment w:id="436" w:author="Colleen Cassady St. Clair" w:date="2022-05-12T09:59:00Z" w:initials="CCSC">
    <w:p w14:paraId="78E46F5A" w14:textId="38CC00F1" w:rsidR="00DB040E" w:rsidRDefault="00DB040E">
      <w:pPr>
        <w:pStyle w:val="CommentText"/>
      </w:pPr>
      <w:r>
        <w:rPr>
          <w:rStyle w:val="CommentReference"/>
        </w:rPr>
        <w:annotationRef/>
      </w:r>
      <w:r>
        <w:t>Five is a lot of adjectives, but seven is definitely too many!</w:t>
      </w:r>
    </w:p>
  </w:comment>
  <w:comment w:id="439" w:author="Colleen Cassady St. Clair" w:date="2022-05-12T10:00:00Z" w:initials="CCSC">
    <w:p w14:paraId="0B702A97" w14:textId="2F224CFB" w:rsidR="00DB040E" w:rsidRDefault="00DB040E">
      <w:pPr>
        <w:pStyle w:val="CommentText"/>
      </w:pPr>
      <w:r>
        <w:rPr>
          <w:rStyle w:val="CommentReference"/>
        </w:rPr>
        <w:annotationRef/>
      </w:r>
      <w:r>
        <w:t xml:space="preserve">A signpost in the first few words of a new paragraph is very helpful. </w:t>
      </w:r>
    </w:p>
  </w:comment>
  <w:comment w:id="444" w:author="Colleen Cassady St. Clair" w:date="2022-05-13T10:04:00Z" w:initials="CCSC">
    <w:p w14:paraId="7D01F3A6" w14:textId="0ABABE61" w:rsidR="00DB040E" w:rsidRDefault="00DB040E">
      <w:pPr>
        <w:pStyle w:val="CommentText"/>
      </w:pPr>
      <w:r>
        <w:rPr>
          <w:rStyle w:val="CommentReference"/>
        </w:rPr>
        <w:annotationRef/>
      </w:r>
      <w:r>
        <w:t>Wonderful clear explanations throughout!</w:t>
      </w:r>
    </w:p>
  </w:comment>
  <w:comment w:id="450" w:author="Colleen Cassady St. Clair" w:date="2022-05-12T14:53:00Z" w:initials="CCSC">
    <w:p w14:paraId="37A5F113" w14:textId="4BD6B90D" w:rsidR="00DB040E" w:rsidRDefault="00DB040E">
      <w:pPr>
        <w:pStyle w:val="CommentText"/>
      </w:pPr>
      <w:r>
        <w:rPr>
          <w:rStyle w:val="CommentReference"/>
        </w:rPr>
        <w:annotationRef/>
      </w:r>
      <w:r>
        <w:t>Avoid the royal we and restrict its use to ‘we’ as authors</w:t>
      </w:r>
    </w:p>
  </w:comment>
  <w:comment w:id="466" w:author="Colleen Cassady St. Clair" w:date="2022-05-13T09:50:00Z" w:initials="CCSC">
    <w:p w14:paraId="080393A6" w14:textId="19D1B30D" w:rsidR="00DB040E" w:rsidRDefault="00DB040E">
      <w:pPr>
        <w:pStyle w:val="CommentText"/>
      </w:pPr>
      <w:r>
        <w:rPr>
          <w:rStyle w:val="CommentReference"/>
        </w:rPr>
        <w:annotationRef/>
      </w:r>
      <w:r>
        <w:t>Check examples in the journal; I think everything should be in one appendix and referenced as Appendix 1, Table 1 etc. Once you determine that, adjust as necessary throughout the MS.</w:t>
      </w:r>
    </w:p>
  </w:comment>
  <w:comment w:id="467" w:author="Colleen Cassady St. Clair" w:date="2022-05-13T09:51:00Z" w:initials="CCSC">
    <w:p w14:paraId="45D92EB1" w14:textId="72FAE7D6" w:rsidR="00DB040E" w:rsidRDefault="00DB040E">
      <w:pPr>
        <w:pStyle w:val="CommentText"/>
      </w:pPr>
      <w:r>
        <w:rPr>
          <w:rStyle w:val="CommentReference"/>
        </w:rPr>
        <w:annotationRef/>
      </w:r>
      <w:r>
        <w:t>Let’s discuss whether this should be called human perception throughout.  I think the closer it is to measurement as a method and result the better. You can explain in the interpretation of both discussion and in figure captions that higher values mean more concern for human safety. Once we’ve settled on that, you’ll need to do a very careful search and replace throughout the MS to be sure your terminology is consistent.</w:t>
      </w:r>
    </w:p>
  </w:comment>
  <w:comment w:id="468" w:author="Colleen Cassady St. Clair" w:date="2022-05-13T09:54:00Z" w:initials="CCSC">
    <w:p w14:paraId="1E9CF7DA" w14:textId="3B2007EE" w:rsidR="00DB040E" w:rsidRDefault="00DB040E">
      <w:pPr>
        <w:pStyle w:val="CommentText"/>
      </w:pPr>
      <w:r>
        <w:rPr>
          <w:rStyle w:val="CommentReference"/>
        </w:rPr>
        <w:annotationRef/>
      </w:r>
      <w:r>
        <w:t>Good to add this</w:t>
      </w:r>
    </w:p>
  </w:comment>
  <w:comment w:id="470" w:author="Colleen Cassady St. Clair" w:date="2022-05-13T09:57:00Z" w:initials="CCSC">
    <w:p w14:paraId="09509EF1" w14:textId="66B79336" w:rsidR="00DB040E" w:rsidRDefault="00DB040E">
      <w:pPr>
        <w:pStyle w:val="CommentText"/>
      </w:pPr>
      <w:r>
        <w:rPr>
          <w:rStyle w:val="CommentReference"/>
        </w:rPr>
        <w:annotationRef/>
      </w:r>
      <w:r>
        <w:t xml:space="preserve">I see why you’re doing this, but a referee may not.  I think you can leave this for now, but it’ll be interesting to see if there are objections. </w:t>
      </w:r>
    </w:p>
  </w:comment>
  <w:comment w:id="473" w:author="Colleen Cassady St. Clair" w:date="2022-05-13T09:59:00Z" w:initials="CCSC">
    <w:p w14:paraId="0ED68731" w14:textId="65F7BBE1" w:rsidR="00DB040E" w:rsidRDefault="00DB040E">
      <w:pPr>
        <w:pStyle w:val="CommentText"/>
      </w:pPr>
      <w:r>
        <w:rPr>
          <w:rStyle w:val="CommentReference"/>
        </w:rPr>
        <w:annotationRef/>
      </w:r>
      <w:r>
        <w:t>Some referees will challenge this so it’s good to offer a pre-emptive explanation.</w:t>
      </w:r>
    </w:p>
  </w:comment>
  <w:comment w:id="476" w:author="Colleen Cassady St. Clair" w:date="2022-05-13T10:00:00Z" w:initials="CCSC">
    <w:p w14:paraId="47435308" w14:textId="09FA7B29" w:rsidR="00DB040E" w:rsidRDefault="00DB040E">
      <w:pPr>
        <w:pStyle w:val="CommentText"/>
      </w:pPr>
      <w:r>
        <w:rPr>
          <w:rStyle w:val="CommentReference"/>
        </w:rPr>
        <w:annotationRef/>
      </w:r>
      <w:r>
        <w:t>This is the more logical rationale and stems logically from the introduction you wrote.</w:t>
      </w:r>
    </w:p>
  </w:comment>
  <w:comment w:id="488" w:author="Colleen Cassady St. Clair" w:date="2022-05-13T10:02:00Z" w:initials="CCSC">
    <w:p w14:paraId="11F5B563" w14:textId="134B6358" w:rsidR="00DB040E" w:rsidRDefault="00DB040E">
      <w:pPr>
        <w:pStyle w:val="CommentText"/>
      </w:pPr>
      <w:r>
        <w:rPr>
          <w:rStyle w:val="CommentReference"/>
        </w:rPr>
        <w:annotationRef/>
      </w:r>
      <w:r>
        <w:t>Just to vary word choice from my adjustment above.</w:t>
      </w:r>
    </w:p>
  </w:comment>
  <w:comment w:id="498" w:author="Colleen Cassady St. Clair" w:date="2022-05-13T10:03:00Z" w:initials="CCSC">
    <w:p w14:paraId="376F1DBF" w14:textId="5DFCEDCF" w:rsidR="00DB040E" w:rsidRDefault="00DB040E">
      <w:pPr>
        <w:pStyle w:val="CommentText"/>
      </w:pPr>
      <w:r>
        <w:rPr>
          <w:rStyle w:val="CommentReference"/>
        </w:rPr>
        <w:annotationRef/>
      </w:r>
      <w:r>
        <w:t>I think this detail only creates confusion here.</w:t>
      </w:r>
    </w:p>
  </w:comment>
  <w:comment w:id="503" w:author="Colleen Cassady St. Clair" w:date="2022-05-13T10:04:00Z" w:initials="CCSC">
    <w:p w14:paraId="39265020" w14:textId="740281E5" w:rsidR="00DB040E" w:rsidRDefault="00DB040E">
      <w:pPr>
        <w:pStyle w:val="CommentText"/>
      </w:pPr>
      <w:r>
        <w:rPr>
          <w:rStyle w:val="CommentReference"/>
        </w:rPr>
        <w:annotationRef/>
      </w:r>
      <w:r>
        <w:t>I find the inclusion of N = unnecessary and suggest you delete it unless it is a journal convention along with capital N (usually n).</w:t>
      </w:r>
    </w:p>
  </w:comment>
  <w:comment w:id="506" w:author="Colleen Cassady St. Clair" w:date="2022-05-13T10:06:00Z" w:initials="CCSC">
    <w:p w14:paraId="022A5A04" w14:textId="7BE5E0BE" w:rsidR="00DB040E" w:rsidRDefault="00DB040E">
      <w:pPr>
        <w:pStyle w:val="CommentText"/>
      </w:pPr>
      <w:r>
        <w:rPr>
          <w:rStyle w:val="CommentReference"/>
        </w:rPr>
        <w:annotationRef/>
      </w:r>
      <w:r>
        <w:t>Be sure these are ordered chronologically; you have Table 3 above.</w:t>
      </w:r>
    </w:p>
  </w:comment>
  <w:comment w:id="507" w:author="Colleen Cassady St. Clair" w:date="2022-05-13T10:07:00Z" w:initials="CCSC">
    <w:p w14:paraId="3CEBE284" w14:textId="12D0AB63" w:rsidR="00DB040E" w:rsidRDefault="00DB040E">
      <w:pPr>
        <w:pStyle w:val="CommentText"/>
      </w:pPr>
      <w:r>
        <w:rPr>
          <w:rStyle w:val="CommentReference"/>
        </w:rPr>
        <w:annotationRef/>
      </w:r>
      <w:r>
        <w:t>In the methods, you could give an indication of what kinds of land cover this includes</w:t>
      </w:r>
    </w:p>
  </w:comment>
  <w:comment w:id="514" w:author="Colleen Cassady St. Clair" w:date="2022-05-13T10:09:00Z" w:initials="CCSC">
    <w:p w14:paraId="7B5BF5AA" w14:textId="79FCDC78" w:rsidR="00DB040E" w:rsidRDefault="00DB040E">
      <w:pPr>
        <w:pStyle w:val="CommentText"/>
      </w:pPr>
      <w:r>
        <w:rPr>
          <w:rStyle w:val="CommentReference"/>
        </w:rPr>
        <w:annotationRef/>
      </w:r>
      <w:r>
        <w:t>Not much smaller than the leash info so seems unnecessary.  Otherwise, great summary in this paragraph.</w:t>
      </w:r>
    </w:p>
  </w:comment>
  <w:comment w:id="521" w:author="Colleen Cassady St. Clair" w:date="2022-05-13T10:10:00Z" w:initials="CCSC">
    <w:p w14:paraId="3CB171CF" w14:textId="64D7B9D2" w:rsidR="00DB040E" w:rsidRDefault="00DB040E">
      <w:pPr>
        <w:pStyle w:val="CommentText"/>
      </w:pPr>
      <w:r>
        <w:rPr>
          <w:rStyle w:val="CommentReference"/>
        </w:rPr>
        <w:annotationRef/>
      </w:r>
      <w:r>
        <w:t xml:space="preserve">Misplaced modifier; this makes it the human who took the sled! But even with that corrected, this is funny and so, </w:t>
      </w:r>
      <w:r>
        <w:t>uhm, Canadian-sounding!</w:t>
      </w:r>
    </w:p>
  </w:comment>
  <w:comment w:id="522" w:author="Colleen Cassady St. Clair" w:date="2022-05-13T10:13:00Z" w:initials="CCSC">
    <w:p w14:paraId="43008F38" w14:textId="43E3001A" w:rsidR="00DB040E" w:rsidRDefault="00DB040E">
      <w:pPr>
        <w:pStyle w:val="CommentText"/>
      </w:pPr>
      <w:r>
        <w:rPr>
          <w:rStyle w:val="CommentReference"/>
        </w:rPr>
        <w:annotationRef/>
      </w:r>
      <w:r>
        <w:t xml:space="preserve">Yes, your term concern does work better here.  </w:t>
      </w:r>
    </w:p>
  </w:comment>
  <w:comment w:id="523" w:author="Colleen Cassady St. Clair" w:date="2022-05-13T10:18:00Z" w:initials="CCSC">
    <w:p w14:paraId="7687ACB3" w14:textId="18A7CCF6" w:rsidR="00DB040E" w:rsidRDefault="00DB040E">
      <w:pPr>
        <w:pStyle w:val="CommentText"/>
      </w:pPr>
      <w:r>
        <w:rPr>
          <w:rStyle w:val="CommentReference"/>
        </w:rPr>
        <w:annotationRef/>
      </w:r>
      <w:r>
        <w:t xml:space="preserve">This seems like a pretty important result; are you sure this figure should be in the appendix? </w:t>
      </w:r>
    </w:p>
  </w:comment>
  <w:comment w:id="562" w:author="Colleen Cassady St. Clair" w:date="2022-05-13T10:44:00Z" w:initials="CCSC">
    <w:p w14:paraId="1793C248" w14:textId="20063BF7" w:rsidR="00DB040E" w:rsidRDefault="00DB040E">
      <w:pPr>
        <w:pStyle w:val="CommentText"/>
      </w:pPr>
      <w:r>
        <w:rPr>
          <w:rStyle w:val="CommentReference"/>
        </w:rPr>
        <w:annotationRef/>
      </w:r>
      <w:r>
        <w:t>Save this for discussion</w:t>
      </w:r>
    </w:p>
  </w:comment>
  <w:comment w:id="565" w:author="Colleen Cassady St. Clair" w:date="2022-05-13T10:46:00Z" w:initials="CCSC">
    <w:p w14:paraId="3425EAA0" w14:textId="1EF5F3E3" w:rsidR="00DB040E" w:rsidRDefault="00DB040E">
      <w:pPr>
        <w:pStyle w:val="CommentText"/>
      </w:pPr>
      <w:r>
        <w:rPr>
          <w:rStyle w:val="CommentReference"/>
        </w:rPr>
        <w:annotationRef/>
      </w:r>
      <w:r>
        <w:t xml:space="preserve">Clearer to travel from left to right, top to bottom relative to the figure. </w:t>
      </w:r>
    </w:p>
  </w:comment>
  <w:comment w:id="581" w:author="Jonathan Farr" w:date="2022-04-25T12:15:00Z" w:initials="JF">
    <w:p w14:paraId="5E011FFE" w14:textId="77777777" w:rsidR="00DB040E" w:rsidRDefault="00DB040E" w:rsidP="002E3223">
      <w:pPr>
        <w:pStyle w:val="CommentText"/>
      </w:pPr>
      <w:r>
        <w:rPr>
          <w:rStyle w:val="CommentReference"/>
        </w:rPr>
        <w:annotationRef/>
      </w:r>
      <w:r>
        <w:rPr>
          <w:lang w:val="en-CA"/>
        </w:rPr>
        <w:t xml:space="preserve">Scott figured that the first paragraph of the discussion is kind of redundant, and could probably be removed or seriously shortened. While I agree with him, I also think it's valuable as a "road map" of what's to follow in the discussion. Let me know what you think! </w:t>
      </w:r>
    </w:p>
  </w:comment>
  <w:comment w:id="582" w:author="Colleen Cassady St. Clair" w:date="2022-05-13T10:48:00Z" w:initials="CCSC">
    <w:p w14:paraId="5FFDD82B" w14:textId="2AE278CA" w:rsidR="00DB040E" w:rsidRDefault="00DB040E">
      <w:pPr>
        <w:pStyle w:val="CommentText"/>
      </w:pPr>
      <w:r>
        <w:rPr>
          <w:rStyle w:val="CommentReference"/>
        </w:rPr>
        <w:annotationRef/>
      </w:r>
      <w:r>
        <w:t xml:space="preserve">I prefer the road map that allows a reader to capture the main conclusions from this first paragraph and this organization appears in lots of published examples. However, I’ve offered some adjustments to it to dedicate a single sentence to each of broad rationale, your particular methods, and then your results, but without the details you’ll discuss next. Maybe something like this?  Modification may be needed to capture the things you consider most important, but don’t try to get every result in this paragraph. </w:t>
      </w:r>
    </w:p>
    <w:p w14:paraId="4D40AC6F" w14:textId="4523EA00" w:rsidR="0053792B" w:rsidRDefault="0053792B">
      <w:pPr>
        <w:pStyle w:val="CommentText"/>
      </w:pPr>
    </w:p>
    <w:p w14:paraId="0DD4ED60" w14:textId="3C6D1A67" w:rsidR="0053792B" w:rsidRDefault="0053792B">
      <w:pPr>
        <w:pStyle w:val="CommentText"/>
      </w:pPr>
      <w:r>
        <w:t xml:space="preserve">I think the discussion is a bit long at 14 paragraphs, but I didn’t come to that conclusion until near the end, so watch for places to trim, please. Let’s let referees decide what is too peripheral (which might include some of my additions). </w:t>
      </w:r>
    </w:p>
  </w:comment>
  <w:comment w:id="649" w:author="Colleen Cassady St. Clair" w:date="2022-05-13T11:04:00Z" w:initials="CCSC">
    <w:p w14:paraId="74FA327C" w14:textId="582004D0" w:rsidR="00DB040E" w:rsidRDefault="00DB040E">
      <w:pPr>
        <w:pStyle w:val="CommentText"/>
      </w:pPr>
      <w:r>
        <w:rPr>
          <w:rStyle w:val="CommentReference"/>
        </w:rPr>
        <w:annotationRef/>
      </w:r>
      <w:r>
        <w:t xml:space="preserve">Do not name authors outside of parentheses unless their identity is part of the point you’re making.  Save the first and last positions in every sentence for the most important information.  In general, put familiar information in the first position and the new information in the last position. </w:t>
      </w:r>
    </w:p>
  </w:comment>
  <w:comment w:id="652" w:author="Colleen Cassady St. Clair" w:date="2022-05-13T11:06:00Z" w:initials="CCSC">
    <w:p w14:paraId="5130E39D" w14:textId="1D1A387C" w:rsidR="00DB040E" w:rsidRDefault="00DB040E">
      <w:pPr>
        <w:pStyle w:val="CommentText"/>
      </w:pPr>
      <w:r>
        <w:rPr>
          <w:rStyle w:val="CommentReference"/>
        </w:rPr>
        <w:annotationRef/>
      </w:r>
      <w:r>
        <w:t xml:space="preserve">Not important enough as a detail.  Denver is very different from the mountainous regions of CO so worth mentioning, </w:t>
      </w:r>
    </w:p>
  </w:comment>
  <w:comment w:id="659" w:author="Colleen Cassady St. Clair" w:date="2022-05-13T11:07:00Z" w:initials="CCSC">
    <w:p w14:paraId="06ADE6A0" w14:textId="7C58DE97" w:rsidR="00DB040E" w:rsidRDefault="00DB040E">
      <w:pPr>
        <w:pStyle w:val="CommentText"/>
      </w:pPr>
      <w:r>
        <w:rPr>
          <w:rStyle w:val="CommentReference"/>
        </w:rPr>
        <w:annotationRef/>
      </w:r>
      <w:r>
        <w:t>Sounds like Wine is not a city though</w:t>
      </w:r>
    </w:p>
  </w:comment>
  <w:comment w:id="687" w:author="Colleen Cassady St. Clair" w:date="2022-05-13T11:14:00Z" w:initials="CCSC">
    <w:p w14:paraId="7437F2A9" w14:textId="303249F7" w:rsidR="00DB040E" w:rsidRDefault="00DB040E">
      <w:pPr>
        <w:pStyle w:val="CommentText"/>
      </w:pPr>
      <w:r>
        <w:rPr>
          <w:rStyle w:val="CommentReference"/>
        </w:rPr>
        <w:annotationRef/>
      </w:r>
      <w:r>
        <w:t>I’d omit this so as to concentrate the temporal stuff next.</w:t>
      </w:r>
    </w:p>
  </w:comment>
  <w:comment w:id="707" w:author="Colleen Cassady St. Clair" w:date="2022-05-13T11:17:00Z" w:initials="CCSC">
    <w:p w14:paraId="1C162B9A" w14:textId="2A0FC106" w:rsidR="00DB040E" w:rsidRDefault="00DB040E">
      <w:pPr>
        <w:pStyle w:val="CommentText"/>
      </w:pPr>
      <w:r>
        <w:rPr>
          <w:rStyle w:val="CommentReference"/>
        </w:rPr>
        <w:annotationRef/>
      </w:r>
      <w:r>
        <w:t>Comfortable with this?</w:t>
      </w:r>
    </w:p>
  </w:comment>
  <w:comment w:id="712" w:author="Colleen Cassady St. Clair" w:date="2022-05-13T11:18:00Z" w:initials="CCSC">
    <w:p w14:paraId="75B283A0" w14:textId="7C1E5C4F" w:rsidR="00DB040E" w:rsidRDefault="00DB040E">
      <w:pPr>
        <w:pStyle w:val="CommentText"/>
      </w:pPr>
      <w:r>
        <w:rPr>
          <w:rStyle w:val="CommentReference"/>
        </w:rPr>
        <w:annotationRef/>
      </w:r>
      <w:r>
        <w:t>Sage found no dens in this kind of habitat, though, admittedly, she didn’t target them. I’d be a little less certain nonetheless.</w:t>
      </w:r>
    </w:p>
  </w:comment>
  <w:comment w:id="729" w:author="Colleen Cassady St. Clair" w:date="2022-05-13T11:52:00Z" w:initials="CCSC">
    <w:p w14:paraId="7E432CB1" w14:textId="4EE2CDEC" w:rsidR="000E2769" w:rsidRDefault="000E2769">
      <w:pPr>
        <w:pStyle w:val="CommentText"/>
      </w:pPr>
      <w:r>
        <w:rPr>
          <w:rStyle w:val="CommentReference"/>
        </w:rPr>
        <w:annotationRef/>
      </w:r>
      <w:r>
        <w:t xml:space="preserve">Acknowledge this difference right away to identify the novelty of your work. </w:t>
      </w:r>
    </w:p>
  </w:comment>
  <w:comment w:id="771" w:author="Colleen Cassady St. Clair" w:date="2022-05-13T11:45:00Z" w:initials="CCSC">
    <w:p w14:paraId="752322CF" w14:textId="5617FB2F" w:rsidR="00DB040E" w:rsidRDefault="00DB040E">
      <w:pPr>
        <w:pStyle w:val="CommentText"/>
      </w:pPr>
      <w:r>
        <w:rPr>
          <w:rStyle w:val="CommentReference"/>
        </w:rPr>
        <w:annotationRef/>
      </w:r>
      <w:r>
        <w:t>Can’t remember whether it’s the first-authored paper by Steve or Tom Smith that says this; both are somewhat relevant. Strive to add references to non-coyotes where you can.</w:t>
      </w:r>
    </w:p>
  </w:comment>
  <w:comment w:id="781" w:author="Colleen Cassady St. Clair" w:date="2022-05-13T11:56:00Z" w:initials="CCSC">
    <w:p w14:paraId="0E127013" w14:textId="7D83D787" w:rsidR="000E2769" w:rsidRDefault="000E2769">
      <w:pPr>
        <w:pStyle w:val="CommentText"/>
      </w:pPr>
      <w:r>
        <w:rPr>
          <w:rStyle w:val="CommentReference"/>
        </w:rPr>
        <w:annotationRef/>
      </w:r>
      <w:r>
        <w:t xml:space="preserve">An example of how you can remind the reader repeatedly of the distinction between the information in the reports and the way you used it. </w:t>
      </w:r>
    </w:p>
  </w:comment>
  <w:comment w:id="800" w:author="Colleen Cassady St. Clair" w:date="2022-05-13T11:58:00Z" w:initials="CCSC">
    <w:p w14:paraId="794750E4" w14:textId="12891129" w:rsidR="000E2769" w:rsidRDefault="000E2769">
      <w:pPr>
        <w:pStyle w:val="CommentText"/>
      </w:pPr>
      <w:r>
        <w:rPr>
          <w:rStyle w:val="CommentReference"/>
        </w:rPr>
        <w:annotationRef/>
      </w:r>
      <w:r>
        <w:t>Avoid putting verbs at the end whenever possible to reduce the burden of memory on readers.</w:t>
      </w:r>
    </w:p>
  </w:comment>
  <w:comment w:id="809" w:author="Colleen Cassady St. Clair" w:date="2022-05-13T12:01:00Z" w:initials="CCSC">
    <w:p w14:paraId="53D06849" w14:textId="675DF2DB" w:rsidR="00FC2D27" w:rsidRDefault="00FC2D27">
      <w:pPr>
        <w:pStyle w:val="CommentText"/>
      </w:pPr>
      <w:r>
        <w:rPr>
          <w:rStyle w:val="CommentReference"/>
        </w:rPr>
        <w:annotationRef/>
      </w:r>
      <w:r>
        <w:t>This was in E&amp;S and could be a helpful one for you to review.</w:t>
      </w:r>
    </w:p>
  </w:comment>
  <w:comment w:id="825" w:author="Colleen Cassady St. Clair" w:date="2022-05-13T12:08:00Z" w:initials="CCSC">
    <w:p w14:paraId="1E9F17C4" w14:textId="0E631BFD" w:rsidR="00FC2D27" w:rsidRDefault="00FC2D27">
      <w:pPr>
        <w:pStyle w:val="CommentText"/>
      </w:pPr>
      <w:r>
        <w:rPr>
          <w:rStyle w:val="CommentReference"/>
        </w:rPr>
        <w:annotationRef/>
      </w:r>
      <w:r>
        <w:t>Here and elsewhere, it’ll be helpful to remind readers about what these are. I suggest you do that quantitatively by investigating the locations where these reports occurred and listing this x, y, and z in rank order of abundance.</w:t>
      </w:r>
      <w:r w:rsidR="0077184A">
        <w:t xml:space="preserve"> Are they often the edges of off-leash dog parks?  The vegetation around storm water ponds?  The better you quantify this, the more valuable it is to managers. </w:t>
      </w:r>
    </w:p>
  </w:comment>
  <w:comment w:id="854" w:author="Colleen Cassady St. Clair" w:date="2022-05-13T12:14:00Z" w:initials="CCSC">
    <w:p w14:paraId="6C8BE175" w14:textId="7F541E0C" w:rsidR="0077184A" w:rsidRDefault="0077184A">
      <w:pPr>
        <w:pStyle w:val="CommentText"/>
      </w:pPr>
      <w:r>
        <w:rPr>
          <w:rStyle w:val="CommentReference"/>
        </w:rPr>
        <w:annotationRef/>
      </w:r>
      <w:r>
        <w:t>I think you’re wearing out because these sentences do not have the clarity of your earlier ones!</w:t>
      </w:r>
    </w:p>
  </w:comment>
  <w:comment w:id="861" w:author="Colleen Cassady St. Clair" w:date="2022-05-13T12:19:00Z" w:initials="CCSC">
    <w:p w14:paraId="325B1C31" w14:textId="3A77FFC3" w:rsidR="0077184A" w:rsidRDefault="0077184A">
      <w:pPr>
        <w:pStyle w:val="CommentText"/>
      </w:pPr>
      <w:r>
        <w:rPr>
          <w:rStyle w:val="CommentReference"/>
        </w:rPr>
        <w:annotationRef/>
      </w:r>
      <w:r>
        <w:t xml:space="preserve">Are you getting at this?  Can you increase use of literature in this paragraph? </w:t>
      </w:r>
    </w:p>
  </w:comment>
  <w:comment w:id="869" w:author="Colleen Cassady St. Clair" w:date="2022-05-13T12:20:00Z" w:initials="CCSC">
    <w:p w14:paraId="4D6B6B96" w14:textId="06CD2A2A" w:rsidR="00095535" w:rsidRDefault="00095535">
      <w:pPr>
        <w:pStyle w:val="CommentText"/>
      </w:pPr>
      <w:r>
        <w:rPr>
          <w:rStyle w:val="CommentReference"/>
        </w:rPr>
        <w:annotationRef/>
      </w:r>
      <w:r>
        <w:t>Probably doesn’t need to be stated</w:t>
      </w:r>
    </w:p>
  </w:comment>
  <w:comment w:id="877" w:author="Colleen Cassady St. Clair" w:date="2022-05-13T12:21:00Z" w:initials="CCSC">
    <w:p w14:paraId="1A4EEBDE" w14:textId="738248C7" w:rsidR="00095535" w:rsidRDefault="00095535">
      <w:pPr>
        <w:pStyle w:val="CommentText"/>
      </w:pPr>
      <w:r>
        <w:rPr>
          <w:rStyle w:val="CommentReference"/>
        </w:rPr>
        <w:annotationRef/>
      </w:r>
      <w:r>
        <w:t xml:space="preserve">Did you demonstrate this quantitatively?  Could you? It’s an important result if it’s real. </w:t>
      </w:r>
    </w:p>
  </w:comment>
  <w:comment w:id="888" w:author="Colleen Cassady St. Clair" w:date="2022-05-13T12:23:00Z" w:initials="CCSC">
    <w:p w14:paraId="0953DDB4" w14:textId="2F126499" w:rsidR="00095535" w:rsidRDefault="00095535">
      <w:pPr>
        <w:pStyle w:val="CommentText"/>
      </w:pPr>
      <w:r>
        <w:rPr>
          <w:rStyle w:val="CommentReference"/>
        </w:rPr>
        <w:annotationRef/>
      </w:r>
      <w:r>
        <w:t xml:space="preserve">I think this is a very important concept and would be made more robust if you named other species. </w:t>
      </w:r>
    </w:p>
  </w:comment>
  <w:comment w:id="893" w:author="Colleen Cassady St. Clair" w:date="2022-05-13T12:26:00Z" w:initials="CCSC">
    <w:p w14:paraId="187F5924" w14:textId="7CC1C535" w:rsidR="00095535" w:rsidRDefault="00095535">
      <w:pPr>
        <w:pStyle w:val="CommentText"/>
      </w:pPr>
      <w:r>
        <w:rPr>
          <w:rStyle w:val="CommentReference"/>
        </w:rPr>
        <w:annotationRef/>
      </w:r>
      <w:r>
        <w:t xml:space="preserve">Do you think you could do something like this rather than the unidimensional direction of your final paragraph? </w:t>
      </w:r>
    </w:p>
  </w:comment>
  <w:comment w:id="907" w:author="Colleen Cassady St. Clair" w:date="2022-05-15T09:52:00Z" w:initials="CCSC">
    <w:p w14:paraId="1572F5CE" w14:textId="379831D0" w:rsidR="00C33CEC" w:rsidRDefault="00C33CEC">
      <w:pPr>
        <w:pStyle w:val="CommentText"/>
      </w:pPr>
      <w:r>
        <w:rPr>
          <w:rStyle w:val="CommentReference"/>
        </w:rPr>
        <w:annotationRef/>
      </w:r>
      <w:r>
        <w:t>I think you should use these adjectives consistently to avoid confusion</w:t>
      </w:r>
    </w:p>
  </w:comment>
  <w:comment w:id="932" w:author="Colleen Cassady St. Clair" w:date="2022-05-15T10:00:00Z" w:initials="CCSC">
    <w:p w14:paraId="63B727A3" w14:textId="55A1C1EA" w:rsidR="00C33CEC" w:rsidRDefault="00C33CEC">
      <w:pPr>
        <w:pStyle w:val="CommentText"/>
      </w:pPr>
      <w:r>
        <w:rPr>
          <w:rStyle w:val="CommentReference"/>
        </w:rPr>
        <w:annotationRef/>
      </w:r>
      <w:r>
        <w:t>I think this fits more logically below.</w:t>
      </w:r>
    </w:p>
  </w:comment>
  <w:comment w:id="970" w:author="Colleen Cassady St. Clair" w:date="2022-05-13T12:27:00Z" w:initials="CCSC">
    <w:p w14:paraId="30B784C8" w14:textId="672964CF" w:rsidR="00095535" w:rsidRDefault="00095535">
      <w:pPr>
        <w:pStyle w:val="CommentText"/>
      </w:pPr>
      <w:r>
        <w:rPr>
          <w:rStyle w:val="CommentReference"/>
        </w:rPr>
        <w:annotationRef/>
      </w:r>
      <w:r>
        <w:t xml:space="preserve">Check E&amp;S to see if they use this many sub-headings in discussions.  It seems excessive to me. </w:t>
      </w:r>
    </w:p>
  </w:comment>
  <w:comment w:id="1003" w:author="Colleen Cassady St. Clair" w:date="2022-05-15T10:12:00Z" w:initials="CCSC">
    <w:p w14:paraId="23EB0140" w14:textId="354A0683" w:rsidR="00267171" w:rsidRDefault="00267171">
      <w:pPr>
        <w:pStyle w:val="CommentText"/>
      </w:pPr>
      <w:r>
        <w:rPr>
          <w:rStyle w:val="CommentReference"/>
        </w:rPr>
        <w:annotationRef/>
      </w:r>
      <w:r>
        <w:t>Weave these references and advantages in below.</w:t>
      </w:r>
    </w:p>
  </w:comment>
  <w:comment w:id="1030" w:author="Colleen Cassady St. Clair" w:date="2022-05-15T10:18:00Z" w:initials="CCSC">
    <w:p w14:paraId="73ACAF68" w14:textId="6C86884B" w:rsidR="00D96034" w:rsidRDefault="00D96034">
      <w:pPr>
        <w:pStyle w:val="CommentText"/>
      </w:pPr>
      <w:r>
        <w:rPr>
          <w:rStyle w:val="CommentReference"/>
        </w:rPr>
        <w:annotationRef/>
      </w:r>
      <w:r>
        <w:t>I would rather not recommend this one; I think it’s a very conflict-promoting thing to teach coyotes.</w:t>
      </w:r>
    </w:p>
  </w:comment>
  <w:comment w:id="1033" w:author="Colleen Cassady St. Clair" w:date="2022-05-15T10:19:00Z" w:initials="CCSC">
    <w:p w14:paraId="00278981" w14:textId="1BD9000F" w:rsidR="00D96034" w:rsidRDefault="00D96034">
      <w:pPr>
        <w:pStyle w:val="CommentText"/>
      </w:pPr>
      <w:r>
        <w:rPr>
          <w:rStyle w:val="CommentReference"/>
        </w:rPr>
        <w:annotationRef/>
      </w:r>
      <w:r>
        <w:t xml:space="preserve">No new paragraph here; keep this paragraph nice and succinct. </w:t>
      </w:r>
    </w:p>
  </w:comment>
  <w:comment w:id="1063" w:author="Colleen Cassady St. Clair" w:date="2022-05-13T12:27:00Z" w:initials="CCSC">
    <w:p w14:paraId="3A0D397C" w14:textId="1200AAF4" w:rsidR="00095535" w:rsidRDefault="00095535">
      <w:pPr>
        <w:pStyle w:val="CommentText"/>
      </w:pPr>
      <w:r>
        <w:rPr>
          <w:rStyle w:val="CommentReference"/>
        </w:rPr>
        <w:annotationRef/>
      </w:r>
      <w:r>
        <w:t>Nice to see this</w:t>
      </w:r>
    </w:p>
  </w:comment>
  <w:comment w:id="1064" w:author="Colleen Cassady St. Clair" w:date="2022-05-13T12:28:00Z" w:initials="CCSC">
    <w:p w14:paraId="3EAB0D4F" w14:textId="5C7ED0DE" w:rsidR="00095535" w:rsidRDefault="00095535">
      <w:pPr>
        <w:pStyle w:val="CommentText"/>
      </w:pPr>
      <w:r>
        <w:rPr>
          <w:rStyle w:val="CommentReference"/>
        </w:rPr>
        <w:annotationRef/>
      </w:r>
      <w:r>
        <w:t>Put these in alphabetical order</w:t>
      </w:r>
    </w:p>
  </w:comment>
  <w:comment w:id="1067" w:author="Colleen Cassady St. Clair" w:date="2022-05-13T12:30:00Z" w:initials="CCSC">
    <w:p w14:paraId="750F242E" w14:textId="1517CFBC" w:rsidR="00095535" w:rsidRDefault="00095535">
      <w:pPr>
        <w:pStyle w:val="CommentText"/>
      </w:pPr>
      <w:r>
        <w:rPr>
          <w:rStyle w:val="CommentReference"/>
        </w:rPr>
        <w:annotationRef/>
      </w:r>
      <w:r>
        <w:t>Trying to emphasize the above and beyond in those optional comments</w:t>
      </w:r>
    </w:p>
  </w:comment>
  <w:comment w:id="1071" w:author="Colleen Cassady St. Clair" w:date="2022-05-15T10:26:00Z" w:initials="CCSC">
    <w:p w14:paraId="1861EB74" w14:textId="466A33AA" w:rsidR="00AE3AFE" w:rsidRDefault="00AE3AFE">
      <w:pPr>
        <w:pStyle w:val="CommentText"/>
      </w:pPr>
      <w:r>
        <w:rPr>
          <w:rStyle w:val="CommentReference"/>
        </w:rPr>
        <w:annotationRef/>
      </w:r>
      <w:r>
        <w:t xml:space="preserve">Before publication, be sure to ask Maureen if she’d like to add funders. </w:t>
      </w:r>
    </w:p>
  </w:comment>
  <w:comment w:id="1081" w:author="Colleen Cassady St. Clair" w:date="2022-05-15T10:27:00Z" w:initials="CCSC">
    <w:p w14:paraId="734CED40" w14:textId="4D413A3C" w:rsidR="00AE3AFE" w:rsidRDefault="00AE3AFE">
      <w:pPr>
        <w:pStyle w:val="CommentText"/>
      </w:pPr>
      <w:r>
        <w:rPr>
          <w:rStyle w:val="CommentReference"/>
        </w:rPr>
        <w:annotationRef/>
      </w:r>
      <w:r>
        <w:t xml:space="preserve">This looks good, but I did not check it carefully.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3B4FC" w15:done="0"/>
  <w15:commentEx w15:paraId="4EB693E0" w15:done="0"/>
  <w15:commentEx w15:paraId="5CA17E1A" w15:done="0"/>
  <w15:commentEx w15:paraId="04908B4E" w15:done="0"/>
  <w15:commentEx w15:paraId="611FBA78" w15:done="0"/>
  <w15:commentEx w15:paraId="169A76D8" w15:done="0"/>
  <w15:commentEx w15:paraId="611DE26D" w15:done="0"/>
  <w15:commentEx w15:paraId="35EA5231" w15:done="0"/>
  <w15:commentEx w15:paraId="2AB44E90" w15:done="0"/>
  <w15:commentEx w15:paraId="45942210" w15:done="0"/>
  <w15:commentEx w15:paraId="098486C4" w15:done="0"/>
  <w15:commentEx w15:paraId="62187805" w15:done="0"/>
  <w15:commentEx w15:paraId="717EED72" w15:done="0"/>
  <w15:commentEx w15:paraId="23D894B3" w15:done="0"/>
  <w15:commentEx w15:paraId="34020181" w15:done="0"/>
  <w15:commentEx w15:paraId="19617EAB" w15:done="0"/>
  <w15:commentEx w15:paraId="156EAC97" w15:done="0"/>
  <w15:commentEx w15:paraId="38AE0458" w15:done="0"/>
  <w15:commentEx w15:paraId="0283A29C" w15:done="0"/>
  <w15:commentEx w15:paraId="2BFC279F" w15:done="0"/>
  <w15:commentEx w15:paraId="114EED62" w15:paraIdParent="2BFC279F" w15:done="0"/>
  <w15:commentEx w15:paraId="3A28B1A7" w15:done="0"/>
  <w15:commentEx w15:paraId="3C62B1C7" w15:done="0"/>
  <w15:commentEx w15:paraId="658E25B9" w15:done="0"/>
  <w15:commentEx w15:paraId="256929A6" w15:done="0"/>
  <w15:commentEx w15:paraId="1CBB4141" w15:done="0"/>
  <w15:commentEx w15:paraId="3B946275" w15:done="0"/>
  <w15:commentEx w15:paraId="6046EC31" w15:done="0"/>
  <w15:commentEx w15:paraId="0AB4200A" w15:done="0"/>
  <w15:commentEx w15:paraId="1D49C45B" w15:done="0"/>
  <w15:commentEx w15:paraId="0F0DDD74" w15:done="0"/>
  <w15:commentEx w15:paraId="59C6B7DD" w15:done="0"/>
  <w15:commentEx w15:paraId="6A2DBDA4" w15:done="0"/>
  <w15:commentEx w15:paraId="25E6F6F8" w15:done="0"/>
  <w15:commentEx w15:paraId="2BF1AED5" w15:done="0"/>
  <w15:commentEx w15:paraId="01FCAA78" w15:done="0"/>
  <w15:commentEx w15:paraId="33DDF4AF" w15:done="0"/>
  <w15:commentEx w15:paraId="5A111A4D" w15:done="0"/>
  <w15:commentEx w15:paraId="4ADBBF6D" w15:done="0"/>
  <w15:commentEx w15:paraId="2A688D09" w15:done="0"/>
  <w15:commentEx w15:paraId="7AAF6B6C" w15:done="0"/>
  <w15:commentEx w15:paraId="2D091A32" w15:done="0"/>
  <w15:commentEx w15:paraId="0C35FF1C" w15:done="0"/>
  <w15:commentEx w15:paraId="2545E3C6" w15:done="0"/>
  <w15:commentEx w15:paraId="4830673E" w15:done="0"/>
  <w15:commentEx w15:paraId="141DF17E" w15:done="0"/>
  <w15:commentEx w15:paraId="1AD115C5" w15:done="0"/>
  <w15:commentEx w15:paraId="3D8D8E61" w15:done="0"/>
  <w15:commentEx w15:paraId="78E46F5A" w15:done="0"/>
  <w15:commentEx w15:paraId="0B702A97" w15:done="0"/>
  <w15:commentEx w15:paraId="7D01F3A6" w15:done="0"/>
  <w15:commentEx w15:paraId="37A5F113" w15:done="0"/>
  <w15:commentEx w15:paraId="080393A6" w15:done="0"/>
  <w15:commentEx w15:paraId="45D92EB1" w15:done="0"/>
  <w15:commentEx w15:paraId="1E9CF7DA" w15:done="0"/>
  <w15:commentEx w15:paraId="09509EF1" w15:done="0"/>
  <w15:commentEx w15:paraId="0ED68731" w15:done="0"/>
  <w15:commentEx w15:paraId="47435308" w15:done="0"/>
  <w15:commentEx w15:paraId="11F5B563" w15:done="0"/>
  <w15:commentEx w15:paraId="376F1DBF" w15:done="0"/>
  <w15:commentEx w15:paraId="39265020" w15:done="0"/>
  <w15:commentEx w15:paraId="022A5A04" w15:done="0"/>
  <w15:commentEx w15:paraId="3CEBE284" w15:done="0"/>
  <w15:commentEx w15:paraId="7B5BF5AA" w15:done="0"/>
  <w15:commentEx w15:paraId="3CB171CF" w15:done="0"/>
  <w15:commentEx w15:paraId="43008F38" w15:done="0"/>
  <w15:commentEx w15:paraId="7687ACB3" w15:done="0"/>
  <w15:commentEx w15:paraId="1793C248" w15:done="0"/>
  <w15:commentEx w15:paraId="3425EAA0" w15:done="0"/>
  <w15:commentEx w15:paraId="5E011FFE" w15:done="0"/>
  <w15:commentEx w15:paraId="0DD4ED60" w15:paraIdParent="5E011FFE" w15:done="0"/>
  <w15:commentEx w15:paraId="74FA327C" w15:done="0"/>
  <w15:commentEx w15:paraId="5130E39D" w15:done="0"/>
  <w15:commentEx w15:paraId="06ADE6A0" w15:done="0"/>
  <w15:commentEx w15:paraId="7437F2A9" w15:done="0"/>
  <w15:commentEx w15:paraId="1C162B9A" w15:done="0"/>
  <w15:commentEx w15:paraId="75B283A0" w15:done="0"/>
  <w15:commentEx w15:paraId="7E432CB1" w15:done="0"/>
  <w15:commentEx w15:paraId="752322CF" w15:done="0"/>
  <w15:commentEx w15:paraId="0E127013" w15:done="0"/>
  <w15:commentEx w15:paraId="794750E4" w15:done="0"/>
  <w15:commentEx w15:paraId="53D06849" w15:done="0"/>
  <w15:commentEx w15:paraId="1E9F17C4" w15:done="0"/>
  <w15:commentEx w15:paraId="6C8BE175" w15:done="0"/>
  <w15:commentEx w15:paraId="325B1C31" w15:done="0"/>
  <w15:commentEx w15:paraId="4D6B6B96" w15:done="0"/>
  <w15:commentEx w15:paraId="1A4EEBDE" w15:done="0"/>
  <w15:commentEx w15:paraId="0953DDB4" w15:done="0"/>
  <w15:commentEx w15:paraId="187F5924" w15:done="0"/>
  <w15:commentEx w15:paraId="1572F5CE" w15:done="0"/>
  <w15:commentEx w15:paraId="63B727A3" w15:done="0"/>
  <w15:commentEx w15:paraId="30B784C8" w15:done="0"/>
  <w15:commentEx w15:paraId="23EB0140" w15:done="0"/>
  <w15:commentEx w15:paraId="73ACAF68" w15:done="0"/>
  <w15:commentEx w15:paraId="00278981" w15:done="0"/>
  <w15:commentEx w15:paraId="3A0D397C" w15:done="0"/>
  <w15:commentEx w15:paraId="3EAB0D4F" w15:done="0"/>
  <w15:commentEx w15:paraId="750F242E" w15:done="0"/>
  <w15:commentEx w15:paraId="1861EB74" w15:done="0"/>
  <w15:commentEx w15:paraId="734CE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B8B63" w16cex:dateUtc="2022-05-11T19:54:00Z"/>
  <w16cex:commentExtensible w16cex:durableId="262B8B64" w16cex:dateUtc="2022-05-11T19:56:00Z"/>
  <w16cex:commentExtensible w16cex:durableId="262B8B65" w16cex:dateUtc="2022-05-11T19:56:00Z"/>
  <w16cex:commentExtensible w16cex:durableId="262B8B66" w16cex:dateUtc="2022-05-11T19:59:00Z"/>
  <w16cex:commentExtensible w16cex:durableId="262B8B67" w16cex:dateUtc="2022-05-11T20:04:00Z"/>
  <w16cex:commentExtensible w16cex:durableId="262B8B68" w16cex:dateUtc="2022-05-11T20:05:00Z"/>
  <w16cex:commentExtensible w16cex:durableId="262B8B69" w16cex:dateUtc="2022-05-11T20:06:00Z"/>
  <w16cex:commentExtensible w16cex:durableId="262B8B6A" w16cex:dateUtc="2022-05-11T20:11:00Z"/>
  <w16cex:commentExtensible w16cex:durableId="262B8B6B" w16cex:dateUtc="2022-05-11T20:09:00Z"/>
  <w16cex:commentExtensible w16cex:durableId="262B8B6C" w16cex:dateUtc="2022-05-11T20:13:00Z"/>
  <w16cex:commentExtensible w16cex:durableId="262B8B6D" w16cex:dateUtc="2022-05-11T20:14:00Z"/>
  <w16cex:commentExtensible w16cex:durableId="262B8B6E" w16cex:dateUtc="2022-05-11T20:15:00Z"/>
  <w16cex:commentExtensible w16cex:durableId="262B8B6F" w16cex:dateUtc="2022-05-11T20:18:00Z"/>
  <w16cex:commentExtensible w16cex:durableId="262B8B70" w16cex:dateUtc="2022-05-11T20:16:00Z"/>
  <w16cex:commentExtensible w16cex:durableId="262B8B71" w16cex:dateUtc="2022-05-11T20:19:00Z"/>
  <w16cex:commentExtensible w16cex:durableId="262B8B72" w16cex:dateUtc="2022-05-11T20:25:00Z"/>
  <w16cex:commentExtensible w16cex:durableId="262B8B73" w16cex:dateUtc="2022-05-11T20:31:00Z"/>
  <w16cex:commentExtensible w16cex:durableId="262B8B74" w16cex:dateUtc="2022-05-11T20:31:00Z"/>
  <w16cex:commentExtensible w16cex:durableId="262B8B75" w16cex:dateUtc="2022-05-11T20:33:00Z"/>
  <w16cex:commentExtensible w16cex:durableId="262B8B76" w16cex:dateUtc="2022-05-11T20:34:00Z"/>
  <w16cex:commentExtensible w16cex:durableId="262B90FC" w16cex:dateUtc="2022-05-15T20:47:00Z"/>
  <w16cex:commentExtensible w16cex:durableId="262B8B77" w16cex:dateUtc="2022-05-11T20:42:00Z"/>
  <w16cex:commentExtensible w16cex:durableId="262B8B78" w16cex:dateUtc="2022-05-11T20:45:00Z"/>
  <w16cex:commentExtensible w16cex:durableId="262B8B79" w16cex:dateUtc="2022-05-11T20:49:00Z"/>
  <w16cex:commentExtensible w16cex:durableId="262B8B7A" w16cex:dateUtc="2022-05-11T20:49:00Z"/>
  <w16cex:commentExtensible w16cex:durableId="262B8B7B" w16cex:dateUtc="2022-05-11T20:58:00Z"/>
  <w16cex:commentExtensible w16cex:durableId="262B8B7C" w16cex:dateUtc="2022-05-11T21:06:00Z"/>
  <w16cex:commentExtensible w16cex:durableId="262B8B7D" w16cex:dateUtc="2022-05-11T21:01:00Z"/>
  <w16cex:commentExtensible w16cex:durableId="262B8B7E" w16cex:dateUtc="2022-05-11T21:02:00Z"/>
  <w16cex:commentExtensible w16cex:durableId="262B8B7F" w16cex:dateUtc="2022-05-11T21:02:00Z"/>
  <w16cex:commentExtensible w16cex:durableId="262B8B80" w16cex:dateUtc="2022-05-11T21:07:00Z"/>
  <w16cex:commentExtensible w16cex:durableId="262B8B81" w16cex:dateUtc="2022-05-11T21:08:00Z"/>
  <w16cex:commentExtensible w16cex:durableId="262B8B82" w16cex:dateUtc="2022-05-11T21:10:00Z"/>
  <w16cex:commentExtensible w16cex:durableId="262B8B83" w16cex:dateUtc="2022-05-11T21:11:00Z"/>
  <w16cex:commentExtensible w16cex:durableId="262B8B84" w16cex:dateUtc="2022-05-11T21:13:00Z"/>
  <w16cex:commentExtensible w16cex:durableId="262B8B85" w16cex:dateUtc="2022-05-11T21:17:00Z"/>
  <w16cex:commentExtensible w16cex:durableId="262B8B86" w16cex:dateUtc="2022-05-11T21:19:00Z"/>
  <w16cex:commentExtensible w16cex:durableId="262B8B87" w16cex:dateUtc="2022-05-11T23:00:00Z"/>
  <w16cex:commentExtensible w16cex:durableId="262B8B88" w16cex:dateUtc="2022-05-11T23:01:00Z"/>
  <w16cex:commentExtensible w16cex:durableId="262B8B89" w16cex:dateUtc="2022-05-11T23:02:00Z"/>
  <w16cex:commentExtensible w16cex:durableId="262B8B8A" w16cex:dateUtc="2022-05-11T23:04:00Z"/>
  <w16cex:commentExtensible w16cex:durableId="262B8B8B" w16cex:dateUtc="2022-05-11T23:09:00Z"/>
  <w16cex:commentExtensible w16cex:durableId="262B8B8C" w16cex:dateUtc="2022-05-11T23:10:00Z"/>
  <w16cex:commentExtensible w16cex:durableId="262B8B8D" w16cex:dateUtc="2022-05-11T23:11:00Z"/>
  <w16cex:commentExtensible w16cex:durableId="262B8B8E" w16cex:dateUtc="2022-05-12T15:43:00Z"/>
  <w16cex:commentExtensible w16cex:durableId="262B8B8F" w16cex:dateUtc="2022-05-12T15:47:00Z"/>
  <w16cex:commentExtensible w16cex:durableId="262B8B90" w16cex:dateUtc="2022-05-12T15:56:00Z"/>
  <w16cex:commentExtensible w16cex:durableId="262B8B91" w16cex:dateUtc="2022-05-12T15:58:00Z"/>
  <w16cex:commentExtensible w16cex:durableId="262B8B92" w16cex:dateUtc="2022-05-12T15:59:00Z"/>
  <w16cex:commentExtensible w16cex:durableId="262B8B93" w16cex:dateUtc="2022-05-12T16:00:00Z"/>
  <w16cex:commentExtensible w16cex:durableId="262B8B94" w16cex:dateUtc="2022-05-13T16:04:00Z"/>
  <w16cex:commentExtensible w16cex:durableId="262B8B95" w16cex:dateUtc="2022-05-12T20:53:00Z"/>
  <w16cex:commentExtensible w16cex:durableId="262B8B96" w16cex:dateUtc="2022-05-13T15:50:00Z"/>
  <w16cex:commentExtensible w16cex:durableId="262B8B97" w16cex:dateUtc="2022-05-13T15:51:00Z"/>
  <w16cex:commentExtensible w16cex:durableId="262B8B98" w16cex:dateUtc="2022-05-13T15:54:00Z"/>
  <w16cex:commentExtensible w16cex:durableId="262B8B99" w16cex:dateUtc="2022-05-13T15:57:00Z"/>
  <w16cex:commentExtensible w16cex:durableId="262B8B9A" w16cex:dateUtc="2022-05-13T15:59:00Z"/>
  <w16cex:commentExtensible w16cex:durableId="262B8B9B" w16cex:dateUtc="2022-05-13T16:00:00Z"/>
  <w16cex:commentExtensible w16cex:durableId="262B8B9C" w16cex:dateUtc="2022-05-13T16:02:00Z"/>
  <w16cex:commentExtensible w16cex:durableId="262B8B9D" w16cex:dateUtc="2022-05-13T16:03:00Z"/>
  <w16cex:commentExtensible w16cex:durableId="262B8B9E" w16cex:dateUtc="2022-05-13T16:04:00Z"/>
  <w16cex:commentExtensible w16cex:durableId="262B8B9F" w16cex:dateUtc="2022-05-13T16:06:00Z"/>
  <w16cex:commentExtensible w16cex:durableId="262B8BA0" w16cex:dateUtc="2022-05-13T16:07:00Z"/>
  <w16cex:commentExtensible w16cex:durableId="262B8BA1" w16cex:dateUtc="2022-05-13T16:09:00Z"/>
  <w16cex:commentExtensible w16cex:durableId="262B8BA2" w16cex:dateUtc="2022-05-13T16:10:00Z"/>
  <w16cex:commentExtensible w16cex:durableId="262B8BA3" w16cex:dateUtc="2022-05-13T16:13:00Z"/>
  <w16cex:commentExtensible w16cex:durableId="262B8BA4" w16cex:dateUtc="2022-05-13T16:18:00Z"/>
  <w16cex:commentExtensible w16cex:durableId="262B8BA5" w16cex:dateUtc="2022-05-13T16:44:00Z"/>
  <w16cex:commentExtensible w16cex:durableId="262B8BA6" w16cex:dateUtc="2022-05-13T16:46:00Z"/>
  <w16cex:commentExtensible w16cex:durableId="26110F78" w16cex:dateUtc="2022-04-25T18:15:00Z"/>
  <w16cex:commentExtensible w16cex:durableId="262B8BA8" w16cex:dateUtc="2022-05-13T16:48:00Z"/>
  <w16cex:commentExtensible w16cex:durableId="262B8BA9" w16cex:dateUtc="2022-05-13T17:04:00Z"/>
  <w16cex:commentExtensible w16cex:durableId="262B8BAA" w16cex:dateUtc="2022-05-13T17:06:00Z"/>
  <w16cex:commentExtensible w16cex:durableId="262B8BAB" w16cex:dateUtc="2022-05-13T17:07:00Z"/>
  <w16cex:commentExtensible w16cex:durableId="262B8BAC" w16cex:dateUtc="2022-05-13T17:14:00Z"/>
  <w16cex:commentExtensible w16cex:durableId="262B8BAD" w16cex:dateUtc="2022-05-13T17:17:00Z"/>
  <w16cex:commentExtensible w16cex:durableId="262B8BAE" w16cex:dateUtc="2022-05-13T17:18:00Z"/>
  <w16cex:commentExtensible w16cex:durableId="262B8BAF" w16cex:dateUtc="2022-05-13T17:52:00Z"/>
  <w16cex:commentExtensible w16cex:durableId="262B8BB0" w16cex:dateUtc="2022-05-13T17:45:00Z"/>
  <w16cex:commentExtensible w16cex:durableId="262B8BB1" w16cex:dateUtc="2022-05-13T17:56:00Z"/>
  <w16cex:commentExtensible w16cex:durableId="262B8BB2" w16cex:dateUtc="2022-05-13T17:58:00Z"/>
  <w16cex:commentExtensible w16cex:durableId="262B8BB3" w16cex:dateUtc="2022-05-13T18:01:00Z"/>
  <w16cex:commentExtensible w16cex:durableId="262B8BB4" w16cex:dateUtc="2022-05-13T18:08:00Z"/>
  <w16cex:commentExtensible w16cex:durableId="262B8BB5" w16cex:dateUtc="2022-05-13T18:14:00Z"/>
  <w16cex:commentExtensible w16cex:durableId="262B8BB6" w16cex:dateUtc="2022-05-13T18:19:00Z"/>
  <w16cex:commentExtensible w16cex:durableId="262B8BB7" w16cex:dateUtc="2022-05-13T18:20:00Z"/>
  <w16cex:commentExtensible w16cex:durableId="262B8BB8" w16cex:dateUtc="2022-05-13T18:21:00Z"/>
  <w16cex:commentExtensible w16cex:durableId="262B8BB9" w16cex:dateUtc="2022-05-13T18:23:00Z"/>
  <w16cex:commentExtensible w16cex:durableId="262B8BBA" w16cex:dateUtc="2022-05-13T18:26:00Z"/>
  <w16cex:commentExtensible w16cex:durableId="262B8BBB" w16cex:dateUtc="2022-05-15T15:52:00Z"/>
  <w16cex:commentExtensible w16cex:durableId="262B8BBC" w16cex:dateUtc="2022-05-15T16:00:00Z"/>
  <w16cex:commentExtensible w16cex:durableId="262B8BBD" w16cex:dateUtc="2022-05-13T18:27:00Z"/>
  <w16cex:commentExtensible w16cex:durableId="262B8BBE" w16cex:dateUtc="2022-05-15T16:12:00Z"/>
  <w16cex:commentExtensible w16cex:durableId="262B8BBF" w16cex:dateUtc="2022-05-15T16:18:00Z"/>
  <w16cex:commentExtensible w16cex:durableId="262B8BC0" w16cex:dateUtc="2022-05-15T16:19:00Z"/>
  <w16cex:commentExtensible w16cex:durableId="262B8BC1" w16cex:dateUtc="2022-05-13T18:27:00Z"/>
  <w16cex:commentExtensible w16cex:durableId="262B8BC2" w16cex:dateUtc="2022-05-13T18:28:00Z"/>
  <w16cex:commentExtensible w16cex:durableId="262B8BC3" w16cex:dateUtc="2022-05-13T18:30:00Z"/>
  <w16cex:commentExtensible w16cex:durableId="262B8BC4" w16cex:dateUtc="2022-05-15T16:26:00Z"/>
  <w16cex:commentExtensible w16cex:durableId="262B8BC5" w16cex:dateUtc="2022-05-15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3B4FC" w16cid:durableId="262B8B63"/>
  <w16cid:commentId w16cid:paraId="4EB693E0" w16cid:durableId="262B8B64"/>
  <w16cid:commentId w16cid:paraId="5CA17E1A" w16cid:durableId="262B8B65"/>
  <w16cid:commentId w16cid:paraId="04908B4E" w16cid:durableId="262B8B66"/>
  <w16cid:commentId w16cid:paraId="611FBA78" w16cid:durableId="262B8B67"/>
  <w16cid:commentId w16cid:paraId="169A76D8" w16cid:durableId="262B8B68"/>
  <w16cid:commentId w16cid:paraId="611DE26D" w16cid:durableId="262B8B69"/>
  <w16cid:commentId w16cid:paraId="35EA5231" w16cid:durableId="262B8B6A"/>
  <w16cid:commentId w16cid:paraId="2AB44E90" w16cid:durableId="262B8B6B"/>
  <w16cid:commentId w16cid:paraId="45942210" w16cid:durableId="262B8B6C"/>
  <w16cid:commentId w16cid:paraId="098486C4" w16cid:durableId="262B8B6D"/>
  <w16cid:commentId w16cid:paraId="62187805" w16cid:durableId="262B8B6E"/>
  <w16cid:commentId w16cid:paraId="717EED72" w16cid:durableId="262B8B6F"/>
  <w16cid:commentId w16cid:paraId="23D894B3" w16cid:durableId="262B8B70"/>
  <w16cid:commentId w16cid:paraId="34020181" w16cid:durableId="262B8B71"/>
  <w16cid:commentId w16cid:paraId="19617EAB" w16cid:durableId="262B8B72"/>
  <w16cid:commentId w16cid:paraId="156EAC97" w16cid:durableId="262B8B73"/>
  <w16cid:commentId w16cid:paraId="38AE0458" w16cid:durableId="262B8B74"/>
  <w16cid:commentId w16cid:paraId="0283A29C" w16cid:durableId="262B8B75"/>
  <w16cid:commentId w16cid:paraId="2BFC279F" w16cid:durableId="262B8B76"/>
  <w16cid:commentId w16cid:paraId="114EED62" w16cid:durableId="262B90FC"/>
  <w16cid:commentId w16cid:paraId="3A28B1A7" w16cid:durableId="262B8B77"/>
  <w16cid:commentId w16cid:paraId="3C62B1C7" w16cid:durableId="262B8B78"/>
  <w16cid:commentId w16cid:paraId="658E25B9" w16cid:durableId="262B8B79"/>
  <w16cid:commentId w16cid:paraId="256929A6" w16cid:durableId="262B8B7A"/>
  <w16cid:commentId w16cid:paraId="1CBB4141" w16cid:durableId="262B8B7B"/>
  <w16cid:commentId w16cid:paraId="3B946275" w16cid:durableId="262B8B7C"/>
  <w16cid:commentId w16cid:paraId="6046EC31" w16cid:durableId="262B8B7D"/>
  <w16cid:commentId w16cid:paraId="0AB4200A" w16cid:durableId="262B8B7E"/>
  <w16cid:commentId w16cid:paraId="1D49C45B" w16cid:durableId="262B8B7F"/>
  <w16cid:commentId w16cid:paraId="0F0DDD74" w16cid:durableId="262B8B80"/>
  <w16cid:commentId w16cid:paraId="59C6B7DD" w16cid:durableId="262B8B81"/>
  <w16cid:commentId w16cid:paraId="6A2DBDA4" w16cid:durableId="262B8B82"/>
  <w16cid:commentId w16cid:paraId="25E6F6F8" w16cid:durableId="262B8B83"/>
  <w16cid:commentId w16cid:paraId="2BF1AED5" w16cid:durableId="262B8B84"/>
  <w16cid:commentId w16cid:paraId="01FCAA78" w16cid:durableId="262B8B85"/>
  <w16cid:commentId w16cid:paraId="33DDF4AF" w16cid:durableId="262B8B86"/>
  <w16cid:commentId w16cid:paraId="5A111A4D" w16cid:durableId="262B8B87"/>
  <w16cid:commentId w16cid:paraId="4ADBBF6D" w16cid:durableId="262B8B88"/>
  <w16cid:commentId w16cid:paraId="2A688D09" w16cid:durableId="262B8B89"/>
  <w16cid:commentId w16cid:paraId="7AAF6B6C" w16cid:durableId="262B8B8A"/>
  <w16cid:commentId w16cid:paraId="2D091A32" w16cid:durableId="262B8B8B"/>
  <w16cid:commentId w16cid:paraId="0C35FF1C" w16cid:durableId="262B8B8C"/>
  <w16cid:commentId w16cid:paraId="2545E3C6" w16cid:durableId="262B8B8D"/>
  <w16cid:commentId w16cid:paraId="4830673E" w16cid:durableId="262B8B8E"/>
  <w16cid:commentId w16cid:paraId="141DF17E" w16cid:durableId="262B8B8F"/>
  <w16cid:commentId w16cid:paraId="1AD115C5" w16cid:durableId="262B8B90"/>
  <w16cid:commentId w16cid:paraId="3D8D8E61" w16cid:durableId="262B8B91"/>
  <w16cid:commentId w16cid:paraId="78E46F5A" w16cid:durableId="262B8B92"/>
  <w16cid:commentId w16cid:paraId="0B702A97" w16cid:durableId="262B8B93"/>
  <w16cid:commentId w16cid:paraId="7D01F3A6" w16cid:durableId="262B8B94"/>
  <w16cid:commentId w16cid:paraId="37A5F113" w16cid:durableId="262B8B95"/>
  <w16cid:commentId w16cid:paraId="080393A6" w16cid:durableId="262B8B96"/>
  <w16cid:commentId w16cid:paraId="45D92EB1" w16cid:durableId="262B8B97"/>
  <w16cid:commentId w16cid:paraId="1E9CF7DA" w16cid:durableId="262B8B98"/>
  <w16cid:commentId w16cid:paraId="09509EF1" w16cid:durableId="262B8B99"/>
  <w16cid:commentId w16cid:paraId="0ED68731" w16cid:durableId="262B8B9A"/>
  <w16cid:commentId w16cid:paraId="47435308" w16cid:durableId="262B8B9B"/>
  <w16cid:commentId w16cid:paraId="11F5B563" w16cid:durableId="262B8B9C"/>
  <w16cid:commentId w16cid:paraId="376F1DBF" w16cid:durableId="262B8B9D"/>
  <w16cid:commentId w16cid:paraId="39265020" w16cid:durableId="262B8B9E"/>
  <w16cid:commentId w16cid:paraId="022A5A04" w16cid:durableId="262B8B9F"/>
  <w16cid:commentId w16cid:paraId="3CEBE284" w16cid:durableId="262B8BA0"/>
  <w16cid:commentId w16cid:paraId="7B5BF5AA" w16cid:durableId="262B8BA1"/>
  <w16cid:commentId w16cid:paraId="3CB171CF" w16cid:durableId="262B8BA2"/>
  <w16cid:commentId w16cid:paraId="43008F38" w16cid:durableId="262B8BA3"/>
  <w16cid:commentId w16cid:paraId="7687ACB3" w16cid:durableId="262B8BA4"/>
  <w16cid:commentId w16cid:paraId="1793C248" w16cid:durableId="262B8BA5"/>
  <w16cid:commentId w16cid:paraId="3425EAA0" w16cid:durableId="262B8BA6"/>
  <w16cid:commentId w16cid:paraId="5E011FFE" w16cid:durableId="26110F78"/>
  <w16cid:commentId w16cid:paraId="0DD4ED60" w16cid:durableId="262B8BA8"/>
  <w16cid:commentId w16cid:paraId="74FA327C" w16cid:durableId="262B8BA9"/>
  <w16cid:commentId w16cid:paraId="5130E39D" w16cid:durableId="262B8BAA"/>
  <w16cid:commentId w16cid:paraId="06ADE6A0" w16cid:durableId="262B8BAB"/>
  <w16cid:commentId w16cid:paraId="7437F2A9" w16cid:durableId="262B8BAC"/>
  <w16cid:commentId w16cid:paraId="1C162B9A" w16cid:durableId="262B8BAD"/>
  <w16cid:commentId w16cid:paraId="75B283A0" w16cid:durableId="262B8BAE"/>
  <w16cid:commentId w16cid:paraId="7E432CB1" w16cid:durableId="262B8BAF"/>
  <w16cid:commentId w16cid:paraId="752322CF" w16cid:durableId="262B8BB0"/>
  <w16cid:commentId w16cid:paraId="0E127013" w16cid:durableId="262B8BB1"/>
  <w16cid:commentId w16cid:paraId="794750E4" w16cid:durableId="262B8BB2"/>
  <w16cid:commentId w16cid:paraId="53D06849" w16cid:durableId="262B8BB3"/>
  <w16cid:commentId w16cid:paraId="1E9F17C4" w16cid:durableId="262B8BB4"/>
  <w16cid:commentId w16cid:paraId="6C8BE175" w16cid:durableId="262B8BB5"/>
  <w16cid:commentId w16cid:paraId="325B1C31" w16cid:durableId="262B8BB6"/>
  <w16cid:commentId w16cid:paraId="4D6B6B96" w16cid:durableId="262B8BB7"/>
  <w16cid:commentId w16cid:paraId="1A4EEBDE" w16cid:durableId="262B8BB8"/>
  <w16cid:commentId w16cid:paraId="0953DDB4" w16cid:durableId="262B8BB9"/>
  <w16cid:commentId w16cid:paraId="187F5924" w16cid:durableId="262B8BBA"/>
  <w16cid:commentId w16cid:paraId="1572F5CE" w16cid:durableId="262B8BBB"/>
  <w16cid:commentId w16cid:paraId="63B727A3" w16cid:durableId="262B8BBC"/>
  <w16cid:commentId w16cid:paraId="30B784C8" w16cid:durableId="262B8BBD"/>
  <w16cid:commentId w16cid:paraId="23EB0140" w16cid:durableId="262B8BBE"/>
  <w16cid:commentId w16cid:paraId="73ACAF68" w16cid:durableId="262B8BBF"/>
  <w16cid:commentId w16cid:paraId="00278981" w16cid:durableId="262B8BC0"/>
  <w16cid:commentId w16cid:paraId="3A0D397C" w16cid:durableId="262B8BC1"/>
  <w16cid:commentId w16cid:paraId="3EAB0D4F" w16cid:durableId="262B8BC2"/>
  <w16cid:commentId w16cid:paraId="750F242E" w16cid:durableId="262B8BC3"/>
  <w16cid:commentId w16cid:paraId="1861EB74" w16cid:durableId="262B8BC4"/>
  <w16cid:commentId w16cid:paraId="734CED40" w16cid:durableId="262B8B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3D7"/>
    <w:multiLevelType w:val="hybridMultilevel"/>
    <w:tmpl w:val="9A2E8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908E1"/>
    <w:multiLevelType w:val="hybridMultilevel"/>
    <w:tmpl w:val="BCC69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04973"/>
    <w:multiLevelType w:val="hybridMultilevel"/>
    <w:tmpl w:val="FA06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51143"/>
    <w:multiLevelType w:val="hybridMultilevel"/>
    <w:tmpl w:val="B700F7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20A77"/>
    <w:multiLevelType w:val="hybridMultilevel"/>
    <w:tmpl w:val="4CE2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D7A8C"/>
    <w:multiLevelType w:val="hybridMultilevel"/>
    <w:tmpl w:val="285E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343E1"/>
    <w:multiLevelType w:val="hybridMultilevel"/>
    <w:tmpl w:val="2D08110E"/>
    <w:lvl w:ilvl="0" w:tplc="3168BF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C560E4"/>
    <w:multiLevelType w:val="hybridMultilevel"/>
    <w:tmpl w:val="AD7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61733">
    <w:abstractNumId w:val="6"/>
  </w:num>
  <w:num w:numId="2" w16cid:durableId="395251676">
    <w:abstractNumId w:val="2"/>
  </w:num>
  <w:num w:numId="3" w16cid:durableId="659620101">
    <w:abstractNumId w:val="5"/>
  </w:num>
  <w:num w:numId="4" w16cid:durableId="2067412166">
    <w:abstractNumId w:val="8"/>
  </w:num>
  <w:num w:numId="5" w16cid:durableId="1115830352">
    <w:abstractNumId w:val="4"/>
  </w:num>
  <w:num w:numId="6" w16cid:durableId="1584102266">
    <w:abstractNumId w:val="7"/>
  </w:num>
  <w:num w:numId="7" w16cid:durableId="361636226">
    <w:abstractNumId w:val="1"/>
  </w:num>
  <w:num w:numId="8" w16cid:durableId="639649446">
    <w:abstractNumId w:val="0"/>
  </w:num>
  <w:num w:numId="9" w16cid:durableId="11663620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leen Cassady St. Clair">
    <w15:presenceInfo w15:providerId="None" w15:userId="Colleen Cassady St. Clair"/>
  </w15:person>
  <w15:person w15:author="Jonathan Farr">
    <w15:presenceInfo w15:providerId="None" w15:userId="Jonathan Far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D0CBA"/>
    <w:rsid w:val="000075F8"/>
    <w:rsid w:val="00025AAF"/>
    <w:rsid w:val="00056824"/>
    <w:rsid w:val="00095535"/>
    <w:rsid w:val="000A1BEF"/>
    <w:rsid w:val="000D2C15"/>
    <w:rsid w:val="000D77B1"/>
    <w:rsid w:val="000E2769"/>
    <w:rsid w:val="001146E1"/>
    <w:rsid w:val="00144E02"/>
    <w:rsid w:val="001602A9"/>
    <w:rsid w:val="00170CE9"/>
    <w:rsid w:val="00186B27"/>
    <w:rsid w:val="001C5204"/>
    <w:rsid w:val="00207A97"/>
    <w:rsid w:val="00224E16"/>
    <w:rsid w:val="00245EA5"/>
    <w:rsid w:val="00267171"/>
    <w:rsid w:val="002D0940"/>
    <w:rsid w:val="002E3223"/>
    <w:rsid w:val="002E6189"/>
    <w:rsid w:val="0032210C"/>
    <w:rsid w:val="00343108"/>
    <w:rsid w:val="0036706C"/>
    <w:rsid w:val="004011B6"/>
    <w:rsid w:val="00450C70"/>
    <w:rsid w:val="0053792B"/>
    <w:rsid w:val="005A5788"/>
    <w:rsid w:val="005A6F2C"/>
    <w:rsid w:val="005B0EB7"/>
    <w:rsid w:val="00643F88"/>
    <w:rsid w:val="00660CA3"/>
    <w:rsid w:val="006F60A9"/>
    <w:rsid w:val="0077184A"/>
    <w:rsid w:val="007D3F0F"/>
    <w:rsid w:val="00840C80"/>
    <w:rsid w:val="00884664"/>
    <w:rsid w:val="008D608F"/>
    <w:rsid w:val="008F2641"/>
    <w:rsid w:val="00923648"/>
    <w:rsid w:val="00964A9E"/>
    <w:rsid w:val="009D0CBA"/>
    <w:rsid w:val="009F5049"/>
    <w:rsid w:val="00A0019A"/>
    <w:rsid w:val="00A13323"/>
    <w:rsid w:val="00AD2145"/>
    <w:rsid w:val="00AE3AFE"/>
    <w:rsid w:val="00AE7CC9"/>
    <w:rsid w:val="00B32E4D"/>
    <w:rsid w:val="00B41411"/>
    <w:rsid w:val="00B63014"/>
    <w:rsid w:val="00BD1430"/>
    <w:rsid w:val="00C33CEC"/>
    <w:rsid w:val="00CF78DA"/>
    <w:rsid w:val="00D11F18"/>
    <w:rsid w:val="00D2260D"/>
    <w:rsid w:val="00D51E54"/>
    <w:rsid w:val="00D936A0"/>
    <w:rsid w:val="00D9463D"/>
    <w:rsid w:val="00D96034"/>
    <w:rsid w:val="00DB040E"/>
    <w:rsid w:val="00E11201"/>
    <w:rsid w:val="00E33815"/>
    <w:rsid w:val="00E362E1"/>
    <w:rsid w:val="00E4684B"/>
    <w:rsid w:val="00E52A24"/>
    <w:rsid w:val="00E831CB"/>
    <w:rsid w:val="00EB4E80"/>
    <w:rsid w:val="00FB7CB9"/>
    <w:rsid w:val="00FC2D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0257"/>
  <w15:chartTrackingRefBased/>
  <w15:docId w15:val="{DA9AB7FA-F100-4684-9ED0-2942ADC1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B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D0CBA"/>
  </w:style>
  <w:style w:type="character" w:styleId="Hyperlink">
    <w:name w:val="Hyperlink"/>
    <w:basedOn w:val="DefaultParagraphFont"/>
    <w:uiPriority w:val="99"/>
    <w:unhideWhenUsed/>
    <w:rsid w:val="009D0CBA"/>
    <w:rPr>
      <w:color w:val="0563C1" w:themeColor="hyperlink"/>
      <w:u w:val="single"/>
    </w:rPr>
  </w:style>
  <w:style w:type="character" w:styleId="CommentReference">
    <w:name w:val="annotation reference"/>
    <w:basedOn w:val="DefaultParagraphFont"/>
    <w:uiPriority w:val="99"/>
    <w:semiHidden/>
    <w:unhideWhenUsed/>
    <w:rsid w:val="009D0CBA"/>
    <w:rPr>
      <w:sz w:val="16"/>
      <w:szCs w:val="16"/>
    </w:rPr>
  </w:style>
  <w:style w:type="paragraph" w:styleId="CommentText">
    <w:name w:val="annotation text"/>
    <w:basedOn w:val="Normal"/>
    <w:link w:val="CommentTextChar"/>
    <w:uiPriority w:val="99"/>
    <w:unhideWhenUsed/>
    <w:rsid w:val="009D0CBA"/>
    <w:rPr>
      <w:sz w:val="20"/>
      <w:szCs w:val="20"/>
    </w:rPr>
  </w:style>
  <w:style w:type="character" w:customStyle="1" w:styleId="CommentTextChar">
    <w:name w:val="Comment Text Char"/>
    <w:basedOn w:val="DefaultParagraphFont"/>
    <w:link w:val="CommentText"/>
    <w:uiPriority w:val="99"/>
    <w:rsid w:val="009D0CBA"/>
    <w:rPr>
      <w:sz w:val="20"/>
      <w:szCs w:val="20"/>
      <w:lang w:val="en-US"/>
    </w:rPr>
  </w:style>
  <w:style w:type="paragraph" w:styleId="CommentSubject">
    <w:name w:val="annotation subject"/>
    <w:basedOn w:val="CommentText"/>
    <w:next w:val="CommentText"/>
    <w:link w:val="CommentSubjectChar"/>
    <w:uiPriority w:val="99"/>
    <w:semiHidden/>
    <w:unhideWhenUsed/>
    <w:rsid w:val="009D0CBA"/>
    <w:rPr>
      <w:b/>
      <w:bCs/>
    </w:rPr>
  </w:style>
  <w:style w:type="character" w:customStyle="1" w:styleId="CommentSubjectChar">
    <w:name w:val="Comment Subject Char"/>
    <w:basedOn w:val="CommentTextChar"/>
    <w:link w:val="CommentSubject"/>
    <w:uiPriority w:val="99"/>
    <w:semiHidden/>
    <w:rsid w:val="009D0CBA"/>
    <w:rPr>
      <w:b/>
      <w:bCs/>
      <w:sz w:val="20"/>
      <w:szCs w:val="20"/>
      <w:lang w:val="en-US"/>
    </w:rPr>
  </w:style>
  <w:style w:type="paragraph" w:customStyle="1" w:styleId="EndNoteBibliographyTitle">
    <w:name w:val="EndNote Bibliography Title"/>
    <w:basedOn w:val="Normal"/>
    <w:link w:val="EndNoteBibliographyTitleChar"/>
    <w:rsid w:val="009D0CBA"/>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9D0CBA"/>
    <w:rPr>
      <w:rFonts w:ascii="Times New Roman" w:hAnsi="Times New Roman" w:cs="Times New Roman"/>
      <w:sz w:val="24"/>
      <w:szCs w:val="24"/>
      <w:lang w:val="en-US"/>
    </w:rPr>
  </w:style>
  <w:style w:type="paragraph" w:customStyle="1" w:styleId="EndNoteBibliography">
    <w:name w:val="EndNote Bibliography"/>
    <w:basedOn w:val="Normal"/>
    <w:link w:val="EndNoteBibliographyChar"/>
    <w:rsid w:val="009D0CBA"/>
    <w:rPr>
      <w:rFonts w:ascii="Times New Roman" w:hAnsi="Times New Roman" w:cs="Times New Roman"/>
    </w:rPr>
  </w:style>
  <w:style w:type="character" w:customStyle="1" w:styleId="EndNoteBibliographyChar">
    <w:name w:val="EndNote Bibliography Char"/>
    <w:basedOn w:val="DefaultParagraphFont"/>
    <w:link w:val="EndNoteBibliography"/>
    <w:rsid w:val="009D0CBA"/>
    <w:rPr>
      <w:rFonts w:ascii="Times New Roman" w:hAnsi="Times New Roman" w:cs="Times New Roman"/>
      <w:sz w:val="24"/>
      <w:szCs w:val="24"/>
      <w:lang w:val="en-US"/>
    </w:rPr>
  </w:style>
  <w:style w:type="character" w:customStyle="1" w:styleId="UnresolvedMention1">
    <w:name w:val="Unresolved Mention1"/>
    <w:basedOn w:val="DefaultParagraphFont"/>
    <w:uiPriority w:val="99"/>
    <w:rsid w:val="009D0CBA"/>
    <w:rPr>
      <w:color w:val="605E5C"/>
      <w:shd w:val="clear" w:color="auto" w:fill="E1DFDD"/>
    </w:rPr>
  </w:style>
  <w:style w:type="table" w:styleId="TableGrid">
    <w:name w:val="Table Grid"/>
    <w:basedOn w:val="TableNormal"/>
    <w:uiPriority w:val="39"/>
    <w:rsid w:val="009D0CB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CBA"/>
    <w:pPr>
      <w:ind w:left="720"/>
      <w:contextualSpacing/>
    </w:pPr>
  </w:style>
  <w:style w:type="character" w:styleId="FollowedHyperlink">
    <w:name w:val="FollowedHyperlink"/>
    <w:basedOn w:val="DefaultParagraphFont"/>
    <w:uiPriority w:val="99"/>
    <w:semiHidden/>
    <w:unhideWhenUsed/>
    <w:rsid w:val="009D0CBA"/>
    <w:rPr>
      <w:color w:val="954F72" w:themeColor="followedHyperlink"/>
      <w:u w:val="single"/>
    </w:rPr>
  </w:style>
  <w:style w:type="character" w:styleId="PlaceholderText">
    <w:name w:val="Placeholder Text"/>
    <w:basedOn w:val="DefaultParagraphFont"/>
    <w:uiPriority w:val="99"/>
    <w:semiHidden/>
    <w:rsid w:val="009D0CBA"/>
    <w:rPr>
      <w:color w:val="808080"/>
    </w:rPr>
  </w:style>
  <w:style w:type="paragraph" w:styleId="Header">
    <w:name w:val="header"/>
    <w:basedOn w:val="Normal"/>
    <w:link w:val="HeaderChar"/>
    <w:uiPriority w:val="99"/>
    <w:unhideWhenUsed/>
    <w:rsid w:val="009D0CBA"/>
    <w:pPr>
      <w:tabs>
        <w:tab w:val="center" w:pos="4680"/>
        <w:tab w:val="right" w:pos="9360"/>
      </w:tabs>
    </w:pPr>
  </w:style>
  <w:style w:type="character" w:customStyle="1" w:styleId="HeaderChar">
    <w:name w:val="Header Char"/>
    <w:basedOn w:val="DefaultParagraphFont"/>
    <w:link w:val="Header"/>
    <w:uiPriority w:val="99"/>
    <w:rsid w:val="009D0CBA"/>
    <w:rPr>
      <w:sz w:val="24"/>
      <w:szCs w:val="24"/>
      <w:lang w:val="en-US"/>
    </w:rPr>
  </w:style>
  <w:style w:type="paragraph" w:styleId="Footer">
    <w:name w:val="footer"/>
    <w:basedOn w:val="Normal"/>
    <w:link w:val="FooterChar"/>
    <w:uiPriority w:val="99"/>
    <w:unhideWhenUsed/>
    <w:rsid w:val="009D0CBA"/>
    <w:pPr>
      <w:tabs>
        <w:tab w:val="center" w:pos="4680"/>
        <w:tab w:val="right" w:pos="9360"/>
      </w:tabs>
    </w:pPr>
  </w:style>
  <w:style w:type="character" w:customStyle="1" w:styleId="FooterChar">
    <w:name w:val="Footer Char"/>
    <w:basedOn w:val="DefaultParagraphFont"/>
    <w:link w:val="Footer"/>
    <w:uiPriority w:val="99"/>
    <w:rsid w:val="009D0CBA"/>
    <w:rPr>
      <w:sz w:val="24"/>
      <w:szCs w:val="24"/>
      <w:lang w:val="en-US"/>
    </w:rPr>
  </w:style>
  <w:style w:type="paragraph" w:styleId="BalloonText">
    <w:name w:val="Balloon Text"/>
    <w:basedOn w:val="Normal"/>
    <w:link w:val="BalloonTextChar"/>
    <w:uiPriority w:val="99"/>
    <w:semiHidden/>
    <w:unhideWhenUsed/>
    <w:rsid w:val="004011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1B6"/>
    <w:rPr>
      <w:rFonts w:ascii="Segoe UI" w:hAnsi="Segoe UI" w:cs="Segoe UI"/>
      <w:sz w:val="18"/>
      <w:szCs w:val="18"/>
      <w:lang w:val="en-US"/>
    </w:rPr>
  </w:style>
  <w:style w:type="paragraph" w:styleId="Revision">
    <w:name w:val="Revision"/>
    <w:hidden/>
    <w:uiPriority w:val="99"/>
    <w:semiHidden/>
    <w:rsid w:val="001602A9"/>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cran.rproject.org/web/packages/chisq.posthoc.test/chisq.posthoc.test.pdf"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cran.uni-muenster.de/web/packages/ordinal/ordinal.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ran.hafro.is/web/packages/MuMIn/MuMIn.pdf"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edmonton.ca/residential_neighbourhoods/pets_wildlife/Coyotes.aspx" TargetMode="External"/><Relationship Id="rId4" Type="http://schemas.openxmlformats.org/officeDocument/2006/relationships/webSettings" Target="webSettings.xml"/><Relationship Id="rId9" Type="http://schemas.openxmlformats.org/officeDocument/2006/relationships/hyperlink" Target="https://www.edmontonurbancoyotes.ca/reportsighting.php" TargetMode="External"/><Relationship Id="rId14" Type="http://schemas.openxmlformats.org/officeDocument/2006/relationships/hyperlink" Target="https://www.statcan.gc.ca/en/lode/databases/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5409</TotalTime>
  <Pages>37</Pages>
  <Words>10415</Words>
  <Characters>59371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13</cp:revision>
  <dcterms:created xsi:type="dcterms:W3CDTF">2022-05-11T21:20:00Z</dcterms:created>
  <dcterms:modified xsi:type="dcterms:W3CDTF">2022-05-16T05:11:00Z</dcterms:modified>
</cp:coreProperties>
</file>